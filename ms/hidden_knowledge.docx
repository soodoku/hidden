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D7D9"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753278C5"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2C500EB6"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16511A63"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406DF945"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56009379"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6F2666C4"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2F4156EE" w14:textId="77777777" w:rsidR="003927F6" w:rsidRPr="0076433F" w:rsidRDefault="003927F6" w:rsidP="003927F6">
      <w:pPr>
        <w:widowControl w:val="0"/>
        <w:suppressLineNumbers/>
        <w:spacing w:after="0" w:line="480" w:lineRule="auto"/>
        <w:rPr>
          <w:rFonts w:ascii="Times New Roman" w:hAnsi="Times New Roman" w:cs="Times New Roman"/>
          <w:b/>
          <w:sz w:val="24"/>
          <w:szCs w:val="24"/>
        </w:rPr>
      </w:pPr>
    </w:p>
    <w:p w14:paraId="78B0A753" w14:textId="6B0AE1B8" w:rsidR="003927F6" w:rsidRPr="0076433F" w:rsidRDefault="003927F6" w:rsidP="003927F6">
      <w:pPr>
        <w:widowControl w:val="0"/>
        <w:suppressLineNumbers/>
        <w:spacing w:after="0" w:line="480" w:lineRule="auto"/>
        <w:jc w:val="center"/>
        <w:rPr>
          <w:rFonts w:ascii="Times New Roman" w:hAnsi="Times New Roman" w:cs="Times New Roman"/>
          <w:b/>
          <w:sz w:val="24"/>
          <w:szCs w:val="24"/>
        </w:rPr>
      </w:pPr>
      <w:r w:rsidRPr="0076433F">
        <w:rPr>
          <w:rFonts w:ascii="Times New Roman" w:hAnsi="Times New Roman" w:cs="Times New Roman"/>
          <w:b/>
          <w:sz w:val="24"/>
          <w:szCs w:val="24"/>
        </w:rPr>
        <w:t>Mis-measuring Political Knowledge?   Do People Know More—or Even Less—about</w:t>
      </w:r>
    </w:p>
    <w:p w14:paraId="2C100434" w14:textId="1B8249AE" w:rsidR="003927F6" w:rsidRPr="0076433F" w:rsidRDefault="003927F6" w:rsidP="003927F6">
      <w:pPr>
        <w:widowControl w:val="0"/>
        <w:suppressLineNumbers/>
        <w:spacing w:after="0" w:line="480" w:lineRule="auto"/>
        <w:jc w:val="center"/>
        <w:rPr>
          <w:rFonts w:ascii="Times New Roman" w:hAnsi="Times New Roman" w:cs="Times New Roman"/>
          <w:sz w:val="24"/>
          <w:szCs w:val="24"/>
        </w:rPr>
      </w:pPr>
      <w:r w:rsidRPr="0076433F">
        <w:rPr>
          <w:rFonts w:ascii="Times New Roman" w:hAnsi="Times New Roman" w:cs="Times New Roman"/>
          <w:b/>
          <w:sz w:val="24"/>
          <w:szCs w:val="24"/>
        </w:rPr>
        <w:t>Politics than Commonly Thought?</w:t>
      </w:r>
    </w:p>
    <w:p w14:paraId="7D7E0BD7" w14:textId="77777777" w:rsidR="003927F6" w:rsidRPr="0076433F" w:rsidRDefault="003927F6" w:rsidP="003927F6">
      <w:pPr>
        <w:widowControl w:val="0"/>
        <w:suppressLineNumbers/>
        <w:spacing w:after="0" w:line="480" w:lineRule="auto"/>
        <w:rPr>
          <w:rFonts w:ascii="Times New Roman" w:hAnsi="Times New Roman" w:cs="Times New Roman"/>
          <w:sz w:val="24"/>
          <w:szCs w:val="24"/>
        </w:rPr>
      </w:pPr>
    </w:p>
    <w:p w14:paraId="679925D9" w14:textId="77777777" w:rsidR="003927F6" w:rsidRPr="0076433F" w:rsidRDefault="003927F6" w:rsidP="003927F6">
      <w:pPr>
        <w:widowControl w:val="0"/>
        <w:suppressLineNumbers/>
        <w:spacing w:after="0" w:line="480" w:lineRule="auto"/>
        <w:rPr>
          <w:rFonts w:ascii="Times New Roman" w:hAnsi="Times New Roman" w:cs="Times New Roman"/>
          <w:sz w:val="24"/>
          <w:szCs w:val="24"/>
        </w:rPr>
      </w:pPr>
    </w:p>
    <w:p w14:paraId="794DE1A7" w14:textId="77777777" w:rsidR="003927F6" w:rsidRPr="0076433F" w:rsidRDefault="003927F6" w:rsidP="003927F6">
      <w:pPr>
        <w:widowControl w:val="0"/>
        <w:suppressLineNumbers/>
        <w:spacing w:after="0" w:line="480" w:lineRule="auto"/>
        <w:rPr>
          <w:rFonts w:ascii="Times New Roman" w:hAnsi="Times New Roman" w:cs="Times New Roman"/>
          <w:sz w:val="24"/>
          <w:szCs w:val="24"/>
        </w:rPr>
      </w:pPr>
    </w:p>
    <w:p w14:paraId="3BD6AC1E" w14:textId="77777777" w:rsidR="003927F6" w:rsidRPr="0076433F" w:rsidRDefault="003927F6" w:rsidP="003927F6">
      <w:pPr>
        <w:widowControl w:val="0"/>
        <w:suppressLineNumbers/>
        <w:spacing w:after="0" w:line="480" w:lineRule="auto"/>
        <w:rPr>
          <w:rFonts w:ascii="Times New Roman" w:hAnsi="Times New Roman" w:cs="Times New Roman"/>
          <w:sz w:val="24"/>
          <w:szCs w:val="24"/>
        </w:rPr>
      </w:pPr>
    </w:p>
    <w:p w14:paraId="3595DCD5" w14:textId="77777777" w:rsidR="003927F6" w:rsidRPr="0076433F" w:rsidRDefault="003927F6" w:rsidP="003927F6">
      <w:pPr>
        <w:widowControl w:val="0"/>
        <w:suppressLineNumbers/>
        <w:spacing w:after="0" w:line="480" w:lineRule="auto"/>
        <w:jc w:val="center"/>
        <w:rPr>
          <w:rFonts w:ascii="Times New Roman" w:hAnsi="Times New Roman" w:cs="Times New Roman"/>
          <w:b/>
          <w:sz w:val="24"/>
          <w:szCs w:val="24"/>
        </w:rPr>
      </w:pPr>
      <w:r w:rsidRPr="0076433F">
        <w:rPr>
          <w:rFonts w:ascii="Times New Roman" w:hAnsi="Times New Roman" w:cs="Times New Roman"/>
          <w:b/>
          <w:sz w:val="24"/>
          <w:szCs w:val="24"/>
        </w:rPr>
        <w:t>Robert C. Luskin, University of Texas at Austin</w:t>
      </w:r>
    </w:p>
    <w:p w14:paraId="51459A5D" w14:textId="48C40896" w:rsidR="003927F6" w:rsidRPr="0076433F" w:rsidRDefault="003927F6" w:rsidP="003927F6">
      <w:pPr>
        <w:widowControl w:val="0"/>
        <w:suppressLineNumbers/>
        <w:spacing w:after="0" w:line="480" w:lineRule="auto"/>
        <w:jc w:val="center"/>
        <w:rPr>
          <w:rFonts w:ascii="Times New Roman" w:hAnsi="Times New Roman" w:cs="Times New Roman"/>
          <w:b/>
          <w:sz w:val="24"/>
          <w:szCs w:val="24"/>
        </w:rPr>
      </w:pPr>
      <w:r w:rsidRPr="0076433F">
        <w:rPr>
          <w:rFonts w:ascii="Times New Roman" w:hAnsi="Times New Roman" w:cs="Times New Roman"/>
          <w:b/>
          <w:sz w:val="24"/>
          <w:szCs w:val="24"/>
        </w:rPr>
        <w:t>Gaurav Sood</w:t>
      </w:r>
    </w:p>
    <w:p w14:paraId="763FCA75" w14:textId="6D3993CE" w:rsidR="003927F6" w:rsidRPr="0076433F" w:rsidRDefault="003927F6" w:rsidP="003927F6">
      <w:pPr>
        <w:widowControl w:val="0"/>
        <w:suppressLineNumbers/>
        <w:spacing w:after="0" w:line="480" w:lineRule="auto"/>
        <w:jc w:val="center"/>
        <w:rPr>
          <w:rFonts w:ascii="Times New Roman" w:hAnsi="Times New Roman" w:cs="Times New Roman"/>
          <w:b/>
          <w:sz w:val="24"/>
          <w:szCs w:val="24"/>
        </w:rPr>
      </w:pPr>
      <w:r w:rsidRPr="0076433F">
        <w:rPr>
          <w:rFonts w:ascii="Times New Roman" w:hAnsi="Times New Roman" w:cs="Times New Roman"/>
          <w:b/>
          <w:sz w:val="24"/>
          <w:szCs w:val="24"/>
        </w:rPr>
        <w:t xml:space="preserve">Daniel Weitzel, </w:t>
      </w:r>
      <w:r w:rsidR="0076433F" w:rsidRPr="0076433F">
        <w:rPr>
          <w:rFonts w:ascii="Times New Roman" w:hAnsi="Times New Roman" w:cs="Times New Roman"/>
          <w:b/>
          <w:sz w:val="24"/>
          <w:szCs w:val="24"/>
        </w:rPr>
        <w:t>Colorado State University</w:t>
      </w:r>
    </w:p>
    <w:p w14:paraId="0846E132" w14:textId="77777777" w:rsidR="003927F6" w:rsidRPr="0076433F" w:rsidRDefault="003927F6" w:rsidP="003927F6">
      <w:pPr>
        <w:widowControl w:val="0"/>
        <w:suppressLineNumbers/>
        <w:spacing w:after="0" w:line="480" w:lineRule="auto"/>
        <w:rPr>
          <w:rFonts w:ascii="Times New Roman" w:hAnsi="Times New Roman" w:cs="Times New Roman"/>
          <w:sz w:val="24"/>
          <w:szCs w:val="24"/>
        </w:rPr>
      </w:pPr>
    </w:p>
    <w:p w14:paraId="21E6EDE0" w14:textId="77777777" w:rsidR="003927F6" w:rsidRPr="0076433F" w:rsidRDefault="003927F6" w:rsidP="003927F6">
      <w:pPr>
        <w:widowControl w:val="0"/>
        <w:suppressLineNumbers/>
        <w:spacing w:after="0" w:line="480" w:lineRule="auto"/>
        <w:rPr>
          <w:rFonts w:ascii="Times New Roman" w:hAnsi="Times New Roman" w:cs="Times New Roman"/>
          <w:sz w:val="24"/>
          <w:szCs w:val="24"/>
        </w:rPr>
      </w:pPr>
    </w:p>
    <w:p w14:paraId="49FDE79B" w14:textId="77777777" w:rsidR="003927F6" w:rsidRPr="0076433F" w:rsidRDefault="003927F6" w:rsidP="003927F6">
      <w:pPr>
        <w:widowControl w:val="0"/>
        <w:suppressLineNumbers/>
        <w:spacing w:after="0" w:line="480" w:lineRule="auto"/>
        <w:rPr>
          <w:rFonts w:ascii="Times New Roman" w:hAnsi="Times New Roman" w:cs="Times New Roman"/>
          <w:sz w:val="24"/>
          <w:szCs w:val="24"/>
        </w:rPr>
      </w:pPr>
    </w:p>
    <w:p w14:paraId="3630B04E" w14:textId="0A9D3C59" w:rsidR="003927F6" w:rsidRPr="0076433F" w:rsidRDefault="003927F6" w:rsidP="005C1DC5">
      <w:pPr>
        <w:widowControl w:val="0"/>
        <w:suppressLineNumbers/>
        <w:spacing w:after="0" w:line="480" w:lineRule="auto"/>
        <w:jc w:val="center"/>
        <w:rPr>
          <w:rFonts w:ascii="Times New Roman" w:hAnsi="Times New Roman" w:cs="Times New Roman"/>
          <w:sz w:val="24"/>
          <w:szCs w:val="24"/>
          <w:u w:val="single"/>
        </w:rPr>
      </w:pPr>
      <w:r w:rsidRPr="0076433F">
        <w:rPr>
          <w:rFonts w:ascii="Times New Roman" w:hAnsi="Times New Roman" w:cs="Times New Roman"/>
          <w:sz w:val="24"/>
          <w:szCs w:val="24"/>
          <w:u w:val="single"/>
        </w:rPr>
        <w:br w:type="page"/>
      </w:r>
      <w:r w:rsidRPr="0076433F">
        <w:rPr>
          <w:rFonts w:ascii="Times New Roman" w:hAnsi="Times New Roman" w:cs="Times New Roman"/>
          <w:b/>
          <w:sz w:val="24"/>
          <w:szCs w:val="24"/>
        </w:rPr>
        <w:lastRenderedPageBreak/>
        <w:t>Abstract</w:t>
      </w:r>
    </w:p>
    <w:p w14:paraId="7EFC6046" w14:textId="58851C59" w:rsidR="003927F6" w:rsidRPr="0076433F" w:rsidRDefault="005C1DC5" w:rsidP="003927F6">
      <w:pPr>
        <w:widowControl w:val="0"/>
        <w:suppressLineNumbers/>
        <w:spacing w:after="0" w:line="480" w:lineRule="auto"/>
        <w:rPr>
          <w:rFonts w:ascii="Times New Roman" w:hAnsi="Times New Roman" w:cs="Times New Roman"/>
          <w:sz w:val="24"/>
          <w:szCs w:val="24"/>
        </w:rPr>
        <w:sectPr w:rsidR="003927F6" w:rsidRPr="0076433F" w:rsidSect="00536999">
          <w:headerReference w:type="even" r:id="rId8"/>
          <w:headerReference w:type="default" r:id="rId9"/>
          <w:headerReference w:type="first" r:id="rId10"/>
          <w:endnotePr>
            <w:numFmt w:val="decimal"/>
          </w:endnotePr>
          <w:pgSz w:w="12240" w:h="15840"/>
          <w:pgMar w:top="1440" w:right="1440" w:bottom="1440" w:left="1440" w:header="720" w:footer="720" w:gutter="0"/>
          <w:pgNumType w:start="0"/>
          <w:cols w:space="720"/>
          <w:titlePg/>
          <w:docGrid w:linePitch="360"/>
        </w:sectPr>
      </w:pPr>
      <w:r w:rsidRPr="0076433F">
        <w:rPr>
          <w:rFonts w:ascii="Times New Roman" w:hAnsi="Times New Roman" w:cs="Times New Roman"/>
          <w:sz w:val="24"/>
          <w:szCs w:val="24"/>
        </w:rPr>
        <w:tab/>
      </w:r>
      <w:r w:rsidR="003927F6" w:rsidRPr="0076433F">
        <w:rPr>
          <w:rFonts w:ascii="Times New Roman" w:hAnsi="Times New Roman" w:cs="Times New Roman"/>
          <w:sz w:val="24"/>
          <w:szCs w:val="24"/>
        </w:rPr>
        <w:t xml:space="preserve">It has long been widely accepted that </w:t>
      </w:r>
      <w:r w:rsidR="005E7DD3" w:rsidRPr="0076433F">
        <w:rPr>
          <w:rFonts w:ascii="Times New Roman" w:hAnsi="Times New Roman" w:cs="Times New Roman"/>
          <w:sz w:val="24"/>
          <w:szCs w:val="24"/>
        </w:rPr>
        <w:t xml:space="preserve">the public </w:t>
      </w:r>
      <w:r w:rsidR="003927F6" w:rsidRPr="0076433F">
        <w:rPr>
          <w:rFonts w:ascii="Times New Roman" w:hAnsi="Times New Roman" w:cs="Times New Roman"/>
          <w:sz w:val="24"/>
          <w:szCs w:val="24"/>
        </w:rPr>
        <w:t>know</w:t>
      </w:r>
      <w:r w:rsidR="005E7DD3" w:rsidRPr="0076433F">
        <w:rPr>
          <w:rFonts w:ascii="Times New Roman" w:hAnsi="Times New Roman" w:cs="Times New Roman"/>
          <w:sz w:val="24"/>
          <w:szCs w:val="24"/>
        </w:rPr>
        <w:t>s</w:t>
      </w:r>
      <w:r w:rsidR="003927F6" w:rsidRPr="0076433F">
        <w:rPr>
          <w:rFonts w:ascii="Times New Roman" w:hAnsi="Times New Roman" w:cs="Times New Roman"/>
          <w:sz w:val="24"/>
          <w:szCs w:val="24"/>
        </w:rPr>
        <w:t xml:space="preserve"> very little about politics, but</w:t>
      </w:r>
      <w:r w:rsidR="005E7DD3" w:rsidRPr="0076433F">
        <w:rPr>
          <w:rFonts w:ascii="Times New Roman" w:hAnsi="Times New Roman" w:cs="Times New Roman"/>
          <w:sz w:val="24"/>
          <w:szCs w:val="24"/>
        </w:rPr>
        <w:t xml:space="preserve">, over the past couple of decades, </w:t>
      </w:r>
      <w:r w:rsidR="003927F6" w:rsidRPr="0076433F">
        <w:rPr>
          <w:rFonts w:ascii="Times New Roman" w:hAnsi="Times New Roman" w:cs="Times New Roman"/>
          <w:sz w:val="24"/>
          <w:szCs w:val="24"/>
        </w:rPr>
        <w:t>a number of</w:t>
      </w:r>
      <w:r w:rsidR="005E7DD3" w:rsidRPr="0076433F">
        <w:rPr>
          <w:rFonts w:ascii="Times New Roman" w:hAnsi="Times New Roman" w:cs="Times New Roman"/>
          <w:sz w:val="24"/>
          <w:szCs w:val="24"/>
        </w:rPr>
        <w:t xml:space="preserve"> prominent</w:t>
      </w:r>
      <w:r w:rsidRPr="0076433F">
        <w:rPr>
          <w:rFonts w:ascii="Times New Roman" w:hAnsi="Times New Roman" w:cs="Times New Roman"/>
          <w:sz w:val="24"/>
          <w:szCs w:val="24"/>
        </w:rPr>
        <w:t xml:space="preserve"> </w:t>
      </w:r>
      <w:r w:rsidR="003927F6" w:rsidRPr="0076433F">
        <w:rPr>
          <w:rFonts w:ascii="Times New Roman" w:hAnsi="Times New Roman" w:cs="Times New Roman"/>
          <w:sz w:val="24"/>
          <w:szCs w:val="24"/>
        </w:rPr>
        <w:t>revisionist studies have claimed that</w:t>
      </w:r>
      <w:r w:rsidR="005E7DD3" w:rsidRPr="0076433F">
        <w:rPr>
          <w:rFonts w:ascii="Times New Roman" w:hAnsi="Times New Roman" w:cs="Times New Roman"/>
          <w:sz w:val="24"/>
          <w:szCs w:val="24"/>
        </w:rPr>
        <w:t xml:space="preserve"> it</w:t>
      </w:r>
      <w:r w:rsidR="003927F6" w:rsidRPr="0076433F">
        <w:rPr>
          <w:rFonts w:ascii="Times New Roman" w:hAnsi="Times New Roman" w:cs="Times New Roman"/>
          <w:sz w:val="24"/>
          <w:szCs w:val="24"/>
        </w:rPr>
        <w:t xml:space="preserve"> actually know</w:t>
      </w:r>
      <w:r w:rsidR="005E7DD3" w:rsidRPr="0076433F">
        <w:rPr>
          <w:rFonts w:ascii="Times New Roman" w:hAnsi="Times New Roman" w:cs="Times New Roman"/>
          <w:sz w:val="24"/>
          <w:szCs w:val="24"/>
        </w:rPr>
        <w:t>s</w:t>
      </w:r>
      <w:r w:rsidR="003927F6" w:rsidRPr="0076433F">
        <w:rPr>
          <w:rFonts w:ascii="Times New Roman" w:hAnsi="Times New Roman" w:cs="Times New Roman"/>
          <w:sz w:val="24"/>
          <w:szCs w:val="24"/>
        </w:rPr>
        <w:t xml:space="preserve"> appreciably</w:t>
      </w:r>
      <w:r w:rsidR="005E7DD3" w:rsidRPr="0076433F">
        <w:rPr>
          <w:rFonts w:ascii="Times New Roman" w:hAnsi="Times New Roman" w:cs="Times New Roman"/>
          <w:sz w:val="24"/>
          <w:szCs w:val="24"/>
        </w:rPr>
        <w:t xml:space="preserve"> more</w:t>
      </w:r>
      <w:r w:rsidR="003927F6" w:rsidRPr="0076433F">
        <w:rPr>
          <w:rFonts w:ascii="Times New Roman" w:hAnsi="Times New Roman" w:cs="Times New Roman"/>
          <w:sz w:val="24"/>
          <w:szCs w:val="24"/>
        </w:rPr>
        <w:t xml:space="preserve"> than </w:t>
      </w:r>
      <w:r w:rsidR="005E7DD3" w:rsidRPr="0076433F">
        <w:rPr>
          <w:rFonts w:ascii="Times New Roman" w:hAnsi="Times New Roman" w:cs="Times New Roman"/>
          <w:sz w:val="24"/>
          <w:szCs w:val="24"/>
        </w:rPr>
        <w:t>we have been thinking</w:t>
      </w:r>
      <w:r w:rsidRPr="0076433F">
        <w:rPr>
          <w:rFonts w:ascii="Times New Roman" w:hAnsi="Times New Roman" w:cs="Times New Roman"/>
          <w:sz w:val="24"/>
          <w:szCs w:val="24"/>
        </w:rPr>
        <w:t>.  The reasons lie in a mix of respondent behavior, the selection and design of knowledge questions, and the coding of the responses to open-ended ones.  In a nutshell, incorrect and Don’t-Know responses may conceal knowledge</w:t>
      </w:r>
      <w:r w:rsidR="00EE0856" w:rsidRPr="0076433F">
        <w:rPr>
          <w:rFonts w:ascii="Times New Roman" w:hAnsi="Times New Roman" w:cs="Times New Roman"/>
          <w:sz w:val="24"/>
          <w:szCs w:val="24"/>
        </w:rPr>
        <w:t>;</w:t>
      </w:r>
      <w:r w:rsidRPr="0076433F">
        <w:rPr>
          <w:rFonts w:ascii="Times New Roman" w:hAnsi="Times New Roman" w:cs="Times New Roman"/>
          <w:sz w:val="24"/>
          <w:szCs w:val="24"/>
        </w:rPr>
        <w:t xml:space="preserve"> the questions may be too difficult, </w:t>
      </w:r>
      <w:r w:rsidR="00EE0856" w:rsidRPr="0076433F">
        <w:rPr>
          <w:rFonts w:ascii="Times New Roman" w:hAnsi="Times New Roman" w:cs="Times New Roman"/>
          <w:sz w:val="24"/>
          <w:szCs w:val="24"/>
        </w:rPr>
        <w:t xml:space="preserve">missing too much of what people do know; </w:t>
      </w:r>
      <w:r w:rsidRPr="0076433F">
        <w:rPr>
          <w:rFonts w:ascii="Times New Roman" w:hAnsi="Times New Roman" w:cs="Times New Roman"/>
          <w:sz w:val="24"/>
          <w:szCs w:val="24"/>
        </w:rPr>
        <w:t>and the coding may count partially correct responses as incorrect.  But while t</w:t>
      </w:r>
      <w:r w:rsidR="003927F6" w:rsidRPr="0076433F">
        <w:rPr>
          <w:rFonts w:ascii="Times New Roman" w:hAnsi="Times New Roman" w:cs="Times New Roman"/>
          <w:sz w:val="24"/>
          <w:szCs w:val="24"/>
        </w:rPr>
        <w:t>here may be some truth to such claims</w:t>
      </w:r>
      <w:r w:rsidRPr="0076433F">
        <w:rPr>
          <w:rFonts w:ascii="Times New Roman" w:hAnsi="Times New Roman" w:cs="Times New Roman"/>
          <w:sz w:val="24"/>
          <w:szCs w:val="24"/>
        </w:rPr>
        <w:t>,</w:t>
      </w:r>
      <w:r w:rsidR="003927F6" w:rsidRPr="0076433F">
        <w:rPr>
          <w:rFonts w:ascii="Times New Roman" w:hAnsi="Times New Roman" w:cs="Times New Roman"/>
          <w:sz w:val="24"/>
          <w:szCs w:val="24"/>
        </w:rPr>
        <w:t xml:space="preserve"> this</w:t>
      </w:r>
      <w:r w:rsidR="00976715" w:rsidRPr="0076433F">
        <w:rPr>
          <w:rFonts w:ascii="Times New Roman" w:hAnsi="Times New Roman" w:cs="Times New Roman"/>
          <w:sz w:val="24"/>
          <w:szCs w:val="24"/>
        </w:rPr>
        <w:t xml:space="preserve"> accounting </w:t>
      </w:r>
      <w:r w:rsidR="003927F6" w:rsidRPr="0076433F">
        <w:rPr>
          <w:rFonts w:ascii="Times New Roman" w:hAnsi="Times New Roman" w:cs="Times New Roman"/>
          <w:sz w:val="24"/>
          <w:szCs w:val="24"/>
        </w:rPr>
        <w:t xml:space="preserve">neglects the other side of the ledger.  Correct responses </w:t>
      </w:r>
      <w:r w:rsidR="00EE0856" w:rsidRPr="0076433F">
        <w:rPr>
          <w:rFonts w:ascii="Times New Roman" w:hAnsi="Times New Roman" w:cs="Times New Roman"/>
          <w:sz w:val="24"/>
          <w:szCs w:val="24"/>
        </w:rPr>
        <w:t xml:space="preserve">may reflect lucky guessing, shrewd inference, or mere belief (suspicion as distinct from knowledge), the questions may be too easy, missing too much of what people don’t know; and the respondents may be more knowledgeable than the citizenry from which they have been drawn.  </w:t>
      </w:r>
      <w:r w:rsidR="00976715" w:rsidRPr="0076433F">
        <w:rPr>
          <w:rFonts w:ascii="Times New Roman" w:hAnsi="Times New Roman" w:cs="Times New Roman"/>
          <w:sz w:val="24"/>
          <w:szCs w:val="24"/>
        </w:rPr>
        <w:t xml:space="preserve">Here we provide a more </w:t>
      </w:r>
      <w:r w:rsidR="008A1D9F" w:rsidRPr="0076433F">
        <w:rPr>
          <w:rFonts w:ascii="Times New Roman" w:hAnsi="Times New Roman" w:cs="Times New Roman"/>
          <w:sz w:val="24"/>
          <w:szCs w:val="24"/>
        </w:rPr>
        <w:t xml:space="preserve">comprehensive view.  </w:t>
      </w:r>
    </w:p>
    <w:p w14:paraId="686C00B6" w14:textId="31480DC2" w:rsidR="00275995" w:rsidRPr="0076433F" w:rsidRDefault="008A1D9F" w:rsidP="00275995">
      <w:pPr>
        <w:widowControl w:val="0"/>
        <w:suppressLineNumbers/>
        <w:spacing w:after="0" w:line="480" w:lineRule="auto"/>
        <w:rPr>
          <w:rFonts w:ascii="Times New Roman" w:hAnsi="Times New Roman" w:cs="Times New Roman"/>
          <w:b/>
          <w:sz w:val="24"/>
          <w:szCs w:val="24"/>
        </w:rPr>
      </w:pPr>
      <w:r w:rsidRPr="0076433F">
        <w:rPr>
          <w:rFonts w:ascii="Times New Roman" w:hAnsi="Times New Roman" w:cs="Times New Roman"/>
          <w:sz w:val="24"/>
          <w:szCs w:val="24"/>
        </w:rPr>
        <w:lastRenderedPageBreak/>
        <w:tab/>
      </w:r>
      <w:r w:rsidR="00275995" w:rsidRPr="0076433F">
        <w:rPr>
          <w:rFonts w:ascii="Times New Roman" w:hAnsi="Times New Roman" w:cs="Times New Roman"/>
          <w:sz w:val="24"/>
          <w:szCs w:val="24"/>
        </w:rPr>
        <w:t>Conventional survey measurements suggest that most people know relatively little about politics (</w:t>
      </w:r>
      <w:proofErr w:type="spellStart"/>
      <w:r w:rsidR="00275995" w:rsidRPr="0076433F">
        <w:rPr>
          <w:rFonts w:ascii="Times New Roman" w:hAnsi="Times New Roman" w:cs="Times New Roman"/>
          <w:sz w:val="24"/>
          <w:szCs w:val="24"/>
        </w:rPr>
        <w:t>Delli</w:t>
      </w:r>
      <w:proofErr w:type="spellEnd"/>
      <w:r w:rsidR="00275995" w:rsidRPr="0076433F">
        <w:rPr>
          <w:rFonts w:ascii="Times New Roman" w:hAnsi="Times New Roman" w:cs="Times New Roman"/>
          <w:sz w:val="24"/>
          <w:szCs w:val="24"/>
        </w:rPr>
        <w:t xml:space="preserve"> </w:t>
      </w:r>
      <w:proofErr w:type="spellStart"/>
      <w:r w:rsidR="00275995" w:rsidRPr="0076433F">
        <w:rPr>
          <w:rFonts w:ascii="Times New Roman" w:hAnsi="Times New Roman" w:cs="Times New Roman"/>
          <w:sz w:val="24"/>
          <w:szCs w:val="24"/>
        </w:rPr>
        <w:t>Carpini</w:t>
      </w:r>
      <w:proofErr w:type="spellEnd"/>
      <w:r w:rsidR="00275995" w:rsidRPr="0076433F">
        <w:rPr>
          <w:rFonts w:ascii="Times New Roman" w:hAnsi="Times New Roman" w:cs="Times New Roman"/>
          <w:sz w:val="24"/>
          <w:szCs w:val="24"/>
        </w:rPr>
        <w:t xml:space="preserve"> and </w:t>
      </w:r>
      <w:proofErr w:type="spellStart"/>
      <w:r w:rsidR="00275995" w:rsidRPr="0076433F">
        <w:rPr>
          <w:rFonts w:ascii="Times New Roman" w:hAnsi="Times New Roman" w:cs="Times New Roman"/>
          <w:sz w:val="24"/>
          <w:szCs w:val="24"/>
        </w:rPr>
        <w:t>Keeter</w:t>
      </w:r>
      <w:proofErr w:type="spellEnd"/>
      <w:r w:rsidR="00275995" w:rsidRPr="0076433F">
        <w:rPr>
          <w:rFonts w:ascii="Times New Roman" w:hAnsi="Times New Roman" w:cs="Times New Roman"/>
          <w:sz w:val="24"/>
          <w:szCs w:val="24"/>
        </w:rPr>
        <w:t xml:space="preserve"> 1996; Luskin 1987; Kinder 1998; Price 1999).  It is hard to quantify this impression—our title’s “commonly thought”—very precisely, but the modal view would seem to be in the ballpark of the </w:t>
      </w:r>
      <w:r w:rsidR="005E7DD3" w:rsidRPr="0076433F">
        <w:rPr>
          <w:rFonts w:ascii="Times New Roman" w:hAnsi="Times New Roman" w:cs="Times New Roman"/>
          <w:sz w:val="24"/>
          <w:szCs w:val="24"/>
        </w:rPr>
        <w:t xml:space="preserve">averages of </w:t>
      </w:r>
      <w:r w:rsidR="00275995" w:rsidRPr="0076433F">
        <w:rPr>
          <w:rFonts w:ascii="Times New Roman" w:hAnsi="Times New Roman" w:cs="Times New Roman"/>
          <w:sz w:val="24"/>
          <w:szCs w:val="24"/>
        </w:rPr>
        <w:t xml:space="preserve">roughly 40-45% correctly answering the knowledge items assembled by </w:t>
      </w:r>
      <w:proofErr w:type="spellStart"/>
      <w:r w:rsidR="00275995" w:rsidRPr="0076433F">
        <w:rPr>
          <w:rFonts w:ascii="Times New Roman" w:hAnsi="Times New Roman" w:cs="Times New Roman"/>
          <w:sz w:val="24"/>
          <w:szCs w:val="24"/>
        </w:rPr>
        <w:t>Delli</w:t>
      </w:r>
      <w:proofErr w:type="spellEnd"/>
      <w:r w:rsidR="00275995" w:rsidRPr="0076433F">
        <w:rPr>
          <w:rFonts w:ascii="Times New Roman" w:hAnsi="Times New Roman" w:cs="Times New Roman"/>
          <w:sz w:val="24"/>
          <w:szCs w:val="24"/>
        </w:rPr>
        <w:t xml:space="preserve"> </w:t>
      </w:r>
      <w:proofErr w:type="spellStart"/>
      <w:r w:rsidR="00275995" w:rsidRPr="0076433F">
        <w:rPr>
          <w:rFonts w:ascii="Times New Roman" w:hAnsi="Times New Roman" w:cs="Times New Roman"/>
          <w:sz w:val="24"/>
          <w:szCs w:val="24"/>
        </w:rPr>
        <w:t>Carpini</w:t>
      </w:r>
      <w:proofErr w:type="spellEnd"/>
      <w:r w:rsidR="00275995" w:rsidRPr="0076433F">
        <w:rPr>
          <w:rFonts w:ascii="Times New Roman" w:hAnsi="Times New Roman" w:cs="Times New Roman"/>
          <w:sz w:val="24"/>
          <w:szCs w:val="24"/>
        </w:rPr>
        <w:t xml:space="preserve"> and </w:t>
      </w:r>
      <w:proofErr w:type="spellStart"/>
      <w:r w:rsidR="00275995" w:rsidRPr="0076433F">
        <w:rPr>
          <w:rFonts w:ascii="Times New Roman" w:hAnsi="Times New Roman" w:cs="Times New Roman"/>
          <w:sz w:val="24"/>
          <w:szCs w:val="24"/>
        </w:rPr>
        <w:t>Keeter</w:t>
      </w:r>
      <w:proofErr w:type="spellEnd"/>
      <w:r w:rsidR="00275995" w:rsidRPr="0076433F">
        <w:rPr>
          <w:rFonts w:ascii="Times New Roman" w:hAnsi="Times New Roman" w:cs="Times New Roman"/>
          <w:sz w:val="24"/>
          <w:szCs w:val="24"/>
        </w:rPr>
        <w:t xml:space="preserve"> (1996) and </w:t>
      </w:r>
      <w:proofErr w:type="spellStart"/>
      <w:r w:rsidR="00275995" w:rsidRPr="0076433F">
        <w:rPr>
          <w:rFonts w:ascii="Times New Roman" w:hAnsi="Times New Roman" w:cs="Times New Roman"/>
          <w:sz w:val="24"/>
          <w:szCs w:val="24"/>
        </w:rPr>
        <w:t>Jerit</w:t>
      </w:r>
      <w:proofErr w:type="spellEnd"/>
      <w:r w:rsidR="00275995" w:rsidRPr="0076433F">
        <w:rPr>
          <w:rFonts w:ascii="Times New Roman" w:hAnsi="Times New Roman" w:cs="Times New Roman"/>
          <w:sz w:val="24"/>
          <w:szCs w:val="24"/>
        </w:rPr>
        <w:t xml:space="preserve"> and </w:t>
      </w:r>
      <w:proofErr w:type="spellStart"/>
      <w:r w:rsidR="00275995" w:rsidRPr="0076433F">
        <w:rPr>
          <w:rFonts w:ascii="Times New Roman" w:hAnsi="Times New Roman" w:cs="Times New Roman"/>
          <w:sz w:val="24"/>
          <w:szCs w:val="24"/>
        </w:rPr>
        <w:t>Barabas</w:t>
      </w:r>
      <w:proofErr w:type="spellEnd"/>
      <w:r w:rsidR="00275995" w:rsidRPr="0076433F">
        <w:rPr>
          <w:rFonts w:ascii="Times New Roman" w:hAnsi="Times New Roman" w:cs="Times New Roman"/>
          <w:sz w:val="24"/>
          <w:szCs w:val="24"/>
        </w:rPr>
        <w:t xml:space="preserve"> (2012, 2014).</w:t>
      </w:r>
      <w:r w:rsidR="00275995" w:rsidRPr="0076433F">
        <w:rPr>
          <w:rFonts w:ascii="Times New Roman" w:hAnsi="Times New Roman" w:cs="Times New Roman"/>
          <w:sz w:val="24"/>
          <w:szCs w:val="24"/>
          <w:vertAlign w:val="superscript"/>
        </w:rPr>
        <w:endnoteReference w:id="1"/>
      </w:r>
      <w:r w:rsidR="00275995" w:rsidRPr="0076433F">
        <w:rPr>
          <w:rFonts w:ascii="Times New Roman" w:hAnsi="Times New Roman" w:cs="Times New Roman"/>
          <w:sz w:val="24"/>
          <w:szCs w:val="24"/>
        </w:rPr>
        <w:t xml:space="preserve">  </w:t>
      </w:r>
      <w:r w:rsidR="005E7DD3" w:rsidRPr="0076433F">
        <w:rPr>
          <w:rFonts w:ascii="Times New Roman" w:hAnsi="Times New Roman" w:cs="Times New Roman"/>
          <w:sz w:val="24"/>
          <w:szCs w:val="24"/>
        </w:rPr>
        <w:t>These percentages may not seem that low, but these are mostly easy, closed-ended items, mostly confined to two, three, or four response options.  If everybody guessed blindly, knowing nothing at all, 25%-50% could be expected to answer correctly by chance</w:t>
      </w:r>
      <w:r w:rsidR="00F40FE7" w:rsidRPr="0076433F">
        <w:rPr>
          <w:rFonts w:ascii="Times New Roman" w:hAnsi="Times New Roman" w:cs="Times New Roman"/>
          <w:sz w:val="24"/>
          <w:szCs w:val="24"/>
        </w:rPr>
        <w:t xml:space="preserve">. </w:t>
      </w:r>
      <w:r w:rsidR="00275995" w:rsidRPr="0076433F">
        <w:rPr>
          <w:rFonts w:ascii="Times New Roman" w:hAnsi="Times New Roman" w:cs="Times New Roman"/>
          <w:sz w:val="24"/>
          <w:szCs w:val="24"/>
        </w:rPr>
        <w:t xml:space="preserve">Evidence of this sort is why the “Panglossian impulse” (Luskin 2002) largely retreated from “denial” to “extenuation,” conceding that most people do not know much about politics but arguing that its policy attitudes and votes are not much affected (as in </w:t>
      </w:r>
      <w:proofErr w:type="spellStart"/>
      <w:r w:rsidR="00275995" w:rsidRPr="0076433F">
        <w:rPr>
          <w:rFonts w:ascii="Times New Roman" w:hAnsi="Times New Roman" w:cs="Times New Roman"/>
          <w:sz w:val="24"/>
          <w:szCs w:val="24"/>
        </w:rPr>
        <w:t>Lupia</w:t>
      </w:r>
      <w:proofErr w:type="spellEnd"/>
      <w:r w:rsidR="00275995" w:rsidRPr="0076433F">
        <w:rPr>
          <w:rFonts w:ascii="Times New Roman" w:hAnsi="Times New Roman" w:cs="Times New Roman"/>
          <w:sz w:val="24"/>
          <w:szCs w:val="24"/>
        </w:rPr>
        <w:t xml:space="preserve"> </w:t>
      </w:r>
      <w:r w:rsidR="00F40FE7" w:rsidRPr="0076433F">
        <w:rPr>
          <w:rFonts w:ascii="Times New Roman" w:hAnsi="Times New Roman" w:cs="Times New Roman"/>
          <w:sz w:val="24"/>
          <w:szCs w:val="24"/>
        </w:rPr>
        <w:t>1994</w:t>
      </w:r>
      <w:r w:rsidR="00275995" w:rsidRPr="0076433F">
        <w:rPr>
          <w:rFonts w:ascii="Times New Roman" w:hAnsi="Times New Roman" w:cs="Times New Roman"/>
          <w:sz w:val="24"/>
          <w:szCs w:val="24"/>
        </w:rPr>
        <w:t xml:space="preserve">, Popkin </w:t>
      </w:r>
      <w:r w:rsidR="00F40FE7" w:rsidRPr="0076433F">
        <w:rPr>
          <w:rFonts w:ascii="Times New Roman" w:hAnsi="Times New Roman" w:cs="Times New Roman"/>
          <w:sz w:val="24"/>
          <w:szCs w:val="24"/>
        </w:rPr>
        <w:t>1991</w:t>
      </w:r>
      <w:r w:rsidR="00275995" w:rsidRPr="0076433F">
        <w:rPr>
          <w:rFonts w:ascii="Times New Roman" w:hAnsi="Times New Roman" w:cs="Times New Roman"/>
          <w:sz w:val="24"/>
          <w:szCs w:val="24"/>
        </w:rPr>
        <w:t>).</w:t>
      </w:r>
    </w:p>
    <w:p w14:paraId="7496F6AD" w14:textId="4E0096F9" w:rsidR="003927F6" w:rsidRPr="0076433F" w:rsidRDefault="00275995" w:rsidP="00275995">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008A1D9F" w:rsidRPr="0076433F">
        <w:rPr>
          <w:rFonts w:ascii="Times New Roman" w:hAnsi="Times New Roman" w:cs="Times New Roman"/>
          <w:sz w:val="24"/>
          <w:szCs w:val="24"/>
        </w:rPr>
        <w:t>Over the past couple of decades,</w:t>
      </w:r>
      <w:r w:rsidRPr="0076433F">
        <w:rPr>
          <w:rFonts w:ascii="Times New Roman" w:hAnsi="Times New Roman" w:cs="Times New Roman"/>
          <w:sz w:val="24"/>
          <w:szCs w:val="24"/>
        </w:rPr>
        <w:t xml:space="preserve"> however, some </w:t>
      </w:r>
      <w:r w:rsidR="008A1D9F" w:rsidRPr="0076433F">
        <w:rPr>
          <w:rFonts w:ascii="Times New Roman" w:hAnsi="Times New Roman" w:cs="Times New Roman"/>
          <w:sz w:val="24"/>
          <w:szCs w:val="24"/>
        </w:rPr>
        <w:t xml:space="preserve">prominent </w:t>
      </w:r>
      <w:r w:rsidRPr="0076433F">
        <w:rPr>
          <w:rFonts w:ascii="Times New Roman" w:hAnsi="Times New Roman" w:cs="Times New Roman"/>
          <w:sz w:val="24"/>
          <w:szCs w:val="24"/>
        </w:rPr>
        <w:t xml:space="preserve">revisionist studies have been walking back this concession, arguing instead that conventional survey measurements significantly understate the public’s knowledge of politics.  The questions, they </w:t>
      </w:r>
      <w:r w:rsidR="005E7DD3" w:rsidRPr="0076433F">
        <w:rPr>
          <w:rFonts w:ascii="Times New Roman" w:hAnsi="Times New Roman" w:cs="Times New Roman"/>
          <w:sz w:val="24"/>
          <w:szCs w:val="24"/>
        </w:rPr>
        <w:t>claim</w:t>
      </w:r>
      <w:r w:rsidRPr="0076433F">
        <w:rPr>
          <w:rFonts w:ascii="Times New Roman" w:hAnsi="Times New Roman" w:cs="Times New Roman"/>
          <w:sz w:val="24"/>
          <w:szCs w:val="24"/>
        </w:rPr>
        <w:t xml:space="preserve">, do too little to </w:t>
      </w:r>
      <w:r w:rsidR="005E7DD3" w:rsidRPr="0076433F">
        <w:rPr>
          <w:rFonts w:ascii="Times New Roman" w:hAnsi="Times New Roman" w:cs="Times New Roman"/>
          <w:sz w:val="24"/>
          <w:szCs w:val="24"/>
        </w:rPr>
        <w:t>embolden</w:t>
      </w:r>
      <w:r w:rsidRPr="0076433F">
        <w:rPr>
          <w:rFonts w:ascii="Times New Roman" w:hAnsi="Times New Roman" w:cs="Times New Roman"/>
          <w:sz w:val="24"/>
          <w:szCs w:val="24"/>
        </w:rPr>
        <w:t xml:space="preserve"> the timid and engage the apathetic, who may say they don’t know when in fact they do </w:t>
      </w:r>
      <w:r w:rsidR="005E7DD3" w:rsidRPr="0076433F">
        <w:rPr>
          <w:rFonts w:ascii="Times New Roman" w:hAnsi="Times New Roman" w:cs="Times New Roman"/>
          <w:sz w:val="24"/>
          <w:szCs w:val="24"/>
        </w:rPr>
        <w:t xml:space="preserve">know </w:t>
      </w:r>
      <w:r w:rsidRPr="0076433F">
        <w:rPr>
          <w:rFonts w:ascii="Times New Roman" w:hAnsi="Times New Roman" w:cs="Times New Roman"/>
          <w:sz w:val="24"/>
          <w:szCs w:val="24"/>
        </w:rPr>
        <w:t xml:space="preserve">(Mondak 2001, Prior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2008); </w:t>
      </w:r>
      <w:r w:rsidR="005E7DD3" w:rsidRPr="0076433F">
        <w:rPr>
          <w:rFonts w:ascii="Times New Roman" w:hAnsi="Times New Roman" w:cs="Times New Roman"/>
          <w:sz w:val="24"/>
          <w:szCs w:val="24"/>
        </w:rPr>
        <w:t xml:space="preserve">may </w:t>
      </w:r>
      <w:r w:rsidRPr="0076433F">
        <w:rPr>
          <w:rFonts w:ascii="Times New Roman" w:hAnsi="Times New Roman" w:cs="Times New Roman"/>
          <w:sz w:val="24"/>
          <w:szCs w:val="24"/>
        </w:rPr>
        <w:t xml:space="preserve">miss </w:t>
      </w:r>
      <w:r w:rsidR="005E7DD3" w:rsidRPr="0076433F">
        <w:rPr>
          <w:rFonts w:ascii="Times New Roman" w:hAnsi="Times New Roman" w:cs="Times New Roman"/>
          <w:sz w:val="24"/>
          <w:szCs w:val="24"/>
        </w:rPr>
        <w:t xml:space="preserve">fugitive </w:t>
      </w:r>
      <w:r w:rsidRPr="0076433F">
        <w:rPr>
          <w:rFonts w:ascii="Times New Roman" w:hAnsi="Times New Roman" w:cs="Times New Roman"/>
          <w:sz w:val="24"/>
          <w:szCs w:val="24"/>
        </w:rPr>
        <w:t xml:space="preserve">knowledge </w:t>
      </w:r>
      <w:r w:rsidR="005E7DD3" w:rsidRPr="0076433F">
        <w:rPr>
          <w:rFonts w:ascii="Times New Roman" w:hAnsi="Times New Roman" w:cs="Times New Roman"/>
          <w:sz w:val="24"/>
          <w:szCs w:val="24"/>
        </w:rPr>
        <w:t xml:space="preserve">(what </w:t>
      </w:r>
      <w:r w:rsidRPr="0076433F">
        <w:rPr>
          <w:rFonts w:ascii="Times New Roman" w:hAnsi="Times New Roman" w:cs="Times New Roman"/>
          <w:sz w:val="24"/>
          <w:szCs w:val="24"/>
        </w:rPr>
        <w:t xml:space="preserve">respondents </w:t>
      </w:r>
      <w:r w:rsidR="005E7DD3" w:rsidRPr="0076433F">
        <w:rPr>
          <w:rFonts w:ascii="Times New Roman" w:hAnsi="Times New Roman" w:cs="Times New Roman"/>
          <w:sz w:val="24"/>
          <w:szCs w:val="24"/>
        </w:rPr>
        <w:t xml:space="preserve">know but </w:t>
      </w:r>
      <w:r w:rsidRPr="0076433F">
        <w:rPr>
          <w:rFonts w:ascii="Times New Roman" w:hAnsi="Times New Roman" w:cs="Times New Roman"/>
          <w:sz w:val="24"/>
          <w:szCs w:val="24"/>
        </w:rPr>
        <w:t>are unable to re</w:t>
      </w:r>
      <w:r w:rsidR="005E7DD3" w:rsidRPr="0076433F">
        <w:rPr>
          <w:rFonts w:ascii="Times New Roman" w:hAnsi="Times New Roman" w:cs="Times New Roman"/>
          <w:sz w:val="24"/>
          <w:szCs w:val="24"/>
        </w:rPr>
        <w:t>call in the moment)</w:t>
      </w:r>
      <w:r w:rsidRPr="0076433F">
        <w:rPr>
          <w:rFonts w:ascii="Times New Roman" w:hAnsi="Times New Roman" w:cs="Times New Roman"/>
          <w:sz w:val="24"/>
          <w:szCs w:val="24"/>
        </w:rPr>
        <w:t xml:space="preserve"> (Prior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2008); may </w:t>
      </w:r>
      <w:r w:rsidR="005E7DD3" w:rsidRPr="0076433F">
        <w:rPr>
          <w:rFonts w:ascii="Times New Roman" w:hAnsi="Times New Roman" w:cs="Times New Roman"/>
          <w:sz w:val="24"/>
          <w:szCs w:val="24"/>
        </w:rPr>
        <w:t>generate</w:t>
      </w:r>
      <w:r w:rsidRPr="0076433F">
        <w:rPr>
          <w:rFonts w:ascii="Times New Roman" w:hAnsi="Times New Roman" w:cs="Times New Roman"/>
          <w:sz w:val="24"/>
          <w:szCs w:val="24"/>
        </w:rPr>
        <w:t xml:space="preserve"> partially correct responses, </w:t>
      </w:r>
      <w:r w:rsidR="005E7DD3" w:rsidRPr="0076433F">
        <w:rPr>
          <w:rFonts w:ascii="Times New Roman" w:hAnsi="Times New Roman" w:cs="Times New Roman"/>
          <w:sz w:val="24"/>
          <w:szCs w:val="24"/>
        </w:rPr>
        <w:t>which may be</w:t>
      </w:r>
      <w:r w:rsidRPr="0076433F">
        <w:rPr>
          <w:rFonts w:ascii="Times New Roman" w:hAnsi="Times New Roman" w:cs="Times New Roman"/>
          <w:sz w:val="24"/>
          <w:szCs w:val="24"/>
        </w:rPr>
        <w:t xml:space="preserve"> scored as incorrect (Gibson and </w:t>
      </w:r>
      <w:proofErr w:type="spellStart"/>
      <w:r w:rsidRPr="0076433F">
        <w:rPr>
          <w:rFonts w:ascii="Times New Roman" w:hAnsi="Times New Roman" w:cs="Times New Roman"/>
          <w:sz w:val="24"/>
          <w:szCs w:val="24"/>
        </w:rPr>
        <w:t>Caldeira</w:t>
      </w:r>
      <w:proofErr w:type="spellEnd"/>
      <w:r w:rsidRPr="0076433F">
        <w:rPr>
          <w:rFonts w:ascii="Times New Roman" w:hAnsi="Times New Roman" w:cs="Times New Roman"/>
          <w:sz w:val="24"/>
          <w:szCs w:val="24"/>
        </w:rPr>
        <w:t xml:space="preserve"> 2009, </w:t>
      </w:r>
      <w:proofErr w:type="spellStart"/>
      <w:r w:rsidRPr="0076433F">
        <w:rPr>
          <w:rFonts w:ascii="Times New Roman" w:hAnsi="Times New Roman" w:cs="Times New Roman"/>
          <w:sz w:val="24"/>
          <w:szCs w:val="24"/>
        </w:rPr>
        <w:t>Debell</w:t>
      </w:r>
      <w:proofErr w:type="spellEnd"/>
      <w:r w:rsidRPr="0076433F">
        <w:rPr>
          <w:rFonts w:ascii="Times New Roman" w:hAnsi="Times New Roman" w:cs="Times New Roman"/>
          <w:sz w:val="24"/>
          <w:szCs w:val="24"/>
        </w:rPr>
        <w:t xml:space="preserve"> 2013)</w:t>
      </w:r>
      <w:r w:rsidR="005E7DD3" w:rsidRPr="0076433F">
        <w:rPr>
          <w:rFonts w:ascii="Times New Roman" w:hAnsi="Times New Roman" w:cs="Times New Roman"/>
          <w:sz w:val="24"/>
          <w:szCs w:val="24"/>
        </w:rPr>
        <w:t xml:space="preserve">; and being textual, may </w:t>
      </w:r>
      <w:r w:rsidRPr="0076433F">
        <w:rPr>
          <w:rFonts w:ascii="Times New Roman" w:hAnsi="Times New Roman" w:cs="Times New Roman"/>
          <w:sz w:val="24"/>
          <w:szCs w:val="24"/>
        </w:rPr>
        <w:t>miss visual knowledge (Prior 2013)</w:t>
      </w:r>
      <w:r w:rsidR="005E7DD3" w:rsidRPr="0076433F">
        <w:rPr>
          <w:rFonts w:ascii="Times New Roman" w:hAnsi="Times New Roman" w:cs="Times New Roman"/>
          <w:sz w:val="24"/>
          <w:szCs w:val="24"/>
        </w:rPr>
        <w:t>.  They may also</w:t>
      </w:r>
      <w:r w:rsidRPr="0076433F">
        <w:rPr>
          <w:rFonts w:ascii="Times New Roman" w:hAnsi="Times New Roman" w:cs="Times New Roman"/>
          <w:sz w:val="24"/>
          <w:szCs w:val="24"/>
        </w:rPr>
        <w:t xml:space="preserve"> be difficult or immaterial, asking about information too inconspicuous or unimportant to be noticed or readily recalled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2015; Boudreau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2011; </w:t>
      </w:r>
      <w:bookmarkStart w:id="0" w:name="_Hlk529059408"/>
      <w:r w:rsidRPr="0076433F">
        <w:rPr>
          <w:rFonts w:ascii="Times New Roman" w:hAnsi="Times New Roman" w:cs="Times New Roman"/>
          <w:sz w:val="24"/>
          <w:szCs w:val="24"/>
        </w:rPr>
        <w:t xml:space="preserve">Prior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2008)</w:t>
      </w:r>
      <w:bookmarkEnd w:id="0"/>
      <w:r w:rsidRPr="0076433F">
        <w:rPr>
          <w:rFonts w:ascii="Times New Roman" w:hAnsi="Times New Roman" w:cs="Times New Roman"/>
          <w:sz w:val="24"/>
          <w:szCs w:val="24"/>
        </w:rPr>
        <w:t xml:space="preserve">. </w:t>
      </w:r>
      <w:r w:rsidR="003927F6" w:rsidRPr="0076433F">
        <w:rPr>
          <w:rFonts w:ascii="Times New Roman" w:hAnsi="Times New Roman" w:cs="Times New Roman"/>
          <w:sz w:val="24"/>
          <w:szCs w:val="24"/>
        </w:rPr>
        <w:t xml:space="preserve">     </w:t>
      </w:r>
    </w:p>
    <w:p w14:paraId="5E82364B" w14:textId="14EC1751"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There may be something to these claims.  These are </w:t>
      </w:r>
      <w:r w:rsidR="00CC5796" w:rsidRPr="0076433F">
        <w:rPr>
          <w:rFonts w:ascii="Times New Roman" w:hAnsi="Times New Roman" w:cs="Times New Roman"/>
          <w:sz w:val="24"/>
          <w:szCs w:val="24"/>
        </w:rPr>
        <w:t xml:space="preserve">indeed </w:t>
      </w:r>
      <w:r w:rsidRPr="0076433F">
        <w:rPr>
          <w:rFonts w:ascii="Times New Roman" w:hAnsi="Times New Roman" w:cs="Times New Roman"/>
          <w:sz w:val="24"/>
          <w:szCs w:val="24"/>
        </w:rPr>
        <w:t xml:space="preserve">ways in which the public’s political knowledge may be underestimated.  But they represent only one side of the ledger.  In </w:t>
      </w:r>
      <w:r w:rsidRPr="0076433F">
        <w:rPr>
          <w:rFonts w:ascii="Times New Roman" w:hAnsi="Times New Roman" w:cs="Times New Roman"/>
          <w:sz w:val="24"/>
          <w:szCs w:val="24"/>
        </w:rPr>
        <w:lastRenderedPageBreak/>
        <w:t xml:space="preserve">other ways, the public’s political knowledge is probably overestimated.  Most questions are closed-ended, yielding correct responses that may be lucky guesses or shrewd inferences, rather than knowledge (Luskin 2002, Luskin and Bullock 2011, Bullock et al. 2015; Prior, Sood, and Khanna 2015).  Most do little </w:t>
      </w:r>
      <w:r w:rsidR="00CC5796" w:rsidRPr="0076433F">
        <w:rPr>
          <w:rFonts w:ascii="Times New Roman" w:hAnsi="Times New Roman" w:cs="Times New Roman"/>
          <w:sz w:val="24"/>
          <w:szCs w:val="24"/>
        </w:rPr>
        <w:t xml:space="preserve">if anything </w:t>
      </w:r>
      <w:r w:rsidRPr="0076433F">
        <w:rPr>
          <w:rFonts w:ascii="Times New Roman" w:hAnsi="Times New Roman" w:cs="Times New Roman"/>
          <w:sz w:val="24"/>
          <w:szCs w:val="24"/>
        </w:rPr>
        <w:t xml:space="preserve">to discourage guessing or inference (Luskin and Bullock 2011, Sood and Cor 2016).  Some, indeed, actively encourage guessing and inference, by explicitly </w:t>
      </w:r>
      <w:r w:rsidR="00CC5796" w:rsidRPr="0076433F">
        <w:rPr>
          <w:rFonts w:ascii="Times New Roman" w:hAnsi="Times New Roman" w:cs="Times New Roman"/>
          <w:sz w:val="24"/>
          <w:szCs w:val="24"/>
        </w:rPr>
        <w:t>press</w:t>
      </w:r>
      <w:r w:rsidRPr="0076433F">
        <w:rPr>
          <w:rFonts w:ascii="Times New Roman" w:hAnsi="Times New Roman" w:cs="Times New Roman"/>
          <w:sz w:val="24"/>
          <w:szCs w:val="24"/>
        </w:rPr>
        <w:t xml:space="preserve">ing respondents to guess, by presenting the question as one of opinion rather than fact, or by providing background information.  Respondents may learn from earlier portions of the questionnaire, acquiring new knowledge they would not have had but for taking the survey.  In online surveys, </w:t>
      </w:r>
      <w:r w:rsidR="00CC5796" w:rsidRPr="0076433F">
        <w:rPr>
          <w:rFonts w:ascii="Times New Roman" w:hAnsi="Times New Roman" w:cs="Times New Roman"/>
          <w:sz w:val="24"/>
          <w:szCs w:val="24"/>
        </w:rPr>
        <w:t xml:space="preserve">especially, </w:t>
      </w:r>
      <w:r w:rsidRPr="0076433F">
        <w:rPr>
          <w:rFonts w:ascii="Times New Roman" w:hAnsi="Times New Roman" w:cs="Times New Roman"/>
          <w:sz w:val="24"/>
          <w:szCs w:val="24"/>
        </w:rPr>
        <w:t xml:space="preserve">they may “cheat,” consulting others or googling the answer (Clifford and </w:t>
      </w:r>
      <w:proofErr w:type="spellStart"/>
      <w:r w:rsidRPr="0076433F">
        <w:rPr>
          <w:rFonts w:ascii="Times New Roman" w:hAnsi="Times New Roman" w:cs="Times New Roman"/>
          <w:sz w:val="24"/>
          <w:szCs w:val="24"/>
        </w:rPr>
        <w:t>Jerit</w:t>
      </w:r>
      <w:proofErr w:type="spellEnd"/>
      <w:r w:rsidRPr="0076433F">
        <w:rPr>
          <w:rFonts w:ascii="Times New Roman" w:hAnsi="Times New Roman" w:cs="Times New Roman"/>
          <w:sz w:val="24"/>
          <w:szCs w:val="24"/>
        </w:rPr>
        <w:t xml:space="preserve"> 2016).  The questions may be too easy, asking preponderantly about information that anyone paying the least attention should know.  And the respondents may simply be more knowledgeable than the population from which they are drawn (</w:t>
      </w:r>
      <w:proofErr w:type="spellStart"/>
      <w:r w:rsidRPr="0076433F">
        <w:rPr>
          <w:rFonts w:ascii="Times New Roman" w:hAnsi="Times New Roman" w:cs="Times New Roman"/>
          <w:sz w:val="24"/>
          <w:szCs w:val="24"/>
        </w:rPr>
        <w:t>Krupnikov</w:t>
      </w:r>
      <w:proofErr w:type="spellEnd"/>
      <w:r w:rsidRPr="0076433F">
        <w:rPr>
          <w:rFonts w:ascii="Times New Roman" w:hAnsi="Times New Roman" w:cs="Times New Roman"/>
          <w:sz w:val="24"/>
          <w:szCs w:val="24"/>
        </w:rPr>
        <w:t xml:space="preserve"> and Levine 2014).</w:t>
      </w:r>
    </w:p>
    <w:p w14:paraId="4469C75E" w14:textId="05AFDBE3" w:rsidR="003927F6" w:rsidRPr="0076433F" w:rsidRDefault="003927F6" w:rsidP="00CC5796">
      <w:pPr>
        <w:widowControl w:val="0"/>
        <w:suppressLineNumbers/>
        <w:spacing w:after="12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This paper assays these </w:t>
      </w:r>
      <w:r w:rsidR="008A1D9F" w:rsidRPr="0076433F">
        <w:rPr>
          <w:rFonts w:ascii="Times New Roman" w:hAnsi="Times New Roman" w:cs="Times New Roman"/>
          <w:sz w:val="24"/>
          <w:szCs w:val="24"/>
        </w:rPr>
        <w:t xml:space="preserve">various </w:t>
      </w:r>
      <w:r w:rsidRPr="0076433F">
        <w:rPr>
          <w:rFonts w:ascii="Times New Roman" w:hAnsi="Times New Roman" w:cs="Times New Roman"/>
          <w:sz w:val="24"/>
          <w:szCs w:val="24"/>
        </w:rPr>
        <w:t xml:space="preserve">upward and downward biases, based principally on the existing evidence, supplemented here and there with </w:t>
      </w:r>
      <w:r w:rsidR="008A1D9F" w:rsidRPr="0076433F">
        <w:rPr>
          <w:rFonts w:ascii="Times New Roman" w:hAnsi="Times New Roman" w:cs="Times New Roman"/>
          <w:sz w:val="24"/>
          <w:szCs w:val="24"/>
        </w:rPr>
        <w:t xml:space="preserve">results </w:t>
      </w:r>
      <w:r w:rsidRPr="0076433F">
        <w:rPr>
          <w:rFonts w:ascii="Times New Roman" w:hAnsi="Times New Roman" w:cs="Times New Roman"/>
          <w:sz w:val="24"/>
          <w:szCs w:val="24"/>
        </w:rPr>
        <w:t xml:space="preserve">from </w:t>
      </w:r>
      <w:r w:rsidR="005E7DD3" w:rsidRPr="0076433F">
        <w:rPr>
          <w:rFonts w:ascii="Times New Roman" w:hAnsi="Times New Roman" w:cs="Times New Roman"/>
          <w:sz w:val="24"/>
          <w:szCs w:val="24"/>
        </w:rPr>
        <w:t xml:space="preserve">(A) an original compilation of </w:t>
      </w:r>
      <w:proofErr w:type="spellStart"/>
      <w:r w:rsidR="005E7DD3" w:rsidRPr="0076433F">
        <w:rPr>
          <w:rFonts w:ascii="Times New Roman" w:hAnsi="Times New Roman" w:cs="Times New Roman"/>
          <w:b/>
          <w:bCs/>
          <w:sz w:val="24"/>
          <w:szCs w:val="24"/>
        </w:rPr>
        <w:t>xxxx</w:t>
      </w:r>
      <w:proofErr w:type="spellEnd"/>
      <w:r w:rsidR="005E7DD3" w:rsidRPr="0076433F">
        <w:rPr>
          <w:rFonts w:ascii="Times New Roman" w:hAnsi="Times New Roman" w:cs="Times New Roman"/>
          <w:b/>
          <w:bCs/>
          <w:sz w:val="24"/>
          <w:szCs w:val="24"/>
        </w:rPr>
        <w:t xml:space="preserve"> </w:t>
      </w:r>
      <w:r w:rsidR="005E7DD3" w:rsidRPr="0076433F">
        <w:rPr>
          <w:rFonts w:ascii="Times New Roman" w:hAnsi="Times New Roman" w:cs="Times New Roman"/>
          <w:sz w:val="24"/>
          <w:szCs w:val="24"/>
        </w:rPr>
        <w:t xml:space="preserve">knowledge items from </w:t>
      </w:r>
      <w:proofErr w:type="spellStart"/>
      <w:r w:rsidR="005E7DD3" w:rsidRPr="0076433F">
        <w:rPr>
          <w:rFonts w:ascii="Times New Roman" w:hAnsi="Times New Roman" w:cs="Times New Roman"/>
          <w:b/>
          <w:bCs/>
          <w:sz w:val="24"/>
          <w:szCs w:val="24"/>
        </w:rPr>
        <w:t>yyyy</w:t>
      </w:r>
      <w:proofErr w:type="spellEnd"/>
      <w:r w:rsidR="005E7DD3" w:rsidRPr="0076433F">
        <w:rPr>
          <w:rFonts w:ascii="Times New Roman" w:hAnsi="Times New Roman" w:cs="Times New Roman"/>
          <w:sz w:val="24"/>
          <w:szCs w:val="24"/>
        </w:rPr>
        <w:t xml:space="preserve"> surveys (by a mix of academic organizations and well-regarded commercial polling firms) and </w:t>
      </w:r>
      <w:r w:rsidRPr="0076433F">
        <w:rPr>
          <w:rFonts w:ascii="Times New Roman" w:hAnsi="Times New Roman" w:cs="Times New Roman"/>
          <w:sz w:val="24"/>
          <w:szCs w:val="24"/>
        </w:rPr>
        <w:t xml:space="preserve">three original online surveys—of </w:t>
      </w:r>
      <w:r w:rsidR="00A62399" w:rsidRPr="0076433F">
        <w:rPr>
          <w:rFonts w:ascii="Times New Roman" w:hAnsi="Times New Roman" w:cs="Times New Roman"/>
          <w:sz w:val="24"/>
          <w:szCs w:val="24"/>
        </w:rPr>
        <w:t xml:space="preserve">(I) </w:t>
      </w:r>
      <w:r w:rsidRPr="0076433F">
        <w:rPr>
          <w:rFonts w:ascii="Times New Roman" w:hAnsi="Times New Roman" w:cs="Times New Roman"/>
          <w:sz w:val="24"/>
          <w:szCs w:val="24"/>
        </w:rPr>
        <w:t>the alumni (</w:t>
      </w:r>
      <w:r w:rsidRPr="0076433F">
        <w:rPr>
          <w:rFonts w:ascii="Times New Roman" w:hAnsi="Times New Roman" w:cs="Times New Roman"/>
          <w:i/>
          <w:sz w:val="24"/>
          <w:szCs w:val="24"/>
        </w:rPr>
        <w:t>n</w:t>
      </w:r>
      <w:r w:rsidRPr="0076433F">
        <w:rPr>
          <w:rFonts w:ascii="Times New Roman" w:hAnsi="Times New Roman" w:cs="Times New Roman"/>
          <w:sz w:val="24"/>
          <w:szCs w:val="24"/>
        </w:rPr>
        <w:t xml:space="preserve"> = 339) and </w:t>
      </w:r>
      <w:r w:rsidR="00A62399" w:rsidRPr="0076433F">
        <w:rPr>
          <w:rFonts w:ascii="Times New Roman" w:hAnsi="Times New Roman" w:cs="Times New Roman"/>
          <w:sz w:val="24"/>
          <w:szCs w:val="24"/>
        </w:rPr>
        <w:t xml:space="preserve">(II) </w:t>
      </w:r>
      <w:r w:rsidRPr="0076433F">
        <w:rPr>
          <w:rFonts w:ascii="Times New Roman" w:hAnsi="Times New Roman" w:cs="Times New Roman"/>
          <w:sz w:val="24"/>
          <w:szCs w:val="24"/>
        </w:rPr>
        <w:t>staff (</w:t>
      </w:r>
      <w:r w:rsidRPr="0076433F">
        <w:rPr>
          <w:rFonts w:ascii="Times New Roman" w:hAnsi="Times New Roman" w:cs="Times New Roman"/>
          <w:i/>
          <w:sz w:val="24"/>
          <w:szCs w:val="24"/>
        </w:rPr>
        <w:t>n</w:t>
      </w:r>
      <w:r w:rsidRPr="0076433F">
        <w:rPr>
          <w:rFonts w:ascii="Times New Roman" w:hAnsi="Times New Roman" w:cs="Times New Roman"/>
          <w:sz w:val="24"/>
          <w:szCs w:val="24"/>
        </w:rPr>
        <w:t xml:space="preserve"> = 175) of a large private university in the western U.S., both in the fall of 2010, and </w:t>
      </w:r>
      <w:r w:rsidR="00A62399" w:rsidRPr="0076433F">
        <w:rPr>
          <w:rFonts w:ascii="Times New Roman" w:hAnsi="Times New Roman" w:cs="Times New Roman"/>
          <w:sz w:val="24"/>
          <w:szCs w:val="24"/>
        </w:rPr>
        <w:t xml:space="preserve">(III) </w:t>
      </w:r>
      <w:r w:rsidRPr="0076433F">
        <w:rPr>
          <w:rFonts w:ascii="Times New Roman" w:hAnsi="Times New Roman" w:cs="Times New Roman"/>
          <w:sz w:val="24"/>
          <w:szCs w:val="24"/>
        </w:rPr>
        <w:t>of the U.S. population, via Amazon’s Mechanical Turk (</w:t>
      </w:r>
      <w:proofErr w:type="spellStart"/>
      <w:r w:rsidRPr="0076433F">
        <w:rPr>
          <w:rFonts w:ascii="Times New Roman" w:hAnsi="Times New Roman" w:cs="Times New Roman"/>
          <w:sz w:val="24"/>
          <w:szCs w:val="24"/>
        </w:rPr>
        <w:t>MTurk</w:t>
      </w:r>
      <w:proofErr w:type="spellEnd"/>
      <w:r w:rsidRPr="0076433F">
        <w:rPr>
          <w:rFonts w:ascii="Times New Roman" w:hAnsi="Times New Roman" w:cs="Times New Roman"/>
          <w:sz w:val="24"/>
          <w:szCs w:val="24"/>
        </w:rPr>
        <w:t>) platform, in April, 2017 (</w:t>
      </w:r>
      <w:r w:rsidRPr="0076433F">
        <w:rPr>
          <w:rFonts w:ascii="Times New Roman" w:hAnsi="Times New Roman" w:cs="Times New Roman"/>
          <w:i/>
          <w:sz w:val="24"/>
          <w:szCs w:val="24"/>
        </w:rPr>
        <w:t>n</w:t>
      </w:r>
      <w:r w:rsidRPr="0076433F">
        <w:rPr>
          <w:rFonts w:ascii="Times New Roman" w:hAnsi="Times New Roman" w:cs="Times New Roman"/>
          <w:sz w:val="24"/>
          <w:szCs w:val="24"/>
        </w:rPr>
        <w:t xml:space="preserve"> = </w:t>
      </w:r>
      <w:proofErr w:type="spellStart"/>
      <w:r w:rsidRPr="0076433F">
        <w:rPr>
          <w:rFonts w:ascii="Times New Roman" w:hAnsi="Times New Roman" w:cs="Times New Roman"/>
          <w:b/>
          <w:bCs/>
          <w:sz w:val="24"/>
          <w:szCs w:val="24"/>
        </w:rPr>
        <w:t>xxxx</w:t>
      </w:r>
      <w:proofErr w:type="spellEnd"/>
      <w:r w:rsidRPr="0076433F">
        <w:rPr>
          <w:rFonts w:ascii="Times New Roman" w:hAnsi="Times New Roman" w:cs="Times New Roman"/>
          <w:sz w:val="24"/>
          <w:szCs w:val="24"/>
        </w:rPr>
        <w:t xml:space="preserve">).  </w:t>
      </w:r>
      <w:proofErr w:type="gramStart"/>
      <w:r w:rsidRPr="0076433F">
        <w:rPr>
          <w:rFonts w:ascii="Times New Roman" w:hAnsi="Times New Roman" w:cs="Times New Roman"/>
          <w:sz w:val="24"/>
          <w:szCs w:val="24"/>
        </w:rPr>
        <w:t xml:space="preserve">These  </w:t>
      </w:r>
      <w:r w:rsidR="00A62399" w:rsidRPr="0076433F">
        <w:rPr>
          <w:rFonts w:ascii="Times New Roman" w:hAnsi="Times New Roman" w:cs="Times New Roman"/>
          <w:sz w:val="24"/>
          <w:szCs w:val="24"/>
        </w:rPr>
        <w:t>do</w:t>
      </w:r>
      <w:proofErr w:type="gramEnd"/>
      <w:r w:rsidRPr="0076433F">
        <w:rPr>
          <w:rFonts w:ascii="Times New Roman" w:hAnsi="Times New Roman" w:cs="Times New Roman"/>
          <w:sz w:val="24"/>
          <w:szCs w:val="24"/>
        </w:rPr>
        <w:t xml:space="preserve"> not </w:t>
      </w:r>
      <w:r w:rsidR="00A62399" w:rsidRPr="0076433F">
        <w:rPr>
          <w:rFonts w:ascii="Times New Roman" w:hAnsi="Times New Roman" w:cs="Times New Roman"/>
          <w:sz w:val="24"/>
          <w:szCs w:val="24"/>
        </w:rPr>
        <w:t xml:space="preserve">have </w:t>
      </w:r>
      <w:r w:rsidRPr="0076433F">
        <w:rPr>
          <w:rFonts w:ascii="Times New Roman" w:hAnsi="Times New Roman" w:cs="Times New Roman"/>
          <w:sz w:val="24"/>
          <w:szCs w:val="24"/>
        </w:rPr>
        <w:t>national probability samples, but we use them</w:t>
      </w:r>
      <w:r w:rsidR="00B254C7" w:rsidRPr="0076433F">
        <w:rPr>
          <w:rFonts w:ascii="Times New Roman" w:hAnsi="Times New Roman" w:cs="Times New Roman"/>
          <w:sz w:val="24"/>
          <w:szCs w:val="24"/>
        </w:rPr>
        <w:t xml:space="preserve">, </w:t>
      </w:r>
      <w:r w:rsidRPr="0076433F">
        <w:rPr>
          <w:rFonts w:ascii="Times New Roman" w:hAnsi="Times New Roman" w:cs="Times New Roman"/>
          <w:sz w:val="24"/>
          <w:szCs w:val="24"/>
        </w:rPr>
        <w:t>along</w:t>
      </w:r>
      <w:r w:rsidR="00CC5796" w:rsidRPr="0076433F">
        <w:rPr>
          <w:rFonts w:ascii="Times New Roman" w:hAnsi="Times New Roman" w:cs="Times New Roman"/>
          <w:sz w:val="24"/>
          <w:szCs w:val="24"/>
        </w:rPr>
        <w:t>side</w:t>
      </w:r>
      <w:r w:rsidRPr="0076433F">
        <w:rPr>
          <w:rFonts w:ascii="Times New Roman" w:hAnsi="Times New Roman" w:cs="Times New Roman"/>
          <w:sz w:val="24"/>
          <w:szCs w:val="24"/>
        </w:rPr>
        <w:t xml:space="preserve"> existing studies</w:t>
      </w:r>
      <w:r w:rsidR="00B254C7" w:rsidRPr="0076433F">
        <w:rPr>
          <w:rFonts w:ascii="Times New Roman" w:hAnsi="Times New Roman" w:cs="Times New Roman"/>
          <w:sz w:val="24"/>
          <w:szCs w:val="24"/>
        </w:rPr>
        <w:t xml:space="preserve">, </w:t>
      </w:r>
      <w:r w:rsidRPr="0076433F">
        <w:rPr>
          <w:rFonts w:ascii="Times New Roman" w:hAnsi="Times New Roman" w:cs="Times New Roman"/>
          <w:sz w:val="24"/>
          <w:szCs w:val="24"/>
        </w:rPr>
        <w:t>to consider the effects of question design and format.</w:t>
      </w:r>
      <w:r w:rsidRPr="0076433F">
        <w:rPr>
          <w:rFonts w:ascii="Times New Roman" w:hAnsi="Times New Roman" w:cs="Times New Roman"/>
          <w:sz w:val="24"/>
          <w:szCs w:val="24"/>
          <w:vertAlign w:val="superscript"/>
        </w:rPr>
        <w:endnoteReference w:id="2"/>
      </w:r>
      <w:r w:rsidR="004D3FE8" w:rsidRPr="0076433F">
        <w:rPr>
          <w:rFonts w:ascii="Times New Roman" w:hAnsi="Times New Roman" w:cs="Times New Roman"/>
          <w:sz w:val="24"/>
          <w:szCs w:val="24"/>
        </w:rPr>
        <w:t xml:space="preserve"> </w:t>
      </w:r>
      <w:r w:rsidR="004D3FE8" w:rsidRPr="0076433F">
        <w:rPr>
          <w:rFonts w:ascii="Times New Roman" w:hAnsi="Times New Roman" w:cs="Times New Roman"/>
          <w:b/>
          <w:bCs/>
          <w:sz w:val="24"/>
          <w:szCs w:val="24"/>
        </w:rPr>
        <w:t xml:space="preserve"> </w:t>
      </w:r>
      <w:r w:rsidR="005E7DD3" w:rsidRPr="0076433F">
        <w:rPr>
          <w:rFonts w:ascii="Times New Roman" w:hAnsi="Times New Roman" w:cs="Times New Roman"/>
          <w:sz w:val="24"/>
          <w:szCs w:val="24"/>
        </w:rPr>
        <w:t xml:space="preserve">Appendix A describes these surveys in greater detail.  </w:t>
      </w:r>
    </w:p>
    <w:p w14:paraId="29123F1C" w14:textId="77777777" w:rsidR="003927F6" w:rsidRPr="0076433F" w:rsidRDefault="003927F6" w:rsidP="00CC5796">
      <w:pPr>
        <w:widowControl w:val="0"/>
        <w:suppressLineNumbers/>
        <w:spacing w:after="0" w:line="480" w:lineRule="auto"/>
        <w:jc w:val="center"/>
        <w:rPr>
          <w:rFonts w:ascii="Times New Roman" w:hAnsi="Times New Roman" w:cs="Times New Roman"/>
          <w:b/>
          <w:sz w:val="24"/>
          <w:szCs w:val="24"/>
        </w:rPr>
      </w:pPr>
      <w:r w:rsidRPr="0076433F">
        <w:rPr>
          <w:rFonts w:ascii="Times New Roman" w:hAnsi="Times New Roman" w:cs="Times New Roman"/>
          <w:b/>
          <w:sz w:val="24"/>
          <w:szCs w:val="24"/>
        </w:rPr>
        <w:t>Political Knowledge</w:t>
      </w:r>
    </w:p>
    <w:p w14:paraId="3C0BE678" w14:textId="4251C951"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lastRenderedPageBreak/>
        <w:tab/>
        <w:t>So what is “political knowledge”</w:t>
      </w:r>
      <w:r w:rsidR="00FF28F8" w:rsidRPr="0076433F">
        <w:rPr>
          <w:rFonts w:ascii="Times New Roman" w:hAnsi="Times New Roman" w:cs="Times New Roman"/>
          <w:sz w:val="24"/>
          <w:szCs w:val="24"/>
        </w:rPr>
        <w:t>?</w:t>
      </w:r>
      <w:r w:rsidRPr="0076433F">
        <w:rPr>
          <w:rFonts w:ascii="Times New Roman" w:hAnsi="Times New Roman" w:cs="Times New Roman"/>
          <w:sz w:val="24"/>
          <w:szCs w:val="24"/>
        </w:rPr>
        <w:t xml:space="preserve"> </w:t>
      </w:r>
      <w:r w:rsidR="00FF28F8"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Deeper questions about what it means to “know” something aside, “knowledge” is a matter of stored cognition—of mental representations of the phenomenal world.  These include simple perceptions of objects and attributes, the linguistic expressions of which are nouns and adjectives, but also, relevantly for “political knowledge,” higher-order cognitions linking objects and attributes—expressible linguistically as (possibly complex) sentences.  But not all stored cognition is knowledge.  Some is mere belief, less confidently held than knowledge.  To count toward knowledge, a cognition must be both confidently held and factually correct, roughly consistent with the traditional philosophical understanding of knowledge as “justified correct belief” (as discussed, e.g., in Sosa 1991).  </w:t>
      </w:r>
    </w:p>
    <w:p w14:paraId="2F956682" w14:textId="2BC87F9F"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We should also note the possibilities of misinformation—confidently held, factually incorrect belief—and of mere (unconfidently held) incorrect belief.  Here we are concerned only to distinguish knowledge from either ignorance or misinformation</w:t>
      </w:r>
      <w:r w:rsidR="009419D3" w:rsidRPr="0076433F">
        <w:rPr>
          <w:rFonts w:ascii="Times New Roman" w:hAnsi="Times New Roman" w:cs="Times New Roman"/>
          <w:sz w:val="24"/>
          <w:szCs w:val="24"/>
        </w:rPr>
        <w:t xml:space="preserve">, leaving </w:t>
      </w:r>
      <w:r w:rsidRPr="0076433F">
        <w:rPr>
          <w:rFonts w:ascii="Times New Roman" w:hAnsi="Times New Roman" w:cs="Times New Roman"/>
          <w:sz w:val="24"/>
          <w:szCs w:val="24"/>
        </w:rPr>
        <w:t>the parallel issue of distinguishing misinformation from ignorance to another day.</w:t>
      </w:r>
    </w:p>
    <w:p w14:paraId="118A45B2" w14:textId="77777777"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Aggregating up from individual cognitions to those holding them, we take an </w:t>
      </w:r>
      <w:proofErr w:type="gramStart"/>
      <w:r w:rsidRPr="0076433F">
        <w:rPr>
          <w:rFonts w:ascii="Times New Roman" w:hAnsi="Times New Roman" w:cs="Times New Roman"/>
          <w:sz w:val="24"/>
          <w:szCs w:val="24"/>
        </w:rPr>
        <w:t xml:space="preserve">individual’s  </w:t>
      </w:r>
      <w:r w:rsidRPr="0076433F">
        <w:rPr>
          <w:rFonts w:ascii="Times New Roman" w:hAnsi="Times New Roman" w:cs="Times New Roman"/>
          <w:i/>
          <w:sz w:val="24"/>
          <w:szCs w:val="24"/>
        </w:rPr>
        <w:t>knowledge</w:t>
      </w:r>
      <w:proofErr w:type="gramEnd"/>
      <w:r w:rsidRPr="0076433F">
        <w:rPr>
          <w:rFonts w:ascii="Times New Roman" w:hAnsi="Times New Roman" w:cs="Times New Roman"/>
          <w:sz w:val="24"/>
          <w:szCs w:val="24"/>
        </w:rPr>
        <w:t xml:space="preserve"> of a given domain to refer to the quantity of what he or she knows within that domain, as a proportion of all its elements (as in Luskin, Helfer, and Sood 2016).  For  </w:t>
      </w:r>
      <w:r w:rsidRPr="0076433F">
        <w:rPr>
          <w:rFonts w:ascii="Times New Roman" w:hAnsi="Times New Roman" w:cs="Times New Roman"/>
          <w:i/>
          <w:sz w:val="24"/>
          <w:szCs w:val="24"/>
        </w:rPr>
        <w:t>political knowledge</w:t>
      </w:r>
      <w:r w:rsidRPr="0076433F">
        <w:rPr>
          <w:rFonts w:ascii="Times New Roman" w:hAnsi="Times New Roman" w:cs="Times New Roman"/>
          <w:sz w:val="24"/>
          <w:szCs w:val="24"/>
        </w:rPr>
        <w:t xml:space="preserve">, the domain is everything political or politically relevant, a finite but ineffably large number of things, some of which no one need actually know.  We need not actually be able to count the relevant cognitions; this is the conceptual variable we are aiming at.  </w:t>
      </w:r>
    </w:p>
    <w:p w14:paraId="00A0878C" w14:textId="77777777"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Several points about knowledge in this sense need highlighting.  First, it is not about the knowing of this specific item or that, nor about the thrust of what is known (for instance, the extent to which it tends to favor this side or that in policy, partisan, or ideological debate).  It is a matter of “how much,” not “what.”  For many questions, to be sure, the “what” should matter.  It </w:t>
      </w:r>
      <w:r w:rsidRPr="0076433F">
        <w:rPr>
          <w:rFonts w:ascii="Times New Roman" w:hAnsi="Times New Roman" w:cs="Times New Roman"/>
          <w:sz w:val="24"/>
          <w:szCs w:val="24"/>
        </w:rPr>
        <w:lastRenderedPageBreak/>
        <w:t>figures to have main effects on “variables of direction” like policy attitudes and vote choice.  But the “how much” should also matter.  It figures to have main effects on “variables of extent” like engagement and turnout and conditioning effects on variables of direction (heightening the effects of some influences and attenuating the effects of others).</w:t>
      </w:r>
    </w:p>
    <w:p w14:paraId="297CBD15" w14:textId="7E9DA83F"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Second, the universe of knowable, politically-relevant information is vast and varied.  It includes, among other topics, political and governmental institutions, constitutional and statutory provisions, regulations, policy proposals, policy-relevant facts (like the current levels or sources of greenhouse gases), office-holders’ and </w:t>
      </w:r>
      <w:r w:rsidR="00CC5796" w:rsidRPr="0076433F">
        <w:rPr>
          <w:rFonts w:ascii="Times New Roman" w:hAnsi="Times New Roman" w:cs="Times New Roman"/>
          <w:sz w:val="24"/>
          <w:szCs w:val="24"/>
        </w:rPr>
        <w:t>-</w:t>
      </w:r>
      <w:r w:rsidRPr="0076433F">
        <w:rPr>
          <w:rFonts w:ascii="Times New Roman" w:hAnsi="Times New Roman" w:cs="Times New Roman"/>
          <w:sz w:val="24"/>
          <w:szCs w:val="24"/>
        </w:rPr>
        <w:t xml:space="preserve">seekers’ traits and resumes, and both their and political parties’ positions on both specific policies and the summary left-right dimension.  Some topics, and some specific pieces of information about them, are more salient (more readily encountered), catchier (more readily noticed and retained, if encountered), or more </w:t>
      </w:r>
      <w:r w:rsidR="00CC5796" w:rsidRPr="0076433F">
        <w:rPr>
          <w:rFonts w:ascii="Times New Roman" w:hAnsi="Times New Roman" w:cs="Times New Roman"/>
          <w:sz w:val="24"/>
          <w:szCs w:val="24"/>
        </w:rPr>
        <w:t xml:space="preserve">important </w:t>
      </w:r>
      <w:r w:rsidRPr="0076433F">
        <w:rPr>
          <w:rFonts w:ascii="Times New Roman" w:hAnsi="Times New Roman" w:cs="Times New Roman"/>
          <w:sz w:val="24"/>
          <w:szCs w:val="24"/>
        </w:rPr>
        <w:t>(more capable of rationally altering other beliefs, attitudes, or behaviors) than others.  We say “rationally,” because “importance” in the sense we intend</w:t>
      </w:r>
      <w:r w:rsidR="00CC5796" w:rsidRPr="0076433F">
        <w:rPr>
          <w:rFonts w:ascii="Times New Roman" w:hAnsi="Times New Roman" w:cs="Times New Roman"/>
          <w:sz w:val="24"/>
          <w:szCs w:val="24"/>
        </w:rPr>
        <w:t>,</w:t>
      </w:r>
      <w:r w:rsidRPr="0076433F">
        <w:rPr>
          <w:rFonts w:ascii="Times New Roman" w:hAnsi="Times New Roman" w:cs="Times New Roman"/>
          <w:sz w:val="24"/>
          <w:szCs w:val="24"/>
        </w:rPr>
        <w:t xml:space="preserve"> refers to the attitudinal effects that knowing</w:t>
      </w:r>
      <w:r w:rsidR="00CC5796" w:rsidRPr="0076433F">
        <w:rPr>
          <w:rFonts w:ascii="Times New Roman" w:hAnsi="Times New Roman" w:cs="Times New Roman"/>
          <w:sz w:val="24"/>
          <w:szCs w:val="24"/>
        </w:rPr>
        <w:t xml:space="preserve"> something</w:t>
      </w:r>
      <w:r w:rsidRPr="0076433F">
        <w:rPr>
          <w:rFonts w:ascii="Times New Roman" w:hAnsi="Times New Roman" w:cs="Times New Roman"/>
          <w:sz w:val="24"/>
          <w:szCs w:val="24"/>
        </w:rPr>
        <w:t xml:space="preserve"> </w:t>
      </w:r>
      <w:r w:rsidRPr="0076433F">
        <w:rPr>
          <w:rFonts w:ascii="Times New Roman" w:hAnsi="Times New Roman" w:cs="Times New Roman"/>
          <w:i/>
          <w:sz w:val="24"/>
          <w:szCs w:val="24"/>
        </w:rPr>
        <w:t>should</w:t>
      </w:r>
      <w:r w:rsidRPr="0076433F">
        <w:rPr>
          <w:rFonts w:ascii="Times New Roman" w:hAnsi="Times New Roman" w:cs="Times New Roman"/>
          <w:sz w:val="24"/>
          <w:szCs w:val="24"/>
        </w:rPr>
        <w:t xml:space="preserve"> logically have</w:t>
      </w:r>
      <w:r w:rsidR="00CC5796" w:rsidRPr="0076433F">
        <w:rPr>
          <w:rFonts w:ascii="Times New Roman" w:hAnsi="Times New Roman" w:cs="Times New Roman"/>
          <w:sz w:val="24"/>
          <w:szCs w:val="24"/>
        </w:rPr>
        <w:t xml:space="preserve">, </w:t>
      </w:r>
      <w:r w:rsidR="00CC5796" w:rsidRPr="0076433F">
        <w:rPr>
          <w:rFonts w:ascii="Times New Roman" w:hAnsi="Times New Roman" w:cs="Times New Roman"/>
          <w:i/>
          <w:iCs/>
          <w:sz w:val="24"/>
          <w:szCs w:val="24"/>
        </w:rPr>
        <w:t>ceteris paribus</w:t>
      </w:r>
      <w:r w:rsidRPr="0076433F">
        <w:rPr>
          <w:rFonts w:ascii="Times New Roman" w:hAnsi="Times New Roman" w:cs="Times New Roman"/>
          <w:sz w:val="24"/>
          <w:szCs w:val="24"/>
        </w:rPr>
        <w:t>.  In the real world, learning a piece of fluff or a red herring (that Mike Pence is married with three children or that Donald Trump spends most of his time away from the White House) may affect some people’s attitudes more than learning something greater consequence (the cost of a wall the length of the U.S.-Mexico border or the details of Trump’s antagonism toward NATO and the EU or accommodati</w:t>
      </w:r>
      <w:r w:rsidR="00CC5796" w:rsidRPr="0076433F">
        <w:rPr>
          <w:rFonts w:ascii="Times New Roman" w:hAnsi="Times New Roman" w:cs="Times New Roman"/>
          <w:sz w:val="24"/>
          <w:szCs w:val="24"/>
        </w:rPr>
        <w:t>ons to</w:t>
      </w:r>
      <w:r w:rsidRPr="0076433F">
        <w:rPr>
          <w:rFonts w:ascii="Times New Roman" w:hAnsi="Times New Roman" w:cs="Times New Roman"/>
          <w:sz w:val="24"/>
          <w:szCs w:val="24"/>
        </w:rPr>
        <w:t xml:space="preserve"> Russia).  </w:t>
      </w:r>
      <w:r w:rsidRPr="0076433F">
        <w:rPr>
          <w:rFonts w:ascii="Times New Roman" w:hAnsi="Times New Roman" w:cs="Times New Roman"/>
          <w:b/>
          <w:sz w:val="24"/>
          <w:szCs w:val="24"/>
        </w:rPr>
        <w:t xml:space="preserve"> </w:t>
      </w:r>
    </w:p>
    <w:p w14:paraId="7BD041EE" w14:textId="52F2865D" w:rsidR="00CC579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Third, knowledge is a matter of </w:t>
      </w:r>
      <w:r w:rsidRPr="0076433F">
        <w:rPr>
          <w:rFonts w:ascii="Times New Roman" w:hAnsi="Times New Roman" w:cs="Times New Roman"/>
          <w:i/>
          <w:sz w:val="24"/>
          <w:szCs w:val="24"/>
        </w:rPr>
        <w:t>existing</w:t>
      </w:r>
      <w:r w:rsidRPr="0076433F">
        <w:rPr>
          <w:rFonts w:ascii="Times New Roman" w:hAnsi="Times New Roman" w:cs="Times New Roman"/>
          <w:sz w:val="24"/>
          <w:szCs w:val="24"/>
        </w:rPr>
        <w:t>—pre-measurement—cognition.  Questionnaires are reactive instruments, occasioning as well as measuring cognition (and affect)—a venerable caution (Webb et al. 1966)</w:t>
      </w:r>
      <w:r w:rsidR="009419D3" w:rsidRPr="0076433F">
        <w:rPr>
          <w:rFonts w:ascii="Times New Roman" w:hAnsi="Times New Roman" w:cs="Times New Roman"/>
          <w:sz w:val="24"/>
          <w:szCs w:val="24"/>
        </w:rPr>
        <w:t>,</w:t>
      </w:r>
      <w:r w:rsidRPr="0076433F">
        <w:rPr>
          <w:rFonts w:ascii="Times New Roman" w:hAnsi="Times New Roman" w:cs="Times New Roman"/>
          <w:sz w:val="24"/>
          <w:szCs w:val="24"/>
        </w:rPr>
        <w:t xml:space="preserve"> too little remembered.  Respondents learn from questionnaires, picking up stray information and making inferences </w:t>
      </w:r>
      <w:r w:rsidR="00BC4B79" w:rsidRPr="0076433F">
        <w:rPr>
          <w:rFonts w:ascii="Times New Roman" w:hAnsi="Times New Roman" w:cs="Times New Roman"/>
          <w:sz w:val="24"/>
          <w:szCs w:val="24"/>
        </w:rPr>
        <w:t xml:space="preserve">as they make their way through them.  </w:t>
      </w:r>
      <w:r w:rsidRPr="0076433F">
        <w:rPr>
          <w:rFonts w:ascii="Times New Roman" w:hAnsi="Times New Roman" w:cs="Times New Roman"/>
          <w:sz w:val="24"/>
          <w:szCs w:val="24"/>
        </w:rPr>
        <w:t xml:space="preserve">they </w:t>
      </w:r>
      <w:r w:rsidRPr="0076433F">
        <w:rPr>
          <w:rFonts w:ascii="Times New Roman" w:hAnsi="Times New Roman" w:cs="Times New Roman"/>
          <w:sz w:val="24"/>
          <w:szCs w:val="24"/>
        </w:rPr>
        <w:lastRenderedPageBreak/>
        <w:t>may store as fresh knowledge</w:t>
      </w:r>
      <w:r w:rsidR="009419D3" w:rsidRPr="0076433F">
        <w:rPr>
          <w:rFonts w:ascii="Times New Roman" w:hAnsi="Times New Roman" w:cs="Times New Roman"/>
          <w:sz w:val="24"/>
          <w:szCs w:val="24"/>
        </w:rPr>
        <w:t>, usable in answering subsequent items</w:t>
      </w:r>
      <w:r w:rsidRPr="0076433F">
        <w:rPr>
          <w:rFonts w:ascii="Times New Roman" w:hAnsi="Times New Roman" w:cs="Times New Roman"/>
          <w:sz w:val="24"/>
          <w:szCs w:val="24"/>
        </w:rPr>
        <w:t>.  They make additional inferences</w:t>
      </w:r>
      <w:r w:rsidR="009419D3" w:rsidRPr="0076433F">
        <w:rPr>
          <w:rFonts w:ascii="Times New Roman" w:hAnsi="Times New Roman" w:cs="Times New Roman"/>
          <w:sz w:val="24"/>
          <w:szCs w:val="24"/>
        </w:rPr>
        <w:t>, based on both prior</w:t>
      </w:r>
      <w:r w:rsidRPr="0076433F">
        <w:rPr>
          <w:rFonts w:ascii="Times New Roman" w:hAnsi="Times New Roman" w:cs="Times New Roman"/>
          <w:sz w:val="24"/>
          <w:szCs w:val="24"/>
        </w:rPr>
        <w:t xml:space="preserve"> </w:t>
      </w:r>
      <w:r w:rsidR="009419D3" w:rsidRPr="0076433F">
        <w:rPr>
          <w:rFonts w:ascii="Times New Roman" w:hAnsi="Times New Roman" w:cs="Times New Roman"/>
          <w:sz w:val="24"/>
          <w:szCs w:val="24"/>
        </w:rPr>
        <w:t xml:space="preserve">and </w:t>
      </w:r>
      <w:r w:rsidRPr="0076433F">
        <w:rPr>
          <w:rFonts w:ascii="Times New Roman" w:hAnsi="Times New Roman" w:cs="Times New Roman"/>
          <w:sz w:val="24"/>
          <w:szCs w:val="24"/>
        </w:rPr>
        <w:t>in the process of answering the knowledge items.  But to judge how much people know, not to mention what effects that knowledge may have, in the wor</w:t>
      </w:r>
      <w:r w:rsidR="00BC4B79" w:rsidRPr="0076433F">
        <w:rPr>
          <w:rFonts w:ascii="Times New Roman" w:hAnsi="Times New Roman" w:cs="Times New Roman"/>
          <w:sz w:val="24"/>
          <w:szCs w:val="24"/>
        </w:rPr>
        <w:t>ld outside the survey</w:t>
      </w:r>
      <w:r w:rsidRPr="0076433F">
        <w:rPr>
          <w:rFonts w:ascii="Times New Roman" w:hAnsi="Times New Roman" w:cs="Times New Roman"/>
          <w:sz w:val="24"/>
          <w:szCs w:val="24"/>
        </w:rPr>
        <w:t xml:space="preserve">, we need to focus on what they </w:t>
      </w:r>
      <w:r w:rsidRPr="0076433F">
        <w:rPr>
          <w:rFonts w:ascii="Times New Roman" w:hAnsi="Times New Roman" w:cs="Times New Roman"/>
          <w:i/>
          <w:sz w:val="24"/>
          <w:szCs w:val="24"/>
        </w:rPr>
        <w:t>already</w:t>
      </w:r>
      <w:r w:rsidRPr="0076433F">
        <w:rPr>
          <w:rFonts w:ascii="Times New Roman" w:hAnsi="Times New Roman" w:cs="Times New Roman"/>
          <w:sz w:val="24"/>
          <w:szCs w:val="24"/>
        </w:rPr>
        <w:t xml:space="preserve"> know</w:t>
      </w:r>
      <w:r w:rsidR="00BC4B79" w:rsidRPr="0076433F">
        <w:rPr>
          <w:rFonts w:ascii="Times New Roman" w:hAnsi="Times New Roman" w:cs="Times New Roman"/>
          <w:sz w:val="24"/>
          <w:szCs w:val="24"/>
        </w:rPr>
        <w:t>, i.e.,</w:t>
      </w:r>
      <w:r w:rsidR="009419D3"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what they would know, had they never been interviewed.  </w:t>
      </w:r>
    </w:p>
    <w:p w14:paraId="3D198842" w14:textId="1AD730FA" w:rsidR="008A1D9F" w:rsidRPr="0076433F" w:rsidRDefault="008A1D9F"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Fourth, knowledge is not mere, unconfident belief.  Suspecting or being inclined to believe something true is not the same as knowing it.  The effects may generally share the same sign, but are likely to be fainter, and in any case need separate examination.  The beliefs with which we are concerned here are knowledge:  not only correct but confidently held.      </w:t>
      </w:r>
    </w:p>
    <w:p w14:paraId="6F552783" w14:textId="69F4C7C4" w:rsidR="00CC5796" w:rsidRPr="0076433F" w:rsidRDefault="00CC5796" w:rsidP="00CC5796">
      <w:pPr>
        <w:widowControl w:val="0"/>
        <w:suppressLineNumbers/>
        <w:spacing w:after="120" w:line="480" w:lineRule="auto"/>
        <w:rPr>
          <w:rFonts w:ascii="Times New Roman" w:hAnsi="Times New Roman" w:cs="Times New Roman"/>
          <w:sz w:val="24"/>
          <w:szCs w:val="24"/>
        </w:rPr>
      </w:pPr>
      <w:r w:rsidRPr="0076433F">
        <w:rPr>
          <w:rFonts w:ascii="Times New Roman" w:hAnsi="Times New Roman" w:cs="Times New Roman"/>
          <w:sz w:val="24"/>
          <w:szCs w:val="24"/>
        </w:rPr>
        <w:tab/>
        <w:t>F</w:t>
      </w:r>
      <w:r w:rsidR="008A1D9F" w:rsidRPr="0076433F">
        <w:rPr>
          <w:rFonts w:ascii="Times New Roman" w:hAnsi="Times New Roman" w:cs="Times New Roman"/>
          <w:sz w:val="24"/>
          <w:szCs w:val="24"/>
        </w:rPr>
        <w:t>if</w:t>
      </w:r>
      <w:r w:rsidRPr="0076433F">
        <w:rPr>
          <w:rFonts w:ascii="Times New Roman" w:hAnsi="Times New Roman" w:cs="Times New Roman"/>
          <w:sz w:val="24"/>
          <w:szCs w:val="24"/>
        </w:rPr>
        <w:t xml:space="preserve">th, “partial knowledge,” an idea that comes into play in addressing </w:t>
      </w:r>
      <w:r w:rsidR="00051D2F" w:rsidRPr="0076433F">
        <w:rPr>
          <w:rFonts w:ascii="Times New Roman" w:hAnsi="Times New Roman" w:cs="Times New Roman"/>
          <w:sz w:val="24"/>
          <w:szCs w:val="24"/>
        </w:rPr>
        <w:t>the relationship between the coded responses to open-ended items and the underlying cognition, can be defined, as in Luskin and Bullock (2010), as</w:t>
      </w:r>
      <w:r w:rsidR="00153AF2" w:rsidRPr="0076433F">
        <w:rPr>
          <w:rFonts w:ascii="Times New Roman" w:hAnsi="Times New Roman" w:cs="Times New Roman"/>
          <w:sz w:val="24"/>
          <w:szCs w:val="24"/>
        </w:rPr>
        <w:t xml:space="preserve"> either partially retrieved or partial---"The respondent knows some but not all of the relevant information.”</w:t>
      </w:r>
    </w:p>
    <w:p w14:paraId="7C81496E" w14:textId="77777777" w:rsidR="003927F6" w:rsidRPr="0076433F" w:rsidRDefault="003927F6" w:rsidP="00CC5796">
      <w:pPr>
        <w:widowControl w:val="0"/>
        <w:suppressLineNumbers/>
        <w:spacing w:after="0" w:line="480" w:lineRule="auto"/>
        <w:jc w:val="center"/>
        <w:rPr>
          <w:rFonts w:ascii="Times New Roman" w:hAnsi="Times New Roman" w:cs="Times New Roman"/>
          <w:b/>
          <w:sz w:val="24"/>
          <w:szCs w:val="24"/>
        </w:rPr>
      </w:pPr>
      <w:r w:rsidRPr="0076433F">
        <w:rPr>
          <w:rFonts w:ascii="Times New Roman" w:hAnsi="Times New Roman" w:cs="Times New Roman"/>
          <w:b/>
          <w:sz w:val="24"/>
          <w:szCs w:val="24"/>
        </w:rPr>
        <w:t>Conventional Measurement</w:t>
      </w:r>
    </w:p>
    <w:p w14:paraId="06EAF092" w14:textId="2CEBEFF0"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The conventional picture is that painted by conventional measures.  The conventional formula is the proportion of the questionnaire’s knowledge questions the respondent answers correctly (what Luskin, Helfer, and Sood (2016) term “observed” political knowledge).  This differs from actual political knowledge, as just defined (what Luskin, Helfer, and Sood 2016 term “true” political knowledge) in both numerator and denominator.  The denominator is just the number of knowledge items on the questionnaire, a mere, highly non-random sliver of all that is relevant and knowable.  The numerator </w:t>
      </w:r>
      <w:r w:rsidR="00051D2F" w:rsidRPr="0076433F">
        <w:rPr>
          <w:rFonts w:ascii="Times New Roman" w:hAnsi="Times New Roman" w:cs="Times New Roman"/>
          <w:sz w:val="24"/>
          <w:szCs w:val="24"/>
        </w:rPr>
        <w:t>tallie</w:t>
      </w:r>
      <w:r w:rsidRPr="0076433F">
        <w:rPr>
          <w:rFonts w:ascii="Times New Roman" w:hAnsi="Times New Roman" w:cs="Times New Roman"/>
          <w:sz w:val="24"/>
          <w:szCs w:val="24"/>
        </w:rPr>
        <w:t xml:space="preserve">s items answered correctly, as distinct from actually known.   </w:t>
      </w:r>
    </w:p>
    <w:p w14:paraId="7E1BC69C" w14:textId="2A2E0A2A"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Naturally, the details—the questions asked, how they are asked, how the responses are </w:t>
      </w:r>
      <w:r w:rsidRPr="0076433F">
        <w:rPr>
          <w:rFonts w:ascii="Times New Roman" w:hAnsi="Times New Roman" w:cs="Times New Roman"/>
          <w:sz w:val="24"/>
          <w:szCs w:val="24"/>
        </w:rPr>
        <w:lastRenderedPageBreak/>
        <w:t>scored—vary from measure to measure.  Yet they resemble each other enough to justify speaking of “conventional measurement.”  To begin with, the questions must perforce be easy enough for the question-writers to think of and know the answers to.  At least a few of them must be still easier—easy enough for many respondents to know—lest the variation across respondents be mainly noise</w:t>
      </w:r>
      <w:r w:rsidR="00051D2F" w:rsidRPr="0076433F">
        <w:rPr>
          <w:rFonts w:ascii="Times New Roman" w:hAnsi="Times New Roman" w:cs="Times New Roman"/>
          <w:sz w:val="24"/>
          <w:szCs w:val="24"/>
        </w:rPr>
        <w:t xml:space="preserve"> (from lucky versus unlucky guessing)</w:t>
      </w:r>
      <w:r w:rsidRPr="0076433F">
        <w:rPr>
          <w:rFonts w:ascii="Times New Roman" w:hAnsi="Times New Roman" w:cs="Times New Roman"/>
          <w:sz w:val="24"/>
          <w:szCs w:val="24"/>
        </w:rPr>
        <w:t>.  Th</w:t>
      </w:r>
      <w:r w:rsidR="00051D2F" w:rsidRPr="0076433F">
        <w:rPr>
          <w:rFonts w:ascii="Times New Roman" w:hAnsi="Times New Roman" w:cs="Times New Roman"/>
          <w:sz w:val="24"/>
          <w:szCs w:val="24"/>
        </w:rPr>
        <w:t xml:space="preserve">e item sample thus skews strongly toward the most salient and catchiest elements of  the </w:t>
      </w:r>
      <w:r w:rsidRPr="0076433F">
        <w:rPr>
          <w:rFonts w:ascii="Times New Roman" w:hAnsi="Times New Roman" w:cs="Times New Roman"/>
          <w:sz w:val="24"/>
          <w:szCs w:val="24"/>
        </w:rPr>
        <w:t xml:space="preserve">vastly larger universe </w:t>
      </w:r>
      <w:r w:rsidR="00051D2F" w:rsidRPr="0076433F">
        <w:rPr>
          <w:rFonts w:ascii="Times New Roman" w:hAnsi="Times New Roman" w:cs="Times New Roman"/>
          <w:sz w:val="24"/>
          <w:szCs w:val="24"/>
        </w:rPr>
        <w:t xml:space="preserve">of what is out there to be known.  </w:t>
      </w:r>
      <w:r w:rsidRPr="0076433F">
        <w:rPr>
          <w:rFonts w:ascii="Times New Roman" w:hAnsi="Times New Roman" w:cs="Times New Roman"/>
          <w:sz w:val="24"/>
          <w:szCs w:val="24"/>
        </w:rPr>
        <w:t xml:space="preserve">  </w:t>
      </w:r>
    </w:p>
    <w:p w14:paraId="0A9F4A02" w14:textId="77777777"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In practice, moreover, a few questions (on certain topics, in certain formats) are hardy perennials.  These include:  closed-ended civics-book questions about institutional structures and rules, like the length of a U.S. Senator’s term or the sizes of the congressional majorities required to override a presidential veto; open-ended questions about the positions held by important political figures; effectively closed-ended questions about partisan control of portions of government (</w:t>
      </w:r>
      <w:proofErr w:type="spellStart"/>
      <w:r w:rsidRPr="0076433F">
        <w:rPr>
          <w:rFonts w:ascii="Times New Roman" w:hAnsi="Times New Roman" w:cs="Times New Roman"/>
          <w:sz w:val="24"/>
          <w:szCs w:val="24"/>
        </w:rPr>
        <w:t>iconically</w:t>
      </w:r>
      <w:proofErr w:type="spellEnd"/>
      <w:r w:rsidRPr="0076433F">
        <w:rPr>
          <w:rFonts w:ascii="Times New Roman" w:hAnsi="Times New Roman" w:cs="Times New Roman"/>
          <w:sz w:val="24"/>
          <w:szCs w:val="24"/>
        </w:rPr>
        <w:t xml:space="preserve">, which party has the majority in the U.S. House of representatives); closed-ended questions about policy-relevant facts; and closed-ended questions about the positions of candidates and parties on policy or ideological dimensions.            </w:t>
      </w:r>
    </w:p>
    <w:p w14:paraId="1BE6E19B" w14:textId="3A319C65"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Most </w:t>
      </w:r>
      <w:r w:rsidR="00E21AED" w:rsidRPr="0076433F">
        <w:rPr>
          <w:rFonts w:ascii="Times New Roman" w:hAnsi="Times New Roman" w:cs="Times New Roman"/>
          <w:sz w:val="24"/>
          <w:szCs w:val="24"/>
        </w:rPr>
        <w:t xml:space="preserve">knowledge </w:t>
      </w:r>
      <w:r w:rsidRPr="0076433F">
        <w:rPr>
          <w:rFonts w:ascii="Times New Roman" w:hAnsi="Times New Roman" w:cs="Times New Roman"/>
          <w:sz w:val="24"/>
          <w:szCs w:val="24"/>
        </w:rPr>
        <w:t>questions are closed-ended</w:t>
      </w:r>
      <w:r w:rsidR="00153AF2" w:rsidRPr="0076433F">
        <w:rPr>
          <w:rFonts w:ascii="Times New Roman" w:hAnsi="Times New Roman" w:cs="Times New Roman"/>
          <w:sz w:val="24"/>
          <w:szCs w:val="24"/>
        </w:rPr>
        <w:t xml:space="preserve"> (see Table 1).</w:t>
      </w:r>
      <w:r w:rsidR="00E21AED" w:rsidRPr="0076433F">
        <w:rPr>
          <w:rFonts w:ascii="Times New Roman" w:hAnsi="Times New Roman" w:cs="Times New Roman"/>
          <w:sz w:val="24"/>
          <w:szCs w:val="24"/>
        </w:rPr>
        <w:t xml:space="preserve">  </w:t>
      </w:r>
      <w:r w:rsidR="00051D2F" w:rsidRPr="0076433F">
        <w:rPr>
          <w:rFonts w:ascii="Times New Roman" w:hAnsi="Times New Roman" w:cs="Times New Roman"/>
          <w:sz w:val="24"/>
          <w:szCs w:val="24"/>
        </w:rPr>
        <w:t>M</w:t>
      </w:r>
      <w:r w:rsidRPr="0076433F">
        <w:rPr>
          <w:rFonts w:ascii="Times New Roman" w:hAnsi="Times New Roman" w:cs="Times New Roman"/>
          <w:sz w:val="24"/>
          <w:szCs w:val="24"/>
        </w:rPr>
        <w:t xml:space="preserve">any, especially those concerning policy-relevant or biographical facts, </w:t>
      </w:r>
      <w:r w:rsidR="00051D2F" w:rsidRPr="0076433F">
        <w:rPr>
          <w:rFonts w:ascii="Times New Roman" w:hAnsi="Times New Roman" w:cs="Times New Roman"/>
          <w:sz w:val="24"/>
          <w:szCs w:val="24"/>
        </w:rPr>
        <w:t xml:space="preserve">are </w:t>
      </w:r>
      <w:r w:rsidRPr="0076433F">
        <w:rPr>
          <w:rFonts w:ascii="Times New Roman" w:hAnsi="Times New Roman" w:cs="Times New Roman"/>
          <w:sz w:val="24"/>
          <w:szCs w:val="24"/>
        </w:rPr>
        <w:t xml:space="preserve">multiple choice (MC).  On MC items, the most common numbers of response categories are two (as in true/false) or four, with three and five also reasonably common.  Open-ended items are almost always coded dichotomously, as either correct or incorrect, according to the coder’s reckoning of their proximity to a response </w:t>
      </w:r>
      <w:r w:rsidR="00155507" w:rsidRPr="0076433F">
        <w:rPr>
          <w:rFonts w:ascii="Times New Roman" w:hAnsi="Times New Roman" w:cs="Times New Roman"/>
          <w:sz w:val="24"/>
          <w:szCs w:val="24"/>
        </w:rPr>
        <w:t>indicat</w:t>
      </w:r>
      <w:r w:rsidRPr="0076433F">
        <w:rPr>
          <w:rFonts w:ascii="Times New Roman" w:hAnsi="Times New Roman" w:cs="Times New Roman"/>
          <w:sz w:val="24"/>
          <w:szCs w:val="24"/>
        </w:rPr>
        <w:t>ing full knowledge.  DKs, in whatever format, are almost always coded as incorrect.</w:t>
      </w:r>
    </w:p>
    <w:p w14:paraId="0369B79A" w14:textId="77777777"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Other features are less universal but still very common.  Knowledge questions tend to be asked late in the questionnaire, after a great many other questions.  Many overtly or subtly </w:t>
      </w:r>
      <w:r w:rsidRPr="0076433F">
        <w:rPr>
          <w:rFonts w:ascii="Times New Roman" w:hAnsi="Times New Roman" w:cs="Times New Roman"/>
          <w:sz w:val="24"/>
          <w:szCs w:val="24"/>
        </w:rPr>
        <w:lastRenderedPageBreak/>
        <w:t xml:space="preserve">encourage substantive (non-DK) responses—by offering no DK response option; by explicitly urging respondents who feel they don’t know to venture a substantive response; by probing initial, volunteered DKs to coax out substantive responses; or by being posed as questions of opinion rather than fact.  Many are informative as well as interrogatory, offering prefatory information intended to explain or contextualize question referents many respondents might not otherwise recognize or comprehend.  </w:t>
      </w:r>
    </w:p>
    <w:p w14:paraId="08E1C4FF" w14:textId="0D4F4CF1" w:rsidR="003927F6" w:rsidRPr="0076433F" w:rsidRDefault="003927F6" w:rsidP="00CC5796">
      <w:pPr>
        <w:widowControl w:val="0"/>
        <w:suppressLineNumbers/>
        <w:spacing w:after="120" w:line="480" w:lineRule="auto"/>
        <w:rPr>
          <w:rFonts w:ascii="Times New Roman" w:hAnsi="Times New Roman" w:cs="Times New Roman"/>
          <w:sz w:val="24"/>
          <w:szCs w:val="24"/>
        </w:rPr>
      </w:pPr>
      <w:r w:rsidRPr="0076433F">
        <w:rPr>
          <w:rFonts w:ascii="Times New Roman" w:hAnsi="Times New Roman" w:cs="Times New Roman"/>
          <w:sz w:val="24"/>
          <w:szCs w:val="24"/>
        </w:rPr>
        <w:t xml:space="preserve">   </w:t>
      </w:r>
      <w:r w:rsidRPr="0076433F">
        <w:rPr>
          <w:rFonts w:ascii="Times New Roman" w:hAnsi="Times New Roman" w:cs="Times New Roman"/>
          <w:sz w:val="24"/>
          <w:szCs w:val="24"/>
        </w:rPr>
        <w:tab/>
        <w:t xml:space="preserve">There is also much commonality in the design and provenance of the samples to which these measures are applied.  Most studies claiming much in the way of external validity rest on data from limited number of sources, the longest-standing of them being the American National Election Study (ANES) and the General Social Survey (GSS).  For much of the modern survey era, these employed face-to-face interviewing.  More recently, these traditional stalwarts have been joined by the Comparative Study of Electoral Systems (CSES), Cooperative Congressional Election Study (CCES), National Annenberg Election Survey (NAES), European Social Survey (ESS), and Pew Research Center surveys, among others.  Both these newer sources and ANES and GSS now sometimes involve telephone interviewing or online questionnaires.  </w:t>
      </w:r>
    </w:p>
    <w:p w14:paraId="584F2C33" w14:textId="45EE0649" w:rsidR="003927F6" w:rsidRPr="0076433F" w:rsidRDefault="003927F6" w:rsidP="00CC5796">
      <w:pPr>
        <w:widowControl w:val="0"/>
        <w:suppressLineNumbers/>
        <w:spacing w:after="0" w:line="480" w:lineRule="auto"/>
        <w:jc w:val="center"/>
        <w:rPr>
          <w:rFonts w:ascii="Times New Roman" w:hAnsi="Times New Roman" w:cs="Times New Roman"/>
          <w:b/>
          <w:sz w:val="24"/>
          <w:szCs w:val="24"/>
        </w:rPr>
      </w:pPr>
      <w:r w:rsidRPr="0076433F">
        <w:rPr>
          <w:rFonts w:ascii="Times New Roman" w:hAnsi="Times New Roman" w:cs="Times New Roman"/>
          <w:b/>
          <w:sz w:val="24"/>
          <w:szCs w:val="24"/>
        </w:rPr>
        <w:t>Bias(es) in Measuring Political Knowledge</w:t>
      </w:r>
    </w:p>
    <w:p w14:paraId="1B3302A4" w14:textId="37F724E3" w:rsidR="00B24FB2"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00B24FB2" w:rsidRPr="0076433F">
        <w:rPr>
          <w:rFonts w:ascii="Times New Roman" w:hAnsi="Times New Roman" w:cs="Times New Roman"/>
          <w:sz w:val="24"/>
          <w:szCs w:val="24"/>
        </w:rPr>
        <w:t>A given measure’s</w:t>
      </w:r>
      <w:r w:rsidR="001E22D1" w:rsidRPr="0076433F">
        <w:rPr>
          <w:rFonts w:ascii="Times New Roman" w:hAnsi="Times New Roman" w:cs="Times New Roman"/>
          <w:sz w:val="24"/>
          <w:szCs w:val="24"/>
        </w:rPr>
        <w:t xml:space="preserve"> individual-level</w:t>
      </w:r>
      <w:r w:rsidR="00FF28F8" w:rsidRPr="0076433F">
        <w:rPr>
          <w:rFonts w:ascii="Times New Roman" w:hAnsi="Times New Roman" w:cs="Times New Roman"/>
          <w:sz w:val="24"/>
          <w:szCs w:val="24"/>
        </w:rPr>
        <w:t xml:space="preserve"> </w:t>
      </w:r>
      <w:r w:rsidRPr="0076433F">
        <w:rPr>
          <w:rFonts w:ascii="Times New Roman" w:hAnsi="Times New Roman" w:cs="Times New Roman"/>
          <w:i/>
          <w:sz w:val="24"/>
          <w:szCs w:val="24"/>
        </w:rPr>
        <w:t>error</w:t>
      </w:r>
      <w:r w:rsidRPr="0076433F">
        <w:rPr>
          <w:rFonts w:ascii="Times New Roman" w:hAnsi="Times New Roman" w:cs="Times New Roman"/>
          <w:sz w:val="24"/>
          <w:szCs w:val="24"/>
        </w:rPr>
        <w:t xml:space="preserve"> in</w:t>
      </w:r>
      <w:r w:rsidR="00FF28F8" w:rsidRPr="0076433F">
        <w:rPr>
          <w:rFonts w:ascii="Times New Roman" w:hAnsi="Times New Roman" w:cs="Times New Roman"/>
          <w:sz w:val="24"/>
          <w:szCs w:val="24"/>
        </w:rPr>
        <w:t xml:space="preserve"> measuring </w:t>
      </w:r>
      <w:r w:rsidRPr="0076433F">
        <w:rPr>
          <w:rFonts w:ascii="Times New Roman" w:hAnsi="Times New Roman" w:cs="Times New Roman"/>
          <w:sz w:val="24"/>
          <w:szCs w:val="24"/>
        </w:rPr>
        <w:t xml:space="preserve">knowledge is the difference between </w:t>
      </w:r>
      <w:r w:rsidR="001E22D1" w:rsidRPr="0076433F">
        <w:rPr>
          <w:rFonts w:ascii="Times New Roman" w:hAnsi="Times New Roman" w:cs="Times New Roman"/>
          <w:sz w:val="24"/>
          <w:szCs w:val="24"/>
        </w:rPr>
        <w:t xml:space="preserve">the individual’s </w:t>
      </w:r>
      <w:r w:rsidRPr="0076433F">
        <w:rPr>
          <w:rFonts w:ascii="Times New Roman" w:hAnsi="Times New Roman" w:cs="Times New Roman"/>
          <w:sz w:val="24"/>
          <w:szCs w:val="24"/>
        </w:rPr>
        <w:t>true and observed knowledge</w:t>
      </w:r>
      <w:r w:rsidR="001E22D1"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It may be positive (upward) for this individual and negative (downward) for that one, larger for this individual and smaller for that one.  </w:t>
      </w:r>
      <w:r w:rsidR="00DA3F5A" w:rsidRPr="0076433F">
        <w:rPr>
          <w:rFonts w:ascii="Times New Roman" w:hAnsi="Times New Roman" w:cs="Times New Roman"/>
          <w:sz w:val="24"/>
          <w:szCs w:val="24"/>
        </w:rPr>
        <w:t xml:space="preserve">In the aggregate, </w:t>
      </w:r>
      <w:r w:rsidR="00B24FB2" w:rsidRPr="0076433F">
        <w:rPr>
          <w:rFonts w:ascii="Times New Roman" w:hAnsi="Times New Roman" w:cs="Times New Roman"/>
          <w:sz w:val="24"/>
          <w:szCs w:val="24"/>
        </w:rPr>
        <w:t xml:space="preserve">this varies with </w:t>
      </w:r>
      <w:r w:rsidR="00DA3F5A" w:rsidRPr="0076433F">
        <w:rPr>
          <w:rFonts w:ascii="Times New Roman" w:hAnsi="Times New Roman" w:cs="Times New Roman"/>
          <w:sz w:val="24"/>
          <w:szCs w:val="24"/>
        </w:rPr>
        <w:t>the study</w:t>
      </w:r>
      <w:r w:rsidR="00155507" w:rsidRPr="0076433F">
        <w:rPr>
          <w:rFonts w:ascii="Times New Roman" w:hAnsi="Times New Roman" w:cs="Times New Roman"/>
          <w:sz w:val="24"/>
          <w:szCs w:val="24"/>
        </w:rPr>
        <w:t>, which</w:t>
      </w:r>
      <w:r w:rsidR="00DA3F5A" w:rsidRPr="0076433F">
        <w:rPr>
          <w:rFonts w:ascii="Times New Roman" w:hAnsi="Times New Roman" w:cs="Times New Roman"/>
          <w:sz w:val="24"/>
          <w:szCs w:val="24"/>
        </w:rPr>
        <w:t xml:space="preserve"> </w:t>
      </w:r>
      <w:r w:rsidR="00B24FB2" w:rsidRPr="0076433F">
        <w:rPr>
          <w:rFonts w:ascii="Times New Roman" w:hAnsi="Times New Roman" w:cs="Times New Roman"/>
          <w:sz w:val="24"/>
          <w:szCs w:val="24"/>
        </w:rPr>
        <w:t>fix</w:t>
      </w:r>
      <w:r w:rsidR="00155507" w:rsidRPr="0076433F">
        <w:rPr>
          <w:rFonts w:ascii="Times New Roman" w:hAnsi="Times New Roman" w:cs="Times New Roman"/>
          <w:sz w:val="24"/>
          <w:szCs w:val="24"/>
        </w:rPr>
        <w:t>es</w:t>
      </w:r>
      <w:r w:rsidR="00B24FB2" w:rsidRPr="0076433F">
        <w:rPr>
          <w:rFonts w:ascii="Times New Roman" w:hAnsi="Times New Roman" w:cs="Times New Roman"/>
          <w:sz w:val="24"/>
          <w:szCs w:val="24"/>
        </w:rPr>
        <w:t xml:space="preserve"> </w:t>
      </w:r>
      <w:r w:rsidR="00DA3F5A" w:rsidRPr="0076433F">
        <w:rPr>
          <w:rFonts w:ascii="Times New Roman" w:hAnsi="Times New Roman" w:cs="Times New Roman"/>
          <w:sz w:val="24"/>
          <w:szCs w:val="24"/>
        </w:rPr>
        <w:t xml:space="preserve">the measure and the </w:t>
      </w:r>
      <w:r w:rsidR="00B24FB2" w:rsidRPr="0076433F">
        <w:rPr>
          <w:rFonts w:ascii="Times New Roman" w:hAnsi="Times New Roman" w:cs="Times New Roman"/>
          <w:sz w:val="24"/>
          <w:szCs w:val="24"/>
        </w:rPr>
        <w:t xml:space="preserve">sample of </w:t>
      </w:r>
      <w:r w:rsidR="00DA3F5A" w:rsidRPr="0076433F">
        <w:rPr>
          <w:rFonts w:ascii="Times New Roman" w:hAnsi="Times New Roman" w:cs="Times New Roman"/>
          <w:sz w:val="24"/>
          <w:szCs w:val="24"/>
        </w:rPr>
        <w:t xml:space="preserve">individuals. </w:t>
      </w:r>
      <w:r w:rsidR="00B24FB2" w:rsidRPr="0076433F">
        <w:rPr>
          <w:rFonts w:ascii="Times New Roman" w:hAnsi="Times New Roman" w:cs="Times New Roman"/>
          <w:sz w:val="24"/>
          <w:szCs w:val="24"/>
        </w:rPr>
        <w:t xml:space="preserve"> The measure’s</w:t>
      </w:r>
      <w:r w:rsidRPr="0076433F">
        <w:rPr>
          <w:rFonts w:ascii="Times New Roman" w:hAnsi="Times New Roman" w:cs="Times New Roman"/>
          <w:sz w:val="24"/>
          <w:szCs w:val="24"/>
        </w:rPr>
        <w:t xml:space="preserve"> </w:t>
      </w:r>
      <w:r w:rsidRPr="0076433F">
        <w:rPr>
          <w:rFonts w:ascii="Times New Roman" w:hAnsi="Times New Roman" w:cs="Times New Roman"/>
          <w:i/>
          <w:iCs/>
          <w:sz w:val="24"/>
          <w:szCs w:val="24"/>
        </w:rPr>
        <w:t xml:space="preserve">overall </w:t>
      </w:r>
      <w:r w:rsidRPr="0076433F">
        <w:rPr>
          <w:rFonts w:ascii="Times New Roman" w:hAnsi="Times New Roman" w:cs="Times New Roman"/>
          <w:i/>
          <w:sz w:val="24"/>
          <w:szCs w:val="24"/>
        </w:rPr>
        <w:t>bias</w:t>
      </w:r>
      <w:r w:rsidRPr="0076433F">
        <w:rPr>
          <w:rFonts w:ascii="Times New Roman" w:hAnsi="Times New Roman" w:cs="Times New Roman"/>
          <w:sz w:val="24"/>
          <w:szCs w:val="24"/>
        </w:rPr>
        <w:t xml:space="preserve"> is </w:t>
      </w:r>
      <w:r w:rsidR="00B24FB2" w:rsidRPr="0076433F">
        <w:rPr>
          <w:rFonts w:ascii="Times New Roman" w:hAnsi="Times New Roman" w:cs="Times New Roman"/>
          <w:sz w:val="24"/>
          <w:szCs w:val="24"/>
        </w:rPr>
        <w:t>its</w:t>
      </w:r>
      <w:r w:rsidRPr="0076433F">
        <w:rPr>
          <w:rFonts w:ascii="Times New Roman" w:hAnsi="Times New Roman" w:cs="Times New Roman"/>
          <w:sz w:val="24"/>
          <w:szCs w:val="24"/>
        </w:rPr>
        <w:t xml:space="preserve"> </w:t>
      </w:r>
      <w:r w:rsidRPr="0076433F">
        <w:rPr>
          <w:rFonts w:ascii="Times New Roman" w:hAnsi="Times New Roman" w:cs="Times New Roman"/>
          <w:i/>
          <w:sz w:val="24"/>
          <w:szCs w:val="24"/>
        </w:rPr>
        <w:t>expected error</w:t>
      </w:r>
      <w:r w:rsidRPr="0076433F">
        <w:rPr>
          <w:rFonts w:ascii="Times New Roman" w:hAnsi="Times New Roman" w:cs="Times New Roman"/>
          <w:sz w:val="24"/>
          <w:szCs w:val="24"/>
        </w:rPr>
        <w:t xml:space="preserve">, averaging across individuals and studies.  The “expectation” in this definition </w:t>
      </w:r>
      <w:r w:rsidR="00260E1E" w:rsidRPr="0076433F">
        <w:rPr>
          <w:rFonts w:ascii="Times New Roman" w:hAnsi="Times New Roman" w:cs="Times New Roman"/>
          <w:sz w:val="24"/>
          <w:szCs w:val="24"/>
        </w:rPr>
        <w:t>marks</w:t>
      </w:r>
      <w:r w:rsidRPr="0076433F">
        <w:rPr>
          <w:rFonts w:ascii="Times New Roman" w:hAnsi="Times New Roman" w:cs="Times New Roman"/>
          <w:sz w:val="24"/>
          <w:szCs w:val="24"/>
        </w:rPr>
        <w:t xml:space="preserve"> the distinction between “error” and “bias</w:t>
      </w:r>
      <w:r w:rsidR="00260E1E" w:rsidRPr="0076433F">
        <w:rPr>
          <w:rFonts w:ascii="Times New Roman" w:hAnsi="Times New Roman" w:cs="Times New Roman"/>
          <w:sz w:val="24"/>
          <w:szCs w:val="24"/>
        </w:rPr>
        <w:t>.</w:t>
      </w:r>
      <w:r w:rsidRPr="0076433F">
        <w:rPr>
          <w:rFonts w:ascii="Times New Roman" w:hAnsi="Times New Roman" w:cs="Times New Roman"/>
          <w:sz w:val="24"/>
          <w:szCs w:val="24"/>
        </w:rPr>
        <w:t>”  The “overall” is</w:t>
      </w:r>
      <w:r w:rsidR="00260E1E" w:rsidRPr="0076433F">
        <w:rPr>
          <w:rFonts w:ascii="Times New Roman" w:hAnsi="Times New Roman" w:cs="Times New Roman"/>
          <w:sz w:val="24"/>
          <w:szCs w:val="24"/>
        </w:rPr>
        <w:t xml:space="preserve"> to indicate that </w:t>
      </w:r>
      <w:r w:rsidRPr="0076433F">
        <w:rPr>
          <w:rFonts w:ascii="Times New Roman" w:hAnsi="Times New Roman" w:cs="Times New Roman"/>
          <w:sz w:val="24"/>
          <w:szCs w:val="24"/>
        </w:rPr>
        <w:t>this is a net quantity—</w:t>
      </w:r>
      <w:r w:rsidR="00B24FB2" w:rsidRPr="0076433F">
        <w:rPr>
          <w:rFonts w:ascii="Times New Roman" w:hAnsi="Times New Roman" w:cs="Times New Roman"/>
          <w:sz w:val="24"/>
          <w:szCs w:val="24"/>
        </w:rPr>
        <w:t>the bottom line</w:t>
      </w:r>
      <w:r w:rsidR="00260E1E" w:rsidRPr="0076433F">
        <w:rPr>
          <w:rFonts w:ascii="Times New Roman" w:hAnsi="Times New Roman" w:cs="Times New Roman"/>
          <w:sz w:val="24"/>
          <w:szCs w:val="24"/>
        </w:rPr>
        <w:t xml:space="preserve"> of </w:t>
      </w:r>
      <w:r w:rsidRPr="0076433F">
        <w:rPr>
          <w:rFonts w:ascii="Times New Roman" w:hAnsi="Times New Roman" w:cs="Times New Roman"/>
          <w:sz w:val="24"/>
          <w:szCs w:val="24"/>
        </w:rPr>
        <w:t>th</w:t>
      </w:r>
      <w:r w:rsidR="00260E1E" w:rsidRPr="0076433F">
        <w:rPr>
          <w:rFonts w:ascii="Times New Roman" w:hAnsi="Times New Roman" w:cs="Times New Roman"/>
          <w:sz w:val="24"/>
          <w:szCs w:val="24"/>
        </w:rPr>
        <w:t xml:space="preserve">e </w:t>
      </w:r>
      <w:r w:rsidR="001A2907" w:rsidRPr="0076433F">
        <w:rPr>
          <w:rFonts w:ascii="Times New Roman" w:hAnsi="Times New Roman" w:cs="Times New Roman"/>
          <w:i/>
          <w:iCs/>
          <w:sz w:val="24"/>
          <w:szCs w:val="24"/>
        </w:rPr>
        <w:t>line-item biases</w:t>
      </w:r>
      <w:r w:rsidR="001A2907"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 </w:t>
      </w:r>
      <w:r w:rsidRPr="0076433F">
        <w:rPr>
          <w:rFonts w:ascii="Times New Roman" w:hAnsi="Times New Roman" w:cs="Times New Roman"/>
          <w:sz w:val="24"/>
          <w:szCs w:val="24"/>
        </w:rPr>
        <w:lastRenderedPageBreak/>
        <w:t xml:space="preserve">from </w:t>
      </w:r>
      <w:r w:rsidR="00B24FB2" w:rsidRPr="0076433F">
        <w:rPr>
          <w:rFonts w:ascii="Times New Roman" w:hAnsi="Times New Roman" w:cs="Times New Roman"/>
          <w:sz w:val="24"/>
          <w:szCs w:val="24"/>
        </w:rPr>
        <w:t>particular</w:t>
      </w:r>
      <w:r w:rsidRPr="0076433F">
        <w:rPr>
          <w:rFonts w:ascii="Times New Roman" w:hAnsi="Times New Roman" w:cs="Times New Roman"/>
          <w:sz w:val="24"/>
          <w:szCs w:val="24"/>
        </w:rPr>
        <w:t xml:space="preserve"> sources.  </w:t>
      </w:r>
    </w:p>
    <w:p w14:paraId="19875E17" w14:textId="4DD0DDBD" w:rsidR="003927F6" w:rsidRPr="0076433F" w:rsidRDefault="00B24FB2"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00155507" w:rsidRPr="0076433F">
        <w:rPr>
          <w:rFonts w:ascii="Times New Roman" w:hAnsi="Times New Roman" w:cs="Times New Roman"/>
          <w:sz w:val="24"/>
          <w:szCs w:val="24"/>
        </w:rPr>
        <w:t xml:space="preserve">These sources may be direct or indirect.  The </w:t>
      </w:r>
      <w:r w:rsidR="003927F6" w:rsidRPr="0076433F">
        <w:rPr>
          <w:rFonts w:ascii="Times New Roman" w:hAnsi="Times New Roman" w:cs="Times New Roman"/>
          <w:sz w:val="24"/>
          <w:szCs w:val="24"/>
        </w:rPr>
        <w:t>direct sources</w:t>
      </w:r>
      <w:r w:rsidR="00155507" w:rsidRPr="0076433F">
        <w:rPr>
          <w:rFonts w:ascii="Times New Roman" w:hAnsi="Times New Roman" w:cs="Times New Roman"/>
          <w:sz w:val="24"/>
          <w:szCs w:val="24"/>
        </w:rPr>
        <w:t xml:space="preserve"> include</w:t>
      </w:r>
      <w:r w:rsidR="003927F6" w:rsidRPr="0076433F">
        <w:rPr>
          <w:rFonts w:ascii="Times New Roman" w:hAnsi="Times New Roman" w:cs="Times New Roman"/>
          <w:sz w:val="24"/>
          <w:szCs w:val="24"/>
        </w:rPr>
        <w:t xml:space="preserve"> </w:t>
      </w:r>
      <w:r w:rsidR="003927F6" w:rsidRPr="0076433F">
        <w:rPr>
          <w:rFonts w:ascii="Times New Roman" w:hAnsi="Times New Roman" w:cs="Times New Roman"/>
          <w:i/>
          <w:iCs/>
          <w:sz w:val="24"/>
          <w:szCs w:val="24"/>
        </w:rPr>
        <w:t>respondent behavior</w:t>
      </w:r>
      <w:r w:rsidR="003927F6" w:rsidRPr="0076433F">
        <w:rPr>
          <w:rFonts w:ascii="Times New Roman" w:hAnsi="Times New Roman" w:cs="Times New Roman"/>
          <w:sz w:val="24"/>
          <w:szCs w:val="24"/>
        </w:rPr>
        <w:t xml:space="preserve">, </w:t>
      </w:r>
      <w:r w:rsidR="003927F6" w:rsidRPr="0076433F">
        <w:rPr>
          <w:rFonts w:ascii="Times New Roman" w:hAnsi="Times New Roman" w:cs="Times New Roman"/>
          <w:i/>
          <w:iCs/>
          <w:sz w:val="24"/>
          <w:szCs w:val="24"/>
        </w:rPr>
        <w:t>coding</w:t>
      </w:r>
      <w:r w:rsidR="003927F6" w:rsidRPr="0076433F">
        <w:rPr>
          <w:rFonts w:ascii="Times New Roman" w:hAnsi="Times New Roman" w:cs="Times New Roman"/>
          <w:sz w:val="24"/>
          <w:szCs w:val="24"/>
        </w:rPr>
        <w:t xml:space="preserve">, </w:t>
      </w:r>
      <w:r w:rsidR="003927F6" w:rsidRPr="0076433F">
        <w:rPr>
          <w:rFonts w:ascii="Times New Roman" w:hAnsi="Times New Roman" w:cs="Times New Roman"/>
          <w:i/>
          <w:iCs/>
          <w:sz w:val="24"/>
          <w:szCs w:val="24"/>
        </w:rPr>
        <w:t>item sampling</w:t>
      </w:r>
      <w:r w:rsidR="003927F6" w:rsidRPr="0076433F">
        <w:rPr>
          <w:rFonts w:ascii="Times New Roman" w:hAnsi="Times New Roman" w:cs="Times New Roman"/>
          <w:sz w:val="24"/>
          <w:szCs w:val="24"/>
        </w:rPr>
        <w:t xml:space="preserve">, and </w:t>
      </w:r>
      <w:r w:rsidR="003927F6" w:rsidRPr="0076433F">
        <w:rPr>
          <w:rFonts w:ascii="Times New Roman" w:hAnsi="Times New Roman" w:cs="Times New Roman"/>
          <w:i/>
          <w:iCs/>
          <w:sz w:val="24"/>
          <w:szCs w:val="24"/>
        </w:rPr>
        <w:t>unit sampling</w:t>
      </w:r>
      <w:r w:rsidR="003927F6" w:rsidRPr="0076433F">
        <w:rPr>
          <w:rFonts w:ascii="Times New Roman" w:hAnsi="Times New Roman" w:cs="Times New Roman"/>
          <w:sz w:val="24"/>
          <w:szCs w:val="24"/>
        </w:rPr>
        <w:t xml:space="preserve">.  The first three are matters of measurement </w:t>
      </w:r>
      <w:r w:rsidR="003927F6" w:rsidRPr="0076433F">
        <w:rPr>
          <w:rFonts w:ascii="Times New Roman" w:hAnsi="Times New Roman" w:cs="Times New Roman"/>
          <w:i/>
          <w:sz w:val="24"/>
          <w:szCs w:val="24"/>
        </w:rPr>
        <w:t>per se</w:t>
      </w:r>
      <w:r w:rsidR="003927F6" w:rsidRPr="0076433F">
        <w:rPr>
          <w:rFonts w:ascii="Times New Roman" w:hAnsi="Times New Roman" w:cs="Times New Roman"/>
          <w:sz w:val="24"/>
          <w:szCs w:val="24"/>
        </w:rPr>
        <w:t xml:space="preserve">—of the difference between observed and true knowledge for given individuals, the fourth a matter of the individuals whose knowledge is being measured.  </w:t>
      </w:r>
      <w:r w:rsidR="005C2680" w:rsidRPr="0076433F">
        <w:rPr>
          <w:rFonts w:ascii="Times New Roman" w:hAnsi="Times New Roman" w:cs="Times New Roman"/>
          <w:sz w:val="24"/>
          <w:szCs w:val="24"/>
        </w:rPr>
        <w:t xml:space="preserve">The </w:t>
      </w:r>
      <w:r w:rsidR="003927F6" w:rsidRPr="0076433F">
        <w:rPr>
          <w:rFonts w:ascii="Times New Roman" w:hAnsi="Times New Roman" w:cs="Times New Roman"/>
          <w:sz w:val="24"/>
          <w:szCs w:val="24"/>
        </w:rPr>
        <w:t>indirect sources</w:t>
      </w:r>
      <w:r w:rsidR="005C2680" w:rsidRPr="0076433F">
        <w:rPr>
          <w:rFonts w:ascii="Times New Roman" w:hAnsi="Times New Roman" w:cs="Times New Roman"/>
          <w:sz w:val="24"/>
          <w:szCs w:val="24"/>
        </w:rPr>
        <w:t xml:space="preserve"> include </w:t>
      </w:r>
      <w:r w:rsidR="003927F6" w:rsidRPr="0076433F">
        <w:rPr>
          <w:rFonts w:ascii="Times New Roman" w:hAnsi="Times New Roman" w:cs="Times New Roman"/>
          <w:i/>
          <w:iCs/>
          <w:sz w:val="24"/>
          <w:szCs w:val="24"/>
        </w:rPr>
        <w:t>question design</w:t>
      </w:r>
      <w:r w:rsidR="003927F6" w:rsidRPr="0076433F">
        <w:rPr>
          <w:rFonts w:ascii="Times New Roman" w:hAnsi="Times New Roman" w:cs="Times New Roman"/>
          <w:sz w:val="24"/>
          <w:szCs w:val="24"/>
        </w:rPr>
        <w:t xml:space="preserve"> and </w:t>
      </w:r>
      <w:r w:rsidR="003927F6" w:rsidRPr="0076433F">
        <w:rPr>
          <w:rFonts w:ascii="Times New Roman" w:hAnsi="Times New Roman" w:cs="Times New Roman"/>
          <w:i/>
          <w:iCs/>
          <w:sz w:val="24"/>
          <w:szCs w:val="24"/>
        </w:rPr>
        <w:t>survey mode</w:t>
      </w:r>
      <w:r w:rsidR="003927F6" w:rsidRPr="0076433F">
        <w:rPr>
          <w:rFonts w:ascii="Times New Roman" w:hAnsi="Times New Roman" w:cs="Times New Roman"/>
          <w:sz w:val="24"/>
          <w:szCs w:val="24"/>
        </w:rPr>
        <w:t>, the first affecting respondent behavior, the second both respondent behavior and unit sampling.  A number of these sources subsume several important tributary sources.</w:t>
      </w:r>
      <w:r w:rsidR="002C1322" w:rsidRPr="0076433F">
        <w:rPr>
          <w:rFonts w:ascii="Times New Roman" w:hAnsi="Times New Roman" w:cs="Times New Roman"/>
          <w:sz w:val="24"/>
          <w:szCs w:val="24"/>
        </w:rPr>
        <w:t xml:space="preserve">  Respondent behavior includes reticence, ennui, failed retrieval, guessing, inference, and cheating</w:t>
      </w:r>
      <w:r w:rsidR="00153AF2" w:rsidRPr="0076433F">
        <w:rPr>
          <w:rFonts w:ascii="Times New Roman" w:hAnsi="Times New Roman" w:cs="Times New Roman"/>
          <w:sz w:val="24"/>
          <w:szCs w:val="24"/>
        </w:rPr>
        <w:t>.</w:t>
      </w:r>
    </w:p>
    <w:p w14:paraId="7931605C" w14:textId="4033BCDC" w:rsidR="003927F6" w:rsidRPr="0076433F" w:rsidRDefault="001A2907" w:rsidP="00CC5796">
      <w:pPr>
        <w:widowControl w:val="0"/>
        <w:suppressLineNumbers/>
        <w:spacing w:after="120" w:line="480" w:lineRule="auto"/>
        <w:rPr>
          <w:rFonts w:ascii="Times New Roman" w:hAnsi="Times New Roman" w:cs="Times New Roman"/>
          <w:sz w:val="24"/>
          <w:szCs w:val="24"/>
        </w:rPr>
      </w:pPr>
      <w:r w:rsidRPr="0076433F">
        <w:rPr>
          <w:rFonts w:ascii="Times New Roman" w:hAnsi="Times New Roman" w:cs="Times New Roman"/>
          <w:sz w:val="24"/>
          <w:szCs w:val="24"/>
        </w:rPr>
        <w:tab/>
      </w:r>
      <w:r w:rsidR="00657EBC" w:rsidRPr="0076433F">
        <w:rPr>
          <w:rFonts w:ascii="Times New Roman" w:hAnsi="Times New Roman" w:cs="Times New Roman"/>
          <w:sz w:val="24"/>
          <w:szCs w:val="24"/>
        </w:rPr>
        <w:t xml:space="preserve">The revisionist studies claiming that the public knows more than conventional measurement suggests focus on sources whose </w:t>
      </w:r>
      <w:r w:rsidR="00DE2EB9" w:rsidRPr="0076433F">
        <w:rPr>
          <w:rFonts w:ascii="Times New Roman" w:hAnsi="Times New Roman" w:cs="Times New Roman"/>
          <w:sz w:val="24"/>
          <w:szCs w:val="24"/>
        </w:rPr>
        <w:t xml:space="preserve">line-item biases appear to </w:t>
      </w:r>
      <w:r w:rsidR="00657EBC" w:rsidRPr="0076433F">
        <w:rPr>
          <w:rFonts w:ascii="Times New Roman" w:hAnsi="Times New Roman" w:cs="Times New Roman"/>
          <w:sz w:val="24"/>
          <w:szCs w:val="24"/>
        </w:rPr>
        <w:t xml:space="preserve">be </w:t>
      </w:r>
      <w:r w:rsidR="00DE2EB9" w:rsidRPr="0076433F">
        <w:rPr>
          <w:rFonts w:ascii="Times New Roman" w:hAnsi="Times New Roman" w:cs="Times New Roman"/>
          <w:sz w:val="24"/>
          <w:szCs w:val="24"/>
        </w:rPr>
        <w:t xml:space="preserve">distinctly </w:t>
      </w:r>
      <w:r w:rsidR="005B3366" w:rsidRPr="0076433F">
        <w:rPr>
          <w:rFonts w:ascii="Times New Roman" w:hAnsi="Times New Roman" w:cs="Times New Roman"/>
          <w:sz w:val="24"/>
          <w:szCs w:val="24"/>
        </w:rPr>
        <w:t>negative</w:t>
      </w:r>
      <w:r w:rsidR="00657EBC" w:rsidRPr="0076433F">
        <w:rPr>
          <w:rFonts w:ascii="Times New Roman" w:hAnsi="Times New Roman" w:cs="Times New Roman"/>
          <w:sz w:val="24"/>
          <w:szCs w:val="24"/>
        </w:rPr>
        <w:t>.  But t</w:t>
      </w:r>
      <w:r w:rsidRPr="0076433F">
        <w:rPr>
          <w:rFonts w:ascii="Times New Roman" w:hAnsi="Times New Roman" w:cs="Times New Roman"/>
          <w:sz w:val="24"/>
          <w:szCs w:val="24"/>
        </w:rPr>
        <w:t>he</w:t>
      </w:r>
      <w:r w:rsidR="00657EBC" w:rsidRPr="0076433F">
        <w:rPr>
          <w:rFonts w:ascii="Times New Roman" w:hAnsi="Times New Roman" w:cs="Times New Roman"/>
          <w:sz w:val="24"/>
          <w:szCs w:val="24"/>
        </w:rPr>
        <w:t xml:space="preserve">se </w:t>
      </w:r>
      <w:r w:rsidR="005B3366" w:rsidRPr="0076433F">
        <w:rPr>
          <w:rFonts w:ascii="Times New Roman" w:hAnsi="Times New Roman" w:cs="Times New Roman"/>
          <w:sz w:val="24"/>
          <w:szCs w:val="24"/>
        </w:rPr>
        <w:t>down</w:t>
      </w:r>
      <w:r w:rsidR="00DE2EB9" w:rsidRPr="0076433F">
        <w:rPr>
          <w:rFonts w:ascii="Times New Roman" w:hAnsi="Times New Roman" w:cs="Times New Roman"/>
          <w:sz w:val="24"/>
          <w:szCs w:val="24"/>
        </w:rPr>
        <w:t>ward biases</w:t>
      </w:r>
      <w:r w:rsidR="005B3366" w:rsidRPr="0076433F">
        <w:rPr>
          <w:rFonts w:ascii="Times New Roman" w:hAnsi="Times New Roman" w:cs="Times New Roman"/>
          <w:sz w:val="24"/>
          <w:szCs w:val="24"/>
        </w:rPr>
        <w:t xml:space="preserve"> may be more than counterbalanced by upward ones</w:t>
      </w:r>
      <w:r w:rsidR="00657EBC" w:rsidRPr="0076433F">
        <w:rPr>
          <w:rFonts w:ascii="Times New Roman" w:hAnsi="Times New Roman" w:cs="Times New Roman"/>
          <w:sz w:val="24"/>
          <w:szCs w:val="24"/>
        </w:rPr>
        <w:t>, from other sources</w:t>
      </w:r>
      <w:r w:rsidR="005B3366" w:rsidRPr="0076433F">
        <w:rPr>
          <w:rFonts w:ascii="Times New Roman" w:hAnsi="Times New Roman" w:cs="Times New Roman"/>
          <w:sz w:val="24"/>
          <w:szCs w:val="24"/>
        </w:rPr>
        <w:t xml:space="preserve">.  Let us therefore </w:t>
      </w:r>
      <w:r w:rsidR="00C917D4" w:rsidRPr="0076433F">
        <w:rPr>
          <w:rFonts w:ascii="Times New Roman" w:hAnsi="Times New Roman" w:cs="Times New Roman"/>
          <w:sz w:val="24"/>
          <w:szCs w:val="24"/>
        </w:rPr>
        <w:t xml:space="preserve">have a </w:t>
      </w:r>
      <w:r w:rsidR="005B3366" w:rsidRPr="0076433F">
        <w:rPr>
          <w:rFonts w:ascii="Times New Roman" w:hAnsi="Times New Roman" w:cs="Times New Roman"/>
          <w:sz w:val="24"/>
          <w:szCs w:val="24"/>
        </w:rPr>
        <w:t>closer and more comprehensive look</w:t>
      </w:r>
      <w:r w:rsidR="00657EBC" w:rsidRPr="0076433F">
        <w:rPr>
          <w:rFonts w:ascii="Times New Roman" w:hAnsi="Times New Roman" w:cs="Times New Roman"/>
          <w:sz w:val="24"/>
          <w:szCs w:val="24"/>
        </w:rPr>
        <w:t>, source by source.</w:t>
      </w:r>
      <w:r w:rsidR="005B3366" w:rsidRPr="0076433F">
        <w:rPr>
          <w:rFonts w:ascii="Times New Roman" w:hAnsi="Times New Roman" w:cs="Times New Roman"/>
          <w:sz w:val="24"/>
          <w:szCs w:val="24"/>
        </w:rPr>
        <w:t xml:space="preserve">  </w:t>
      </w:r>
    </w:p>
    <w:p w14:paraId="764A989D" w14:textId="77777777" w:rsidR="003927F6" w:rsidRPr="0076433F" w:rsidRDefault="003927F6" w:rsidP="00CC5796">
      <w:pPr>
        <w:widowControl w:val="0"/>
        <w:suppressLineNumbers/>
        <w:spacing w:after="0" w:line="480" w:lineRule="auto"/>
        <w:rPr>
          <w:rFonts w:ascii="Times New Roman" w:hAnsi="Times New Roman" w:cs="Times New Roman"/>
          <w:b/>
          <w:sz w:val="24"/>
          <w:szCs w:val="24"/>
        </w:rPr>
      </w:pPr>
      <w:r w:rsidRPr="0076433F">
        <w:rPr>
          <w:rFonts w:ascii="Times New Roman" w:hAnsi="Times New Roman" w:cs="Times New Roman"/>
          <w:b/>
          <w:sz w:val="24"/>
          <w:szCs w:val="24"/>
        </w:rPr>
        <w:t>Respondent Behavior</w:t>
      </w:r>
    </w:p>
    <w:p w14:paraId="26CDAE28" w14:textId="3809C259"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002C1322" w:rsidRPr="0076433F">
        <w:rPr>
          <w:rFonts w:ascii="Times New Roman" w:hAnsi="Times New Roman" w:cs="Times New Roman"/>
          <w:sz w:val="24"/>
          <w:szCs w:val="24"/>
        </w:rPr>
        <w:t xml:space="preserve">Responses to knowledge items are </w:t>
      </w:r>
      <w:r w:rsidR="00275995" w:rsidRPr="0076433F">
        <w:rPr>
          <w:rFonts w:ascii="Times New Roman" w:hAnsi="Times New Roman" w:cs="Times New Roman"/>
          <w:sz w:val="24"/>
          <w:szCs w:val="24"/>
        </w:rPr>
        <w:t>hardly</w:t>
      </w:r>
      <w:r w:rsidR="00565E61" w:rsidRPr="0076433F">
        <w:rPr>
          <w:rFonts w:ascii="Times New Roman" w:hAnsi="Times New Roman" w:cs="Times New Roman"/>
          <w:sz w:val="24"/>
          <w:szCs w:val="24"/>
        </w:rPr>
        <w:t xml:space="preserve"> the same as</w:t>
      </w:r>
      <w:r w:rsidR="00657EBC" w:rsidRPr="0076433F">
        <w:rPr>
          <w:rFonts w:ascii="Times New Roman" w:hAnsi="Times New Roman" w:cs="Times New Roman"/>
          <w:sz w:val="24"/>
          <w:szCs w:val="24"/>
        </w:rPr>
        <w:t xml:space="preserve"> the </w:t>
      </w:r>
      <w:r w:rsidR="002C1322" w:rsidRPr="0076433F">
        <w:rPr>
          <w:rFonts w:ascii="Times New Roman" w:hAnsi="Times New Roman" w:cs="Times New Roman"/>
          <w:sz w:val="24"/>
          <w:szCs w:val="24"/>
        </w:rPr>
        <w:t>cognition</w:t>
      </w:r>
      <w:r w:rsidR="00657EBC" w:rsidRPr="0076433F">
        <w:rPr>
          <w:rFonts w:ascii="Times New Roman" w:hAnsi="Times New Roman" w:cs="Times New Roman"/>
          <w:sz w:val="24"/>
          <w:szCs w:val="24"/>
        </w:rPr>
        <w:t xml:space="preserve"> behind them</w:t>
      </w:r>
      <w:r w:rsidR="002C1322" w:rsidRPr="0076433F">
        <w:rPr>
          <w:rFonts w:ascii="Times New Roman" w:hAnsi="Times New Roman" w:cs="Times New Roman"/>
          <w:sz w:val="24"/>
          <w:szCs w:val="24"/>
        </w:rPr>
        <w:t>.  S</w:t>
      </w:r>
      <w:r w:rsidRPr="0076433F">
        <w:rPr>
          <w:rFonts w:ascii="Times New Roman" w:hAnsi="Times New Roman" w:cs="Times New Roman"/>
          <w:sz w:val="24"/>
          <w:szCs w:val="24"/>
        </w:rPr>
        <w:t xml:space="preserve">ome respondents who know the answer may nonetheless say DK or </w:t>
      </w:r>
      <w:r w:rsidR="002C1322" w:rsidRPr="0076433F">
        <w:rPr>
          <w:rFonts w:ascii="Times New Roman" w:hAnsi="Times New Roman" w:cs="Times New Roman"/>
          <w:sz w:val="24"/>
          <w:szCs w:val="24"/>
        </w:rPr>
        <w:t xml:space="preserve">respond </w:t>
      </w:r>
      <w:r w:rsidRPr="0076433F">
        <w:rPr>
          <w:rFonts w:ascii="Times New Roman" w:hAnsi="Times New Roman" w:cs="Times New Roman"/>
          <w:sz w:val="24"/>
          <w:szCs w:val="24"/>
        </w:rPr>
        <w:t>incorrect</w:t>
      </w:r>
      <w:r w:rsidR="002C1322" w:rsidRPr="0076433F">
        <w:rPr>
          <w:rFonts w:ascii="Times New Roman" w:hAnsi="Times New Roman" w:cs="Times New Roman"/>
          <w:sz w:val="24"/>
          <w:szCs w:val="24"/>
        </w:rPr>
        <w:t>ly (at least as coded);</w:t>
      </w:r>
      <w:r w:rsidRPr="0076433F">
        <w:rPr>
          <w:rFonts w:ascii="Times New Roman" w:hAnsi="Times New Roman" w:cs="Times New Roman"/>
          <w:sz w:val="24"/>
          <w:szCs w:val="24"/>
        </w:rPr>
        <w:t xml:space="preserve"> some who do not</w:t>
      </w:r>
      <w:r w:rsidR="002C1322"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may nonetheless respond correctly.  </w:t>
      </w:r>
      <w:r w:rsidR="00C3055A" w:rsidRPr="0076433F">
        <w:rPr>
          <w:rFonts w:ascii="Times New Roman" w:hAnsi="Times New Roman" w:cs="Times New Roman"/>
          <w:sz w:val="24"/>
          <w:szCs w:val="24"/>
        </w:rPr>
        <w:t>So</w:t>
      </w:r>
      <w:r w:rsidRPr="0076433F">
        <w:rPr>
          <w:rFonts w:ascii="Times New Roman" w:hAnsi="Times New Roman" w:cs="Times New Roman"/>
          <w:sz w:val="24"/>
          <w:szCs w:val="24"/>
        </w:rPr>
        <w:t xml:space="preserve"> not all DKs or even incorrect responses reflect ignorance, and not all correct responses reflect knowledge.</w:t>
      </w:r>
      <w:r w:rsidRPr="0076433F">
        <w:rPr>
          <w:rFonts w:ascii="Times New Roman" w:hAnsi="Times New Roman" w:cs="Times New Roman"/>
          <w:sz w:val="24"/>
          <w:szCs w:val="24"/>
          <w:vertAlign w:val="superscript"/>
        </w:rPr>
        <w:endnoteReference w:id="3"/>
      </w:r>
      <w:r w:rsidRPr="0076433F">
        <w:rPr>
          <w:rFonts w:ascii="Times New Roman" w:hAnsi="Times New Roman" w:cs="Times New Roman"/>
          <w:sz w:val="24"/>
          <w:szCs w:val="24"/>
        </w:rPr>
        <w:t xml:space="preserve">  These opposi</w:t>
      </w:r>
      <w:r w:rsidR="00657EBC" w:rsidRPr="0076433F">
        <w:rPr>
          <w:rFonts w:ascii="Times New Roman" w:hAnsi="Times New Roman" w:cs="Times New Roman"/>
          <w:sz w:val="24"/>
          <w:szCs w:val="24"/>
        </w:rPr>
        <w:t>ng</w:t>
      </w:r>
      <w:r w:rsidRPr="0076433F">
        <w:rPr>
          <w:rFonts w:ascii="Times New Roman" w:hAnsi="Times New Roman" w:cs="Times New Roman"/>
          <w:sz w:val="24"/>
          <w:szCs w:val="24"/>
        </w:rPr>
        <w:t xml:space="preserve"> errors</w:t>
      </w:r>
      <w:r w:rsidR="002C1322" w:rsidRPr="0076433F">
        <w:rPr>
          <w:rFonts w:ascii="Times New Roman" w:hAnsi="Times New Roman" w:cs="Times New Roman"/>
          <w:sz w:val="24"/>
          <w:szCs w:val="24"/>
        </w:rPr>
        <w:t xml:space="preserve"> </w:t>
      </w:r>
      <w:r w:rsidRPr="0076433F">
        <w:rPr>
          <w:rFonts w:ascii="Times New Roman" w:hAnsi="Times New Roman" w:cs="Times New Roman"/>
          <w:sz w:val="24"/>
          <w:szCs w:val="24"/>
        </w:rPr>
        <w:t>may arise in any of six principal ways</w:t>
      </w:r>
      <w:r w:rsidR="002C1322" w:rsidRPr="0076433F">
        <w:rPr>
          <w:rFonts w:ascii="Times New Roman" w:hAnsi="Times New Roman" w:cs="Times New Roman"/>
          <w:sz w:val="24"/>
          <w:szCs w:val="24"/>
        </w:rPr>
        <w:t xml:space="preserve">, the </w:t>
      </w:r>
      <w:r w:rsidRPr="0076433F">
        <w:rPr>
          <w:rFonts w:ascii="Times New Roman" w:hAnsi="Times New Roman" w:cs="Times New Roman"/>
          <w:sz w:val="24"/>
          <w:szCs w:val="24"/>
        </w:rPr>
        <w:t xml:space="preserve">first three </w:t>
      </w:r>
      <w:r w:rsidR="00657EBC" w:rsidRPr="0076433F">
        <w:rPr>
          <w:rFonts w:ascii="Times New Roman" w:hAnsi="Times New Roman" w:cs="Times New Roman"/>
          <w:sz w:val="24"/>
          <w:szCs w:val="24"/>
        </w:rPr>
        <w:t>conceal</w:t>
      </w:r>
      <w:r w:rsidR="002C1322" w:rsidRPr="0076433F">
        <w:rPr>
          <w:rFonts w:ascii="Times New Roman" w:hAnsi="Times New Roman" w:cs="Times New Roman"/>
          <w:sz w:val="24"/>
          <w:szCs w:val="24"/>
        </w:rPr>
        <w:t>ing</w:t>
      </w:r>
      <w:r w:rsidRPr="0076433F">
        <w:rPr>
          <w:rFonts w:ascii="Times New Roman" w:hAnsi="Times New Roman" w:cs="Times New Roman"/>
          <w:sz w:val="24"/>
          <w:szCs w:val="24"/>
        </w:rPr>
        <w:t xml:space="preserve"> knowledge; the second three veil</w:t>
      </w:r>
      <w:r w:rsidR="002C1322" w:rsidRPr="0076433F">
        <w:rPr>
          <w:rFonts w:ascii="Times New Roman" w:hAnsi="Times New Roman" w:cs="Times New Roman"/>
          <w:sz w:val="24"/>
          <w:szCs w:val="24"/>
        </w:rPr>
        <w:t>ing</w:t>
      </w:r>
      <w:r w:rsidRPr="0076433F">
        <w:rPr>
          <w:rFonts w:ascii="Times New Roman" w:hAnsi="Times New Roman" w:cs="Times New Roman"/>
          <w:sz w:val="24"/>
          <w:szCs w:val="24"/>
        </w:rPr>
        <w:t xml:space="preserve"> ignorance.  </w:t>
      </w:r>
    </w:p>
    <w:p w14:paraId="3B9EF665" w14:textId="0054CD89"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Pr="0076433F">
        <w:rPr>
          <w:rFonts w:ascii="Times New Roman" w:hAnsi="Times New Roman" w:cs="Times New Roman"/>
          <w:b/>
          <w:sz w:val="24"/>
          <w:szCs w:val="24"/>
        </w:rPr>
        <w:t xml:space="preserve">Reticence.  </w:t>
      </w:r>
      <w:r w:rsidRPr="0076433F">
        <w:rPr>
          <w:rFonts w:ascii="Times New Roman" w:hAnsi="Times New Roman" w:cs="Times New Roman"/>
          <w:sz w:val="24"/>
          <w:szCs w:val="24"/>
        </w:rPr>
        <w:t xml:space="preserve">Some respondents </w:t>
      </w:r>
      <w:r w:rsidR="00657EBC" w:rsidRPr="0076433F">
        <w:rPr>
          <w:rFonts w:ascii="Times New Roman" w:hAnsi="Times New Roman" w:cs="Times New Roman"/>
          <w:sz w:val="24"/>
          <w:szCs w:val="24"/>
        </w:rPr>
        <w:t xml:space="preserve">may </w:t>
      </w:r>
      <w:r w:rsidR="002C1322" w:rsidRPr="0076433F">
        <w:rPr>
          <w:rFonts w:ascii="Times New Roman" w:hAnsi="Times New Roman" w:cs="Times New Roman"/>
          <w:sz w:val="24"/>
          <w:szCs w:val="24"/>
        </w:rPr>
        <w:t xml:space="preserve">say DK despite knowing for fear </w:t>
      </w:r>
      <w:r w:rsidRPr="0076433F">
        <w:rPr>
          <w:rFonts w:ascii="Times New Roman" w:hAnsi="Times New Roman" w:cs="Times New Roman"/>
          <w:sz w:val="24"/>
          <w:szCs w:val="24"/>
        </w:rPr>
        <w:t xml:space="preserve">of responding incorrectly.  </w:t>
      </w:r>
      <w:r w:rsidR="00657EBC" w:rsidRPr="0076433F">
        <w:rPr>
          <w:rFonts w:ascii="Times New Roman" w:hAnsi="Times New Roman" w:cs="Times New Roman"/>
          <w:sz w:val="24"/>
          <w:szCs w:val="24"/>
        </w:rPr>
        <w:t>On the face of it, this</w:t>
      </w:r>
      <w:r w:rsidRPr="0076433F">
        <w:rPr>
          <w:rFonts w:ascii="Times New Roman" w:hAnsi="Times New Roman" w:cs="Times New Roman"/>
          <w:sz w:val="24"/>
          <w:szCs w:val="24"/>
        </w:rPr>
        <w:t xml:space="preserve"> seems unlikely to be very common.  </w:t>
      </w:r>
      <w:r w:rsidR="002C1322" w:rsidRPr="0076433F">
        <w:rPr>
          <w:rFonts w:ascii="Times New Roman" w:hAnsi="Times New Roman" w:cs="Times New Roman"/>
          <w:sz w:val="24"/>
          <w:szCs w:val="24"/>
        </w:rPr>
        <w:t xml:space="preserve">The response menus </w:t>
      </w:r>
      <w:r w:rsidRPr="0076433F">
        <w:rPr>
          <w:rFonts w:ascii="Times New Roman" w:hAnsi="Times New Roman" w:cs="Times New Roman"/>
          <w:sz w:val="24"/>
          <w:szCs w:val="24"/>
        </w:rPr>
        <w:t xml:space="preserve"> </w:t>
      </w:r>
      <w:r w:rsidR="002C1322" w:rsidRPr="0076433F">
        <w:rPr>
          <w:rFonts w:ascii="Times New Roman" w:hAnsi="Times New Roman" w:cs="Times New Roman"/>
          <w:sz w:val="24"/>
          <w:szCs w:val="24"/>
        </w:rPr>
        <w:t xml:space="preserve">for </w:t>
      </w:r>
      <w:r w:rsidRPr="0076433F">
        <w:rPr>
          <w:rFonts w:ascii="Times New Roman" w:hAnsi="Times New Roman" w:cs="Times New Roman"/>
          <w:sz w:val="24"/>
          <w:szCs w:val="24"/>
        </w:rPr>
        <w:t>closed-ended items</w:t>
      </w:r>
      <w:r w:rsidR="002C1322" w:rsidRPr="0076433F">
        <w:rPr>
          <w:rFonts w:ascii="Times New Roman" w:hAnsi="Times New Roman" w:cs="Times New Roman"/>
          <w:sz w:val="24"/>
          <w:szCs w:val="24"/>
        </w:rPr>
        <w:t xml:space="preserve"> </w:t>
      </w:r>
      <w:r w:rsidRPr="0076433F">
        <w:rPr>
          <w:rFonts w:ascii="Times New Roman" w:hAnsi="Times New Roman" w:cs="Times New Roman"/>
          <w:sz w:val="24"/>
          <w:szCs w:val="24"/>
        </w:rPr>
        <w:t>include the correct answer</w:t>
      </w:r>
      <w:r w:rsidR="002C1322" w:rsidRPr="0076433F">
        <w:rPr>
          <w:rFonts w:ascii="Times New Roman" w:hAnsi="Times New Roman" w:cs="Times New Roman"/>
          <w:sz w:val="24"/>
          <w:szCs w:val="24"/>
        </w:rPr>
        <w:t xml:space="preserve">. It does not take much confidence to choose it. </w:t>
      </w:r>
      <w:r w:rsidRPr="0076433F">
        <w:rPr>
          <w:rFonts w:ascii="Times New Roman" w:hAnsi="Times New Roman" w:cs="Times New Roman"/>
          <w:sz w:val="24"/>
          <w:szCs w:val="24"/>
        </w:rPr>
        <w:t xml:space="preserve"> </w:t>
      </w:r>
      <w:r w:rsidR="0090642C" w:rsidRPr="0076433F">
        <w:rPr>
          <w:rFonts w:ascii="Times New Roman" w:hAnsi="Times New Roman" w:cs="Times New Roman"/>
          <w:sz w:val="24"/>
          <w:szCs w:val="24"/>
        </w:rPr>
        <w:lastRenderedPageBreak/>
        <w:t>E</w:t>
      </w:r>
      <w:r w:rsidRPr="0076433F">
        <w:rPr>
          <w:rFonts w:ascii="Times New Roman" w:hAnsi="Times New Roman" w:cs="Times New Roman"/>
          <w:sz w:val="24"/>
          <w:szCs w:val="24"/>
        </w:rPr>
        <w:t xml:space="preserve">ven </w:t>
      </w:r>
      <w:r w:rsidR="0090642C" w:rsidRPr="0076433F">
        <w:rPr>
          <w:rFonts w:ascii="Times New Roman" w:hAnsi="Times New Roman" w:cs="Times New Roman"/>
          <w:sz w:val="24"/>
          <w:szCs w:val="24"/>
        </w:rPr>
        <w:t xml:space="preserve">on open-ended items, </w:t>
      </w:r>
      <w:r w:rsidRPr="0076433F">
        <w:rPr>
          <w:rFonts w:ascii="Times New Roman" w:hAnsi="Times New Roman" w:cs="Times New Roman"/>
          <w:sz w:val="24"/>
          <w:szCs w:val="24"/>
        </w:rPr>
        <w:t xml:space="preserve">how many of those who actually </w:t>
      </w:r>
      <w:r w:rsidRPr="0076433F">
        <w:rPr>
          <w:rFonts w:ascii="Times New Roman" w:hAnsi="Times New Roman" w:cs="Times New Roman"/>
          <w:i/>
          <w:iCs/>
          <w:sz w:val="24"/>
          <w:szCs w:val="24"/>
        </w:rPr>
        <w:t>know</w:t>
      </w:r>
      <w:r w:rsidRPr="0076433F">
        <w:rPr>
          <w:rFonts w:ascii="Times New Roman" w:hAnsi="Times New Roman" w:cs="Times New Roman"/>
          <w:sz w:val="24"/>
          <w:szCs w:val="24"/>
        </w:rPr>
        <w:t xml:space="preserve"> </w:t>
      </w:r>
      <w:r w:rsidR="0090642C" w:rsidRPr="0076433F">
        <w:rPr>
          <w:rFonts w:ascii="Times New Roman" w:hAnsi="Times New Roman" w:cs="Times New Roman"/>
          <w:sz w:val="24"/>
          <w:szCs w:val="24"/>
        </w:rPr>
        <w:t xml:space="preserve">the correct answer </w:t>
      </w:r>
      <w:r w:rsidRPr="0076433F">
        <w:rPr>
          <w:rFonts w:ascii="Times New Roman" w:hAnsi="Times New Roman" w:cs="Times New Roman"/>
          <w:sz w:val="24"/>
          <w:szCs w:val="24"/>
        </w:rPr>
        <w:t xml:space="preserve">can </w:t>
      </w:r>
      <w:r w:rsidR="0090642C" w:rsidRPr="0076433F">
        <w:rPr>
          <w:rFonts w:ascii="Times New Roman" w:hAnsi="Times New Roman" w:cs="Times New Roman"/>
          <w:sz w:val="24"/>
          <w:szCs w:val="24"/>
        </w:rPr>
        <w:t>plausibly be</w:t>
      </w:r>
      <w:r w:rsidRPr="0076433F">
        <w:rPr>
          <w:rFonts w:ascii="Times New Roman" w:hAnsi="Times New Roman" w:cs="Times New Roman"/>
          <w:sz w:val="24"/>
          <w:szCs w:val="24"/>
        </w:rPr>
        <w:t xml:space="preserve"> timid enough say that they don’t ?  Mere</w:t>
      </w:r>
      <w:r w:rsidR="00657EBC" w:rsidRPr="0076433F">
        <w:rPr>
          <w:rFonts w:ascii="Times New Roman" w:hAnsi="Times New Roman" w:cs="Times New Roman"/>
          <w:sz w:val="24"/>
          <w:szCs w:val="24"/>
        </w:rPr>
        <w:t xml:space="preserve"> suspicion</w:t>
      </w:r>
      <w:r w:rsidRPr="0076433F">
        <w:rPr>
          <w:rFonts w:ascii="Times New Roman" w:hAnsi="Times New Roman" w:cs="Times New Roman"/>
          <w:sz w:val="24"/>
          <w:szCs w:val="24"/>
        </w:rPr>
        <w:t xml:space="preserve"> may be withheld, but knowledge?  </w:t>
      </w:r>
      <w:r w:rsidR="00657EBC" w:rsidRPr="0076433F">
        <w:rPr>
          <w:rFonts w:ascii="Times New Roman" w:hAnsi="Times New Roman" w:cs="Times New Roman"/>
          <w:sz w:val="24"/>
          <w:szCs w:val="24"/>
        </w:rPr>
        <w:t xml:space="preserve">Not, the evidence </w:t>
      </w:r>
      <w:r w:rsidRPr="0076433F">
        <w:rPr>
          <w:rFonts w:ascii="Times New Roman" w:hAnsi="Times New Roman" w:cs="Times New Roman"/>
          <w:sz w:val="24"/>
          <w:szCs w:val="24"/>
        </w:rPr>
        <w:t>suggests</w:t>
      </w:r>
      <w:r w:rsidR="00657EBC" w:rsidRPr="0076433F">
        <w:rPr>
          <w:rFonts w:ascii="Times New Roman" w:hAnsi="Times New Roman" w:cs="Times New Roman"/>
          <w:sz w:val="24"/>
          <w:szCs w:val="24"/>
        </w:rPr>
        <w:t>, very often</w:t>
      </w:r>
      <w:r w:rsidR="0090642C" w:rsidRPr="0076433F">
        <w:rPr>
          <w:rFonts w:ascii="Times New Roman" w:hAnsi="Times New Roman" w:cs="Times New Roman"/>
          <w:sz w:val="24"/>
          <w:szCs w:val="24"/>
        </w:rPr>
        <w:t xml:space="preserve">.  </w:t>
      </w:r>
      <w:r w:rsidRPr="0076433F">
        <w:rPr>
          <w:rFonts w:ascii="Times New Roman" w:hAnsi="Times New Roman" w:cs="Times New Roman"/>
          <w:sz w:val="24"/>
          <w:szCs w:val="24"/>
        </w:rPr>
        <w:t>Probing initial professions of ignorance with something in the vein of “aw, give it a shot!” produces only about 3%</w:t>
      </w:r>
      <w:r w:rsidR="00657EBC" w:rsidRPr="0076433F">
        <w:rPr>
          <w:rFonts w:ascii="Times New Roman" w:hAnsi="Times New Roman" w:cs="Times New Roman"/>
          <w:b/>
          <w:bCs/>
          <w:sz w:val="24"/>
          <w:szCs w:val="24"/>
        </w:rPr>
        <w:t xml:space="preserve"> </w:t>
      </w:r>
      <w:r w:rsidRPr="0076433F">
        <w:rPr>
          <w:rFonts w:ascii="Times New Roman" w:hAnsi="Times New Roman" w:cs="Times New Roman"/>
          <w:sz w:val="24"/>
          <w:szCs w:val="24"/>
        </w:rPr>
        <w:t xml:space="preserve">more correct </w:t>
      </w:r>
      <w:r w:rsidR="0090642C" w:rsidRPr="0076433F">
        <w:rPr>
          <w:rFonts w:ascii="Times New Roman" w:hAnsi="Times New Roman" w:cs="Times New Roman"/>
          <w:sz w:val="24"/>
          <w:szCs w:val="24"/>
        </w:rPr>
        <w:t>response</w:t>
      </w:r>
      <w:r w:rsidRPr="0076433F">
        <w:rPr>
          <w:rFonts w:ascii="Times New Roman" w:hAnsi="Times New Roman" w:cs="Times New Roman"/>
          <w:sz w:val="24"/>
          <w:szCs w:val="24"/>
        </w:rPr>
        <w:t xml:space="preserve">s (Sturgis, Allum, and Smith 2007, </w:t>
      </w:r>
      <w:proofErr w:type="gramStart"/>
      <w:r w:rsidRPr="0076433F">
        <w:rPr>
          <w:rFonts w:ascii="Times New Roman" w:hAnsi="Times New Roman" w:cs="Times New Roman"/>
          <w:sz w:val="24"/>
          <w:szCs w:val="24"/>
        </w:rPr>
        <w:t>Luskin</w:t>
      </w:r>
      <w:proofErr w:type="gramEnd"/>
      <w:r w:rsidRPr="0076433F">
        <w:rPr>
          <w:rFonts w:ascii="Times New Roman" w:hAnsi="Times New Roman" w:cs="Times New Roman"/>
          <w:sz w:val="24"/>
          <w:szCs w:val="24"/>
        </w:rPr>
        <w:t xml:space="preserve"> and Bullock 2011).  Offering a dollar for every correct response only increases the percentage answering correctly by 3.6%</w:t>
      </w:r>
      <w:r w:rsidR="0090642C" w:rsidRPr="0076433F">
        <w:rPr>
          <w:rFonts w:ascii="Times New Roman" w:hAnsi="Times New Roman" w:cs="Times New Roman"/>
          <w:sz w:val="24"/>
          <w:szCs w:val="24"/>
        </w:rPr>
        <w:t xml:space="preserve">, as can be </w:t>
      </w:r>
      <w:r w:rsidRPr="0076433F">
        <w:rPr>
          <w:rFonts w:ascii="Times New Roman" w:hAnsi="Times New Roman" w:cs="Times New Roman"/>
          <w:sz w:val="24"/>
          <w:szCs w:val="24"/>
        </w:rPr>
        <w:t>calculat</w:t>
      </w:r>
      <w:r w:rsidR="0090642C" w:rsidRPr="0076433F">
        <w:rPr>
          <w:rFonts w:ascii="Times New Roman" w:hAnsi="Times New Roman" w:cs="Times New Roman"/>
          <w:sz w:val="24"/>
          <w:szCs w:val="24"/>
        </w:rPr>
        <w:t>ed</w:t>
      </w:r>
      <w:r w:rsidRPr="0076433F">
        <w:rPr>
          <w:rFonts w:ascii="Times New Roman" w:hAnsi="Times New Roman" w:cs="Times New Roman"/>
          <w:sz w:val="24"/>
          <w:szCs w:val="24"/>
        </w:rPr>
        <w:t xml:space="preserve"> from Prior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(2008)’s Table 1. </w:t>
      </w:r>
      <w:r w:rsidR="00153AF2" w:rsidRPr="0076433F">
        <w:rPr>
          <w:rFonts w:ascii="Times New Roman" w:hAnsi="Times New Roman" w:cs="Times New Roman"/>
          <w:sz w:val="24"/>
          <w:szCs w:val="24"/>
        </w:rPr>
        <w:t>(See also Bullock et al. 2015 and Prior, Sood, and Khanna 2015.)</w:t>
      </w:r>
    </w:p>
    <w:p w14:paraId="5C5F4D91" w14:textId="5BB10F9D"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Pr="0076433F">
        <w:rPr>
          <w:rFonts w:ascii="Times New Roman" w:hAnsi="Times New Roman" w:cs="Times New Roman"/>
          <w:b/>
          <w:sz w:val="24"/>
          <w:szCs w:val="24"/>
        </w:rPr>
        <w:t xml:space="preserve">Ennui.  </w:t>
      </w:r>
      <w:r w:rsidRPr="0076433F">
        <w:rPr>
          <w:rFonts w:ascii="Times New Roman" w:hAnsi="Times New Roman" w:cs="Times New Roman"/>
          <w:sz w:val="24"/>
          <w:szCs w:val="24"/>
        </w:rPr>
        <w:t xml:space="preserve">Other respondents may </w:t>
      </w:r>
      <w:r w:rsidR="00657EBC" w:rsidRPr="0076433F">
        <w:rPr>
          <w:rFonts w:ascii="Times New Roman" w:hAnsi="Times New Roman" w:cs="Times New Roman"/>
          <w:sz w:val="24"/>
          <w:szCs w:val="24"/>
        </w:rPr>
        <w:t xml:space="preserve">say DK despite </w:t>
      </w:r>
      <w:r w:rsidRPr="0076433F">
        <w:rPr>
          <w:rFonts w:ascii="Times New Roman" w:hAnsi="Times New Roman" w:cs="Times New Roman"/>
          <w:sz w:val="24"/>
          <w:szCs w:val="24"/>
        </w:rPr>
        <w:t>know</w:t>
      </w:r>
      <w:r w:rsidR="00657EBC" w:rsidRPr="0076433F">
        <w:rPr>
          <w:rFonts w:ascii="Times New Roman" w:hAnsi="Times New Roman" w:cs="Times New Roman"/>
          <w:sz w:val="24"/>
          <w:szCs w:val="24"/>
        </w:rPr>
        <w:t>ing</w:t>
      </w:r>
      <w:r w:rsidRPr="0076433F">
        <w:rPr>
          <w:rFonts w:ascii="Times New Roman" w:hAnsi="Times New Roman" w:cs="Times New Roman"/>
          <w:sz w:val="24"/>
          <w:szCs w:val="24"/>
        </w:rPr>
        <w:t xml:space="preserve"> the answer because they are too bored or unmotivated to venture a substantive response (as suggested by Mondak </w:t>
      </w:r>
      <w:proofErr w:type="spellStart"/>
      <w:r w:rsidRPr="0076433F">
        <w:rPr>
          <w:rFonts w:ascii="Times New Roman" w:hAnsi="Times New Roman" w:cs="Times New Roman"/>
          <w:b/>
          <w:bCs/>
          <w:sz w:val="24"/>
          <w:szCs w:val="24"/>
        </w:rPr>
        <w:t>xxxx</w:t>
      </w:r>
      <w:proofErr w:type="spellEnd"/>
      <w:r w:rsidRPr="0076433F">
        <w:rPr>
          <w:rFonts w:ascii="Times New Roman" w:hAnsi="Times New Roman" w:cs="Times New Roman"/>
          <w:b/>
          <w:bCs/>
          <w:sz w:val="24"/>
          <w:szCs w:val="24"/>
        </w:rPr>
        <w:t xml:space="preserve"> </w:t>
      </w:r>
      <w:r w:rsidRPr="0076433F">
        <w:rPr>
          <w:rFonts w:ascii="Times New Roman" w:hAnsi="Times New Roman" w:cs="Times New Roman"/>
          <w:sz w:val="24"/>
          <w:szCs w:val="24"/>
        </w:rPr>
        <w:t xml:space="preserve">and Prior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2008).  This also seems unlikely to be very common.  The truly unmotivated are unlikely to have agreed to be interviewed in the first place.  Most respondents seem to enjoy being interviewed, but those bored by the experience may drop out before they even get to the knowledge questions, which are usually toward the end.</w:t>
      </w:r>
      <w:r w:rsidRPr="0076433F">
        <w:rPr>
          <w:rFonts w:ascii="Times New Roman" w:hAnsi="Times New Roman" w:cs="Times New Roman"/>
          <w:b/>
          <w:sz w:val="24"/>
          <w:szCs w:val="24"/>
        </w:rPr>
        <w:t xml:space="preserve">  </w:t>
      </w:r>
      <w:r w:rsidRPr="0076433F">
        <w:rPr>
          <w:rFonts w:ascii="Times New Roman" w:hAnsi="Times New Roman" w:cs="Times New Roman"/>
          <w:sz w:val="24"/>
          <w:szCs w:val="24"/>
        </w:rPr>
        <w:t xml:space="preserve">And how much motivation does it take to answer a question to which one </w:t>
      </w:r>
      <w:r w:rsidRPr="0076433F">
        <w:rPr>
          <w:rFonts w:ascii="Times New Roman" w:hAnsi="Times New Roman" w:cs="Times New Roman"/>
          <w:i/>
          <w:sz w:val="24"/>
          <w:szCs w:val="24"/>
        </w:rPr>
        <w:t>knows</w:t>
      </w:r>
      <w:r w:rsidRPr="0076433F">
        <w:rPr>
          <w:rFonts w:ascii="Times New Roman" w:hAnsi="Times New Roman" w:cs="Times New Roman"/>
          <w:sz w:val="24"/>
          <w:szCs w:val="24"/>
        </w:rPr>
        <w:t xml:space="preserve"> the answer?  Again, the evidence suggests, not much.   Rewarding correct responses should help overcome disengagement as well as timidity.  But again the increase </w:t>
      </w:r>
      <w:r w:rsidR="008319C5" w:rsidRPr="0076433F">
        <w:rPr>
          <w:rFonts w:ascii="Times New Roman" w:hAnsi="Times New Roman" w:cs="Times New Roman"/>
          <w:sz w:val="24"/>
          <w:szCs w:val="24"/>
        </w:rPr>
        <w:t>calculable from</w:t>
      </w:r>
      <w:r w:rsidRPr="0076433F">
        <w:rPr>
          <w:rFonts w:ascii="Times New Roman" w:hAnsi="Times New Roman" w:cs="Times New Roman"/>
          <w:sz w:val="24"/>
          <w:szCs w:val="24"/>
        </w:rPr>
        <w:t xml:space="preserve"> Prior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(2008) is only 3.6%.  </w:t>
      </w:r>
    </w:p>
    <w:p w14:paraId="36084AA0" w14:textId="32D26343" w:rsidR="00443F4D"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b/>
          <w:sz w:val="24"/>
          <w:szCs w:val="24"/>
        </w:rPr>
        <w:tab/>
        <w:t>Failed retrieval.</w:t>
      </w:r>
      <w:r w:rsidRPr="0076433F">
        <w:rPr>
          <w:rFonts w:ascii="Times New Roman" w:hAnsi="Times New Roman" w:cs="Times New Roman"/>
          <w:sz w:val="24"/>
          <w:szCs w:val="24"/>
        </w:rPr>
        <w:t xml:space="preserve">   Yet other respondents may “blank on” </w:t>
      </w:r>
      <w:r w:rsidR="00AB642D" w:rsidRPr="0076433F">
        <w:rPr>
          <w:rFonts w:ascii="Times New Roman" w:hAnsi="Times New Roman" w:cs="Times New Roman"/>
          <w:sz w:val="24"/>
          <w:szCs w:val="24"/>
        </w:rPr>
        <w:t xml:space="preserve">correct </w:t>
      </w:r>
      <w:r w:rsidRPr="0076433F">
        <w:rPr>
          <w:rFonts w:ascii="Times New Roman" w:hAnsi="Times New Roman" w:cs="Times New Roman"/>
          <w:sz w:val="24"/>
          <w:szCs w:val="24"/>
        </w:rPr>
        <w:t>answers they know perfectly well, unable to recall them in the moment.  The</w:t>
      </w:r>
      <w:r w:rsidR="008319C5" w:rsidRPr="0076433F">
        <w:rPr>
          <w:rFonts w:ascii="Times New Roman" w:hAnsi="Times New Roman" w:cs="Times New Roman"/>
          <w:sz w:val="24"/>
          <w:szCs w:val="24"/>
        </w:rPr>
        <w:t xml:space="preserve">y too </w:t>
      </w:r>
      <w:r w:rsidRPr="0076433F">
        <w:rPr>
          <w:rFonts w:ascii="Times New Roman" w:hAnsi="Times New Roman" w:cs="Times New Roman"/>
          <w:sz w:val="24"/>
          <w:szCs w:val="24"/>
        </w:rPr>
        <w:t xml:space="preserve">fall back on DK, despite knowing.  </w:t>
      </w:r>
      <w:r w:rsidR="00AB642D" w:rsidRPr="0076433F">
        <w:rPr>
          <w:rFonts w:ascii="Times New Roman" w:hAnsi="Times New Roman" w:cs="Times New Roman"/>
          <w:sz w:val="24"/>
          <w:szCs w:val="24"/>
        </w:rPr>
        <w:t>We have all experienced th</w:t>
      </w:r>
      <w:r w:rsidR="00E04ED2" w:rsidRPr="0076433F">
        <w:rPr>
          <w:rFonts w:ascii="Times New Roman" w:hAnsi="Times New Roman" w:cs="Times New Roman"/>
          <w:sz w:val="24"/>
          <w:szCs w:val="24"/>
        </w:rPr>
        <w:t>is</w:t>
      </w:r>
      <w:r w:rsidR="00AB642D" w:rsidRPr="0076433F">
        <w:rPr>
          <w:rFonts w:ascii="Times New Roman" w:hAnsi="Times New Roman" w:cs="Times New Roman"/>
          <w:sz w:val="24"/>
          <w:szCs w:val="24"/>
        </w:rPr>
        <w:t xml:space="preserve"> “tip-of-the tongue</w:t>
      </w:r>
      <w:r w:rsidR="00432911" w:rsidRPr="0076433F">
        <w:rPr>
          <w:rFonts w:ascii="Times New Roman" w:hAnsi="Times New Roman" w:cs="Times New Roman"/>
          <w:sz w:val="24"/>
          <w:szCs w:val="24"/>
        </w:rPr>
        <w:t>”</w:t>
      </w:r>
      <w:r w:rsidR="00AB642D" w:rsidRPr="0076433F">
        <w:rPr>
          <w:rFonts w:ascii="Times New Roman" w:hAnsi="Times New Roman" w:cs="Times New Roman"/>
          <w:sz w:val="24"/>
          <w:szCs w:val="24"/>
        </w:rPr>
        <w:t xml:space="preserve"> phenomenon, as it is sometimes known in psychology</w:t>
      </w:r>
      <w:r w:rsidR="00432911" w:rsidRPr="0076433F">
        <w:rPr>
          <w:rFonts w:ascii="Times New Roman" w:hAnsi="Times New Roman" w:cs="Times New Roman"/>
          <w:sz w:val="24"/>
          <w:szCs w:val="24"/>
        </w:rPr>
        <w:t xml:space="preserve"> (Roger and McNeill 1966)</w:t>
      </w:r>
      <w:r w:rsidR="00AB642D" w:rsidRPr="0076433F">
        <w:rPr>
          <w:rFonts w:ascii="Times New Roman" w:hAnsi="Times New Roman" w:cs="Times New Roman"/>
          <w:sz w:val="24"/>
          <w:szCs w:val="24"/>
        </w:rPr>
        <w:t>.  But how often does it occur in this context?</w:t>
      </w:r>
      <w:r w:rsidR="00E04ED2" w:rsidRPr="0076433F">
        <w:rPr>
          <w:rFonts w:ascii="Times New Roman" w:hAnsi="Times New Roman" w:cs="Times New Roman"/>
          <w:sz w:val="24"/>
          <w:szCs w:val="24"/>
        </w:rPr>
        <w:t xml:space="preserve">  Never, it is safe to say, on closed-end items.  The correct answer is right there, among the alternatives.  Even on open-ended-items, the evidence suggests, it does not happen very often.  </w:t>
      </w:r>
      <w:r w:rsidR="008B6196" w:rsidRPr="0076433F">
        <w:rPr>
          <w:rFonts w:ascii="Times New Roman" w:hAnsi="Times New Roman" w:cs="Times New Roman"/>
          <w:sz w:val="24"/>
          <w:szCs w:val="24"/>
        </w:rPr>
        <w:t xml:space="preserve">Providing $1 for </w:t>
      </w:r>
      <w:r w:rsidR="008B6196" w:rsidRPr="0076433F">
        <w:rPr>
          <w:rFonts w:ascii="Times New Roman" w:hAnsi="Times New Roman" w:cs="Times New Roman"/>
          <w:sz w:val="24"/>
          <w:szCs w:val="24"/>
        </w:rPr>
        <w:lastRenderedPageBreak/>
        <w:t xml:space="preserve">every correct answer, another 24 hours to recall it (or look it up!), or both only boosts the percentages answering correctly by </w:t>
      </w:r>
      <w:r w:rsidR="00432911" w:rsidRPr="0076433F">
        <w:rPr>
          <w:rFonts w:ascii="Times New Roman" w:hAnsi="Times New Roman" w:cs="Times New Roman"/>
          <w:sz w:val="24"/>
          <w:szCs w:val="24"/>
        </w:rPr>
        <w:t>about 3.6</w:t>
      </w:r>
      <w:r w:rsidR="008B6196" w:rsidRPr="0076433F">
        <w:rPr>
          <w:rFonts w:ascii="Times New Roman" w:hAnsi="Times New Roman" w:cs="Times New Roman"/>
          <w:sz w:val="24"/>
          <w:szCs w:val="24"/>
        </w:rPr>
        <w:t>%</w:t>
      </w:r>
      <w:r w:rsidR="00432911" w:rsidRPr="0076433F">
        <w:rPr>
          <w:rFonts w:ascii="Times New Roman" w:hAnsi="Times New Roman" w:cs="Times New Roman"/>
          <w:sz w:val="24"/>
          <w:szCs w:val="24"/>
        </w:rPr>
        <w:t xml:space="preserve">--5.6% in </w:t>
      </w:r>
      <w:r w:rsidR="00881929" w:rsidRPr="0076433F">
        <w:rPr>
          <w:rFonts w:ascii="Times New Roman" w:hAnsi="Times New Roman" w:cs="Times New Roman"/>
          <w:sz w:val="24"/>
          <w:szCs w:val="24"/>
        </w:rPr>
        <w:t xml:space="preserve">Prior and </w:t>
      </w:r>
      <w:proofErr w:type="spellStart"/>
      <w:r w:rsidR="00881929" w:rsidRPr="0076433F">
        <w:rPr>
          <w:rFonts w:ascii="Times New Roman" w:hAnsi="Times New Roman" w:cs="Times New Roman"/>
          <w:sz w:val="24"/>
          <w:szCs w:val="24"/>
        </w:rPr>
        <w:t>Lupia</w:t>
      </w:r>
      <w:proofErr w:type="spellEnd"/>
      <w:r w:rsidR="00881929" w:rsidRPr="0076433F">
        <w:rPr>
          <w:rFonts w:ascii="Times New Roman" w:hAnsi="Times New Roman" w:cs="Times New Roman"/>
          <w:sz w:val="24"/>
          <w:szCs w:val="24"/>
        </w:rPr>
        <w:t xml:space="preserve">’ (2008) online survey.  </w:t>
      </w:r>
    </w:p>
    <w:p w14:paraId="5142EBC6" w14:textId="532B4B9B" w:rsidR="00FB77DB" w:rsidRPr="0076433F" w:rsidRDefault="00E04ED2" w:rsidP="00FB77DB">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w:t>
      </w:r>
      <w:r w:rsidR="003927F6" w:rsidRPr="0076433F">
        <w:rPr>
          <w:rFonts w:ascii="Times New Roman" w:hAnsi="Times New Roman" w:cs="Times New Roman"/>
          <w:sz w:val="24"/>
          <w:szCs w:val="24"/>
        </w:rPr>
        <w:t>s Table 2 shows, however, a closed-ended versions of questions asking which country had the most World War II casualties (the Soviet Union) and the leading cause of death among American women (heart disease) produce only slightly more correct responses than open-ended ones.</w:t>
      </w:r>
    </w:p>
    <w:p w14:paraId="7796CA3C" w14:textId="51D3D242" w:rsidR="00111ACA" w:rsidRPr="0076433F" w:rsidRDefault="00111ACA" w:rsidP="00111ACA">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008B6196" w:rsidRPr="0076433F">
        <w:rPr>
          <w:rFonts w:ascii="Times New Roman" w:hAnsi="Times New Roman" w:cs="Times New Roman"/>
          <w:sz w:val="24"/>
          <w:szCs w:val="24"/>
        </w:rPr>
        <w:t>P</w:t>
      </w:r>
      <w:r w:rsidRPr="0076433F">
        <w:rPr>
          <w:rFonts w:ascii="Times New Roman" w:hAnsi="Times New Roman" w:cs="Times New Roman"/>
          <w:sz w:val="24"/>
          <w:szCs w:val="24"/>
        </w:rPr>
        <w:t>rob</w:t>
      </w:r>
      <w:r w:rsidR="008B6196" w:rsidRPr="0076433F">
        <w:rPr>
          <w:rFonts w:ascii="Times New Roman" w:hAnsi="Times New Roman" w:cs="Times New Roman"/>
          <w:sz w:val="24"/>
          <w:szCs w:val="24"/>
        </w:rPr>
        <w:t>ing</w:t>
      </w:r>
      <w:r w:rsidRPr="0076433F">
        <w:rPr>
          <w:rFonts w:ascii="Times New Roman" w:hAnsi="Times New Roman" w:cs="Times New Roman"/>
          <w:sz w:val="24"/>
          <w:szCs w:val="24"/>
        </w:rPr>
        <w:t xml:space="preserve"> the DKs to open-ended questions</w:t>
      </w:r>
      <w:r w:rsidR="008B6196"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asking </w:t>
      </w:r>
      <w:r w:rsidR="008B6196" w:rsidRPr="0076433F">
        <w:rPr>
          <w:rFonts w:ascii="Times New Roman" w:hAnsi="Times New Roman" w:cs="Times New Roman"/>
          <w:sz w:val="24"/>
          <w:szCs w:val="24"/>
        </w:rPr>
        <w:t>respondents</w:t>
      </w:r>
      <w:r w:rsidRPr="0076433F">
        <w:rPr>
          <w:rFonts w:ascii="Times New Roman" w:hAnsi="Times New Roman" w:cs="Times New Roman"/>
          <w:sz w:val="24"/>
          <w:szCs w:val="24"/>
        </w:rPr>
        <w:t xml:space="preserve"> to identify Mitch McConnell and Angela Merkel were then asked a parallel closed-ended question giving them four options for the position held by McConnell/Merkel. </w:t>
      </w:r>
    </w:p>
    <w:p w14:paraId="3D03BACD" w14:textId="18153B20" w:rsidR="00111ACA" w:rsidRPr="0076433F" w:rsidRDefault="00111ACA"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A third approach is to discourage DK responses, urging respondents to think harder (and perhaps capture fugitive knowledge) and venture an answer even if unsure (perhaps overcoming their reticence).  Thus Table 3 compares the results from the closed-ended deficit trend items, under Presidents Reagan, Clinton, George W. Bush, and Obama, asking DK-discouraging versus DK-encouraging versions.  It is on closed ended-items that DK-discouragement can be expected to make some real difference to the percentage of the sample responding DK (Luskin and Bullock 2011), but on only one of these items in only one of the two samples (Reagan in the alumni sample) was the percentage correct in the DK-discouraging version greater than in the DK- encouraging version.</w:t>
      </w:r>
    </w:p>
    <w:p w14:paraId="6E45F8BA" w14:textId="485AB956" w:rsidR="00275995"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Pr="0076433F">
        <w:rPr>
          <w:rFonts w:ascii="Times New Roman" w:hAnsi="Times New Roman" w:cs="Times New Roman"/>
          <w:b/>
          <w:sz w:val="24"/>
          <w:szCs w:val="24"/>
        </w:rPr>
        <w:t>Guessing.</w:t>
      </w:r>
      <w:r w:rsidRPr="0076433F">
        <w:rPr>
          <w:rFonts w:ascii="Times New Roman" w:hAnsi="Times New Roman" w:cs="Times New Roman"/>
          <w:sz w:val="24"/>
          <w:szCs w:val="24"/>
        </w:rPr>
        <w:t xml:space="preserve">  </w:t>
      </w:r>
      <w:r w:rsidR="004E6D08" w:rsidRPr="0076433F">
        <w:rPr>
          <w:rFonts w:ascii="Times New Roman" w:hAnsi="Times New Roman" w:cs="Times New Roman"/>
          <w:sz w:val="24"/>
          <w:szCs w:val="24"/>
        </w:rPr>
        <w:t xml:space="preserve">Blind guessing is hard and therefore rare on open-ended items.  On </w:t>
      </w:r>
      <w:r w:rsidR="00565E61" w:rsidRPr="0076433F">
        <w:rPr>
          <w:rFonts w:ascii="Times New Roman" w:hAnsi="Times New Roman" w:cs="Times New Roman"/>
          <w:sz w:val="24"/>
          <w:szCs w:val="24"/>
        </w:rPr>
        <w:t xml:space="preserve">closed-ended items, </w:t>
      </w:r>
      <w:r w:rsidR="004E6D08" w:rsidRPr="0076433F">
        <w:rPr>
          <w:rFonts w:ascii="Times New Roman" w:hAnsi="Times New Roman" w:cs="Times New Roman"/>
          <w:sz w:val="24"/>
          <w:szCs w:val="24"/>
        </w:rPr>
        <w:t xml:space="preserve">however, it </w:t>
      </w:r>
      <w:r w:rsidR="00565E61" w:rsidRPr="0076433F">
        <w:rPr>
          <w:rFonts w:ascii="Times New Roman" w:hAnsi="Times New Roman" w:cs="Times New Roman"/>
          <w:sz w:val="24"/>
          <w:szCs w:val="24"/>
        </w:rPr>
        <w:t xml:space="preserve">requires </w:t>
      </w:r>
      <w:r w:rsidR="004E6D08" w:rsidRPr="0076433F">
        <w:rPr>
          <w:rFonts w:ascii="Times New Roman" w:hAnsi="Times New Roman" w:cs="Times New Roman"/>
          <w:sz w:val="24"/>
          <w:szCs w:val="24"/>
        </w:rPr>
        <w:t xml:space="preserve">only </w:t>
      </w:r>
      <w:r w:rsidR="00565E61" w:rsidRPr="0076433F">
        <w:rPr>
          <w:rFonts w:ascii="Times New Roman" w:hAnsi="Times New Roman" w:cs="Times New Roman"/>
          <w:sz w:val="24"/>
          <w:szCs w:val="24"/>
        </w:rPr>
        <w:t xml:space="preserve">picking a response option </w:t>
      </w:r>
      <w:r w:rsidRPr="0076433F">
        <w:rPr>
          <w:rFonts w:ascii="Times New Roman" w:hAnsi="Times New Roman" w:cs="Times New Roman"/>
          <w:sz w:val="24"/>
          <w:szCs w:val="24"/>
        </w:rPr>
        <w:t>at random (most simply but not necessarily from a uniform distribution)</w:t>
      </w:r>
      <w:r w:rsidR="00565E61" w:rsidRPr="0076433F">
        <w:rPr>
          <w:rFonts w:ascii="Times New Roman" w:hAnsi="Times New Roman" w:cs="Times New Roman"/>
          <w:sz w:val="24"/>
          <w:szCs w:val="24"/>
        </w:rPr>
        <w:t xml:space="preserve"> from the menu provided</w:t>
      </w:r>
      <w:r w:rsidRPr="0076433F">
        <w:rPr>
          <w:rFonts w:ascii="Times New Roman" w:hAnsi="Times New Roman" w:cs="Times New Roman"/>
          <w:sz w:val="24"/>
          <w:szCs w:val="24"/>
        </w:rPr>
        <w:t xml:space="preserve">.  </w:t>
      </w:r>
      <w:r w:rsidR="004E6D08" w:rsidRPr="0076433F">
        <w:rPr>
          <w:rFonts w:ascii="Times New Roman" w:hAnsi="Times New Roman" w:cs="Times New Roman"/>
          <w:sz w:val="24"/>
          <w:szCs w:val="24"/>
        </w:rPr>
        <w:t>Why, as many respondents must ask themselves, give it a shot.  In face-to-face and telephone interviews, they wish to oblige the interviewer.  In any format, they prefer not to appear ignorant.  Small wonder, therefore, that</w:t>
      </w:r>
      <w:r w:rsidRPr="0076433F">
        <w:rPr>
          <w:rFonts w:ascii="Times New Roman" w:hAnsi="Times New Roman" w:cs="Times New Roman"/>
          <w:sz w:val="24"/>
          <w:szCs w:val="24"/>
        </w:rPr>
        <w:t xml:space="preserve"> blind guessing </w:t>
      </w:r>
      <w:r w:rsidR="004E6D08" w:rsidRPr="0076433F">
        <w:rPr>
          <w:rFonts w:ascii="Times New Roman" w:hAnsi="Times New Roman" w:cs="Times New Roman"/>
          <w:sz w:val="24"/>
          <w:szCs w:val="24"/>
        </w:rPr>
        <w:t>seems to be</w:t>
      </w:r>
      <w:r w:rsidRPr="0076433F">
        <w:rPr>
          <w:rFonts w:ascii="Times New Roman" w:hAnsi="Times New Roman" w:cs="Times New Roman"/>
          <w:sz w:val="24"/>
          <w:szCs w:val="24"/>
        </w:rPr>
        <w:t xml:space="preserve"> </w:t>
      </w:r>
      <w:r w:rsidR="00275995" w:rsidRPr="0076433F">
        <w:rPr>
          <w:rFonts w:ascii="Times New Roman" w:hAnsi="Times New Roman" w:cs="Times New Roman"/>
          <w:sz w:val="24"/>
          <w:szCs w:val="24"/>
        </w:rPr>
        <w:t xml:space="preserve">rampant, especially </w:t>
      </w:r>
      <w:r w:rsidR="004E6D08" w:rsidRPr="0076433F">
        <w:rPr>
          <w:rFonts w:ascii="Times New Roman" w:hAnsi="Times New Roman" w:cs="Times New Roman"/>
          <w:sz w:val="24"/>
          <w:szCs w:val="24"/>
        </w:rPr>
        <w:t xml:space="preserve">in the absence of explicit encouragement to say </w:t>
      </w:r>
      <w:r w:rsidR="004E6D08" w:rsidRPr="0076433F">
        <w:rPr>
          <w:rFonts w:ascii="Times New Roman" w:hAnsi="Times New Roman" w:cs="Times New Roman"/>
          <w:sz w:val="24"/>
          <w:szCs w:val="24"/>
        </w:rPr>
        <w:lastRenderedPageBreak/>
        <w:t>DK (Luskin and Bullock 2011</w:t>
      </w:r>
      <w:r w:rsidR="00432911" w:rsidRPr="0076433F">
        <w:rPr>
          <w:rFonts w:ascii="Times New Roman" w:hAnsi="Times New Roman" w:cs="Times New Roman"/>
          <w:sz w:val="24"/>
          <w:szCs w:val="24"/>
        </w:rPr>
        <w:t xml:space="preserve">; Clifford and </w:t>
      </w:r>
      <w:proofErr w:type="spellStart"/>
      <w:r w:rsidR="00432911" w:rsidRPr="0076433F">
        <w:rPr>
          <w:rFonts w:ascii="Times New Roman" w:hAnsi="Times New Roman" w:cs="Times New Roman"/>
          <w:sz w:val="24"/>
          <w:szCs w:val="24"/>
        </w:rPr>
        <w:t>Jerit</w:t>
      </w:r>
      <w:proofErr w:type="spellEnd"/>
      <w:r w:rsidR="00432911" w:rsidRPr="0076433F">
        <w:rPr>
          <w:rFonts w:ascii="Times New Roman" w:hAnsi="Times New Roman" w:cs="Times New Roman"/>
          <w:sz w:val="24"/>
          <w:szCs w:val="24"/>
        </w:rPr>
        <w:t xml:space="preserve"> 2016</w:t>
      </w:r>
      <w:r w:rsidR="004E6D08" w:rsidRPr="0076433F">
        <w:rPr>
          <w:rFonts w:ascii="Times New Roman" w:hAnsi="Times New Roman" w:cs="Times New Roman"/>
          <w:sz w:val="24"/>
          <w:szCs w:val="24"/>
        </w:rPr>
        <w:t>).</w:t>
      </w:r>
      <w:r w:rsidR="004E6D08" w:rsidRPr="0076433F">
        <w:rPr>
          <w:rStyle w:val="EndnoteReference"/>
          <w:rFonts w:ascii="Times New Roman" w:hAnsi="Times New Roman" w:cs="Times New Roman"/>
          <w:sz w:val="24"/>
          <w:szCs w:val="24"/>
        </w:rPr>
        <w:endnoteReference w:id="4"/>
      </w:r>
    </w:p>
    <w:p w14:paraId="2CC2192A" w14:textId="268F9EDB"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b/>
          <w:sz w:val="24"/>
          <w:szCs w:val="24"/>
        </w:rPr>
        <w:tab/>
        <w:t xml:space="preserve">Inference.  </w:t>
      </w:r>
      <w:r w:rsidR="00640C97" w:rsidRPr="0076433F">
        <w:rPr>
          <w:rFonts w:ascii="Times New Roman" w:hAnsi="Times New Roman" w:cs="Times New Roman"/>
          <w:sz w:val="24"/>
          <w:szCs w:val="24"/>
        </w:rPr>
        <w:t>R</w:t>
      </w:r>
      <w:r w:rsidRPr="0076433F">
        <w:rPr>
          <w:rFonts w:ascii="Times New Roman" w:hAnsi="Times New Roman" w:cs="Times New Roman"/>
          <w:sz w:val="24"/>
          <w:szCs w:val="24"/>
        </w:rPr>
        <w:t xml:space="preserve">espondents who don’t know the answer </w:t>
      </w:r>
      <w:r w:rsidR="00640C97" w:rsidRPr="0076433F">
        <w:rPr>
          <w:rFonts w:ascii="Times New Roman" w:hAnsi="Times New Roman" w:cs="Times New Roman"/>
          <w:sz w:val="24"/>
          <w:szCs w:val="24"/>
        </w:rPr>
        <w:t xml:space="preserve">to the question being asked may </w:t>
      </w:r>
      <w:r w:rsidRPr="0076433F">
        <w:rPr>
          <w:rFonts w:ascii="Times New Roman" w:hAnsi="Times New Roman" w:cs="Times New Roman"/>
          <w:sz w:val="24"/>
          <w:szCs w:val="24"/>
        </w:rPr>
        <w:t xml:space="preserve">make an educated </w:t>
      </w:r>
      <w:r w:rsidR="00640C97" w:rsidRPr="0076433F">
        <w:rPr>
          <w:rFonts w:ascii="Times New Roman" w:hAnsi="Times New Roman" w:cs="Times New Roman"/>
          <w:sz w:val="24"/>
          <w:szCs w:val="24"/>
        </w:rPr>
        <w:t xml:space="preserve">(or mis-educated) </w:t>
      </w:r>
      <w:r w:rsidRPr="0076433F">
        <w:rPr>
          <w:rFonts w:ascii="Times New Roman" w:hAnsi="Times New Roman" w:cs="Times New Roman"/>
          <w:sz w:val="24"/>
          <w:szCs w:val="24"/>
        </w:rPr>
        <w:t>guess from</w:t>
      </w:r>
      <w:r w:rsidR="00640C97" w:rsidRPr="0076433F">
        <w:rPr>
          <w:rFonts w:ascii="Times New Roman" w:hAnsi="Times New Roman" w:cs="Times New Roman"/>
          <w:sz w:val="24"/>
          <w:szCs w:val="24"/>
        </w:rPr>
        <w:t xml:space="preserve"> what</w:t>
      </w:r>
      <w:r w:rsidRPr="0076433F">
        <w:rPr>
          <w:rFonts w:ascii="Times New Roman" w:hAnsi="Times New Roman" w:cs="Times New Roman"/>
          <w:sz w:val="24"/>
          <w:szCs w:val="24"/>
        </w:rPr>
        <w:t xml:space="preserve"> they do know.  This is </w:t>
      </w:r>
      <w:r w:rsidR="00640C97" w:rsidRPr="0076433F">
        <w:rPr>
          <w:rFonts w:ascii="Times New Roman" w:hAnsi="Times New Roman" w:cs="Times New Roman"/>
          <w:sz w:val="24"/>
          <w:szCs w:val="24"/>
        </w:rPr>
        <w:t>not blind guessing, but neither is it</w:t>
      </w:r>
      <w:r w:rsidRPr="0076433F">
        <w:rPr>
          <w:rFonts w:ascii="Times New Roman" w:hAnsi="Times New Roman" w:cs="Times New Roman"/>
          <w:sz w:val="24"/>
          <w:szCs w:val="24"/>
        </w:rPr>
        <w:t xml:space="preserve"> knowledge</w:t>
      </w:r>
      <w:r w:rsidR="00640C97"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 </w:t>
      </w:r>
      <w:r w:rsidR="00640C97" w:rsidRPr="0076433F">
        <w:rPr>
          <w:rFonts w:ascii="Times New Roman" w:hAnsi="Times New Roman" w:cs="Times New Roman"/>
          <w:sz w:val="24"/>
          <w:szCs w:val="24"/>
        </w:rPr>
        <w:t xml:space="preserve">On </w:t>
      </w:r>
      <w:r w:rsidRPr="0076433F">
        <w:rPr>
          <w:rFonts w:ascii="Times New Roman" w:hAnsi="Times New Roman" w:cs="Times New Roman"/>
          <w:sz w:val="24"/>
          <w:szCs w:val="24"/>
        </w:rPr>
        <w:t xml:space="preserve">closed-ended </w:t>
      </w:r>
      <w:r w:rsidR="00565E61" w:rsidRPr="0076433F">
        <w:rPr>
          <w:rFonts w:ascii="Times New Roman" w:hAnsi="Times New Roman" w:cs="Times New Roman"/>
          <w:sz w:val="24"/>
          <w:szCs w:val="24"/>
        </w:rPr>
        <w:t>item</w:t>
      </w:r>
      <w:r w:rsidRPr="0076433F">
        <w:rPr>
          <w:rFonts w:ascii="Times New Roman" w:hAnsi="Times New Roman" w:cs="Times New Roman"/>
          <w:sz w:val="24"/>
          <w:szCs w:val="24"/>
        </w:rPr>
        <w:t xml:space="preserve">s, </w:t>
      </w:r>
      <w:r w:rsidR="00640C97" w:rsidRPr="0076433F">
        <w:rPr>
          <w:rFonts w:ascii="Times New Roman" w:hAnsi="Times New Roman" w:cs="Times New Roman"/>
          <w:sz w:val="24"/>
          <w:szCs w:val="24"/>
        </w:rPr>
        <w:t xml:space="preserve">it may be simply </w:t>
      </w:r>
      <w:r w:rsidRPr="0076433F">
        <w:rPr>
          <w:rFonts w:ascii="Times New Roman" w:hAnsi="Times New Roman" w:cs="Times New Roman"/>
          <w:sz w:val="24"/>
          <w:szCs w:val="24"/>
        </w:rPr>
        <w:t xml:space="preserve">a </w:t>
      </w:r>
      <w:r w:rsidR="00640C97" w:rsidRPr="0076433F">
        <w:rPr>
          <w:rFonts w:ascii="Times New Roman" w:hAnsi="Times New Roman" w:cs="Times New Roman"/>
          <w:sz w:val="24"/>
          <w:szCs w:val="24"/>
        </w:rPr>
        <w:t xml:space="preserve">process </w:t>
      </w:r>
      <w:r w:rsidRPr="0076433F">
        <w:rPr>
          <w:rFonts w:ascii="Times New Roman" w:hAnsi="Times New Roman" w:cs="Times New Roman"/>
          <w:sz w:val="24"/>
          <w:szCs w:val="24"/>
        </w:rPr>
        <w:t>of eliminati</w:t>
      </w:r>
      <w:r w:rsidR="00640C97" w:rsidRPr="0076433F">
        <w:rPr>
          <w:rFonts w:ascii="Times New Roman" w:hAnsi="Times New Roman" w:cs="Times New Roman"/>
          <w:sz w:val="24"/>
          <w:szCs w:val="24"/>
        </w:rPr>
        <w:t>on.</w:t>
      </w:r>
      <w:r w:rsidRPr="0076433F">
        <w:rPr>
          <w:rFonts w:ascii="Times New Roman" w:hAnsi="Times New Roman" w:cs="Times New Roman"/>
          <w:sz w:val="24"/>
          <w:szCs w:val="24"/>
        </w:rPr>
        <w:t xml:space="preserve">  A respondent who does not know the correct option to be correct </w:t>
      </w:r>
      <w:r w:rsidR="00E0776F" w:rsidRPr="0076433F">
        <w:rPr>
          <w:rFonts w:ascii="Times New Roman" w:hAnsi="Times New Roman" w:cs="Times New Roman"/>
          <w:sz w:val="24"/>
          <w:szCs w:val="24"/>
        </w:rPr>
        <w:t xml:space="preserve">will nonetheless choose it if he or she knows </w:t>
      </w:r>
      <w:r w:rsidR="00640C97" w:rsidRPr="0076433F">
        <w:rPr>
          <w:rFonts w:ascii="Times New Roman" w:hAnsi="Times New Roman" w:cs="Times New Roman"/>
          <w:sz w:val="24"/>
          <w:szCs w:val="24"/>
        </w:rPr>
        <w:t xml:space="preserve">remaining </w:t>
      </w:r>
      <w:r w:rsidR="00640C97" w:rsidRPr="0076433F">
        <w:rPr>
          <w:rFonts w:ascii="Times New Roman" w:hAnsi="Times New Roman" w:cs="Times New Roman"/>
          <w:i/>
          <w:iCs/>
          <w:sz w:val="24"/>
          <w:szCs w:val="24"/>
        </w:rPr>
        <w:t>C</w:t>
      </w:r>
      <w:r w:rsidR="00640C97" w:rsidRPr="0076433F">
        <w:rPr>
          <w:rFonts w:ascii="Times New Roman" w:hAnsi="Times New Roman" w:cs="Times New Roman"/>
          <w:sz w:val="24"/>
          <w:szCs w:val="24"/>
        </w:rPr>
        <w:t xml:space="preserve"> – 1 of </w:t>
      </w:r>
      <w:r w:rsidR="00640C97" w:rsidRPr="0076433F">
        <w:rPr>
          <w:rFonts w:ascii="Times New Roman" w:hAnsi="Times New Roman" w:cs="Times New Roman"/>
          <w:i/>
          <w:iCs/>
          <w:sz w:val="24"/>
          <w:szCs w:val="24"/>
        </w:rPr>
        <w:t>C</w:t>
      </w:r>
      <w:r w:rsidR="00640C97" w:rsidRPr="0076433F">
        <w:rPr>
          <w:rFonts w:ascii="Times New Roman" w:hAnsi="Times New Roman" w:cs="Times New Roman"/>
          <w:sz w:val="24"/>
          <w:szCs w:val="24"/>
        </w:rPr>
        <w:t xml:space="preserve"> options</w:t>
      </w:r>
      <w:r w:rsidRPr="0076433F">
        <w:rPr>
          <w:rFonts w:ascii="Times New Roman" w:hAnsi="Times New Roman" w:cs="Times New Roman"/>
          <w:sz w:val="24"/>
          <w:szCs w:val="24"/>
        </w:rPr>
        <w:t xml:space="preserve"> to be incorrect </w:t>
      </w:r>
      <w:r w:rsidR="00E0776F" w:rsidRPr="0076433F">
        <w:rPr>
          <w:rFonts w:ascii="Times New Roman" w:hAnsi="Times New Roman" w:cs="Times New Roman"/>
          <w:sz w:val="24"/>
          <w:szCs w:val="24"/>
        </w:rPr>
        <w:t>and will at least hav</w:t>
      </w:r>
      <w:r w:rsidR="0047104A" w:rsidRPr="0076433F">
        <w:rPr>
          <w:rFonts w:ascii="Times New Roman" w:hAnsi="Times New Roman" w:cs="Times New Roman"/>
          <w:sz w:val="24"/>
          <w:szCs w:val="24"/>
        </w:rPr>
        <w:t>e</w:t>
      </w:r>
      <w:r w:rsidR="00E0776F" w:rsidRPr="0076433F">
        <w:rPr>
          <w:rFonts w:ascii="Times New Roman" w:hAnsi="Times New Roman" w:cs="Times New Roman"/>
          <w:sz w:val="24"/>
          <w:szCs w:val="24"/>
        </w:rPr>
        <w:t xml:space="preserve"> a higher probability of </w:t>
      </w:r>
      <w:r w:rsidRPr="0076433F">
        <w:rPr>
          <w:rFonts w:ascii="Times New Roman" w:hAnsi="Times New Roman" w:cs="Times New Roman"/>
          <w:sz w:val="24"/>
          <w:szCs w:val="24"/>
        </w:rPr>
        <w:t>choo</w:t>
      </w:r>
      <w:r w:rsidR="00E0776F" w:rsidRPr="0076433F">
        <w:rPr>
          <w:rFonts w:ascii="Times New Roman" w:hAnsi="Times New Roman" w:cs="Times New Roman"/>
          <w:sz w:val="24"/>
          <w:szCs w:val="24"/>
        </w:rPr>
        <w:t xml:space="preserve">sing it he or she </w:t>
      </w:r>
      <w:r w:rsidRPr="0076433F">
        <w:rPr>
          <w:rFonts w:ascii="Times New Roman" w:hAnsi="Times New Roman" w:cs="Times New Roman"/>
          <w:sz w:val="24"/>
          <w:szCs w:val="24"/>
        </w:rPr>
        <w:t>know</w:t>
      </w:r>
      <w:r w:rsidR="00640C97" w:rsidRPr="0076433F">
        <w:rPr>
          <w:rFonts w:ascii="Times New Roman" w:hAnsi="Times New Roman" w:cs="Times New Roman"/>
          <w:sz w:val="24"/>
          <w:szCs w:val="24"/>
        </w:rPr>
        <w:t>s</w:t>
      </w:r>
      <w:r w:rsidRPr="0076433F">
        <w:rPr>
          <w:rFonts w:ascii="Times New Roman" w:hAnsi="Times New Roman" w:cs="Times New Roman"/>
          <w:sz w:val="24"/>
          <w:szCs w:val="24"/>
        </w:rPr>
        <w:t xml:space="preserve"> </w:t>
      </w:r>
      <w:r w:rsidR="00E0776F" w:rsidRPr="0076433F">
        <w:rPr>
          <w:rFonts w:ascii="Times New Roman" w:hAnsi="Times New Roman" w:cs="Times New Roman"/>
          <w:sz w:val="24"/>
          <w:szCs w:val="24"/>
        </w:rPr>
        <w:t xml:space="preserve">at least one but </w:t>
      </w:r>
      <w:r w:rsidRPr="0076433F">
        <w:rPr>
          <w:rFonts w:ascii="Times New Roman" w:hAnsi="Times New Roman" w:cs="Times New Roman"/>
          <w:sz w:val="24"/>
          <w:szCs w:val="24"/>
        </w:rPr>
        <w:t xml:space="preserve">fewer than </w:t>
      </w:r>
      <w:r w:rsidRPr="0076433F">
        <w:rPr>
          <w:rFonts w:ascii="Times New Roman" w:hAnsi="Times New Roman" w:cs="Times New Roman"/>
          <w:i/>
          <w:sz w:val="24"/>
          <w:szCs w:val="24"/>
        </w:rPr>
        <w:t>C</w:t>
      </w:r>
      <w:r w:rsidRPr="0076433F">
        <w:rPr>
          <w:rFonts w:ascii="Times New Roman" w:hAnsi="Times New Roman" w:cs="Times New Roman"/>
          <w:sz w:val="24"/>
          <w:szCs w:val="24"/>
        </w:rPr>
        <w:t xml:space="preserve"> – 1 of </w:t>
      </w:r>
      <w:r w:rsidR="00640C97" w:rsidRPr="0076433F">
        <w:rPr>
          <w:rFonts w:ascii="Times New Roman" w:hAnsi="Times New Roman" w:cs="Times New Roman"/>
          <w:sz w:val="24"/>
          <w:szCs w:val="24"/>
        </w:rPr>
        <w:t xml:space="preserve">the remaining </w:t>
      </w:r>
      <w:r w:rsidR="00E0776F" w:rsidRPr="0076433F">
        <w:rPr>
          <w:rFonts w:ascii="Times New Roman" w:hAnsi="Times New Roman" w:cs="Times New Roman"/>
          <w:sz w:val="24"/>
          <w:szCs w:val="24"/>
        </w:rPr>
        <w:t xml:space="preserve">options </w:t>
      </w:r>
      <w:r w:rsidRPr="0076433F">
        <w:rPr>
          <w:rFonts w:ascii="Times New Roman" w:hAnsi="Times New Roman" w:cs="Times New Roman"/>
          <w:sz w:val="24"/>
          <w:szCs w:val="24"/>
        </w:rPr>
        <w:t>to be incorrect</w:t>
      </w:r>
      <w:r w:rsidR="00E0776F" w:rsidRPr="0076433F">
        <w:rPr>
          <w:rFonts w:ascii="Times New Roman" w:hAnsi="Times New Roman" w:cs="Times New Roman"/>
          <w:sz w:val="24"/>
          <w:szCs w:val="24"/>
        </w:rPr>
        <w:t>.  This sort of</w:t>
      </w:r>
      <w:r w:rsidRPr="0076433F">
        <w:rPr>
          <w:rFonts w:ascii="Times New Roman" w:hAnsi="Times New Roman" w:cs="Times New Roman"/>
          <w:sz w:val="24"/>
          <w:szCs w:val="24"/>
        </w:rPr>
        <w:t xml:space="preserve"> inference </w:t>
      </w:r>
      <w:r w:rsidR="00E0776F" w:rsidRPr="0076433F">
        <w:rPr>
          <w:rFonts w:ascii="Times New Roman" w:hAnsi="Times New Roman" w:cs="Times New Roman"/>
          <w:sz w:val="24"/>
          <w:szCs w:val="24"/>
        </w:rPr>
        <w:t>simply</w:t>
      </w:r>
      <w:r w:rsidRPr="0076433F">
        <w:rPr>
          <w:rFonts w:ascii="Times New Roman" w:hAnsi="Times New Roman" w:cs="Times New Roman"/>
          <w:sz w:val="24"/>
          <w:szCs w:val="24"/>
        </w:rPr>
        <w:t xml:space="preserve"> reduc</w:t>
      </w:r>
      <w:r w:rsidR="00E0776F" w:rsidRPr="0076433F">
        <w:rPr>
          <w:rFonts w:ascii="Times New Roman" w:hAnsi="Times New Roman" w:cs="Times New Roman"/>
          <w:sz w:val="24"/>
          <w:szCs w:val="24"/>
        </w:rPr>
        <w:t>es</w:t>
      </w:r>
      <w:r w:rsidRPr="0076433F">
        <w:rPr>
          <w:rFonts w:ascii="Times New Roman" w:hAnsi="Times New Roman" w:cs="Times New Roman"/>
          <w:sz w:val="24"/>
          <w:szCs w:val="24"/>
        </w:rPr>
        <w:t xml:space="preserve"> the choice set</w:t>
      </w:r>
      <w:r w:rsidR="00E0776F" w:rsidRPr="0076433F">
        <w:rPr>
          <w:rFonts w:ascii="Times New Roman" w:hAnsi="Times New Roman" w:cs="Times New Roman"/>
          <w:sz w:val="24"/>
          <w:szCs w:val="24"/>
        </w:rPr>
        <w:t xml:space="preserve">.  Other, more taxing  </w:t>
      </w:r>
      <w:r w:rsidRPr="0076433F">
        <w:rPr>
          <w:rFonts w:ascii="Times New Roman" w:hAnsi="Times New Roman" w:cs="Times New Roman"/>
          <w:sz w:val="24"/>
          <w:szCs w:val="24"/>
        </w:rPr>
        <w:t xml:space="preserve">inferences </w:t>
      </w:r>
      <w:r w:rsidR="00E0776F" w:rsidRPr="0076433F">
        <w:rPr>
          <w:rFonts w:ascii="Times New Roman" w:hAnsi="Times New Roman" w:cs="Times New Roman"/>
          <w:sz w:val="24"/>
          <w:szCs w:val="24"/>
        </w:rPr>
        <w:t xml:space="preserve">make use of </w:t>
      </w:r>
      <w:r w:rsidRPr="0076433F">
        <w:rPr>
          <w:rFonts w:ascii="Times New Roman" w:hAnsi="Times New Roman" w:cs="Times New Roman"/>
          <w:sz w:val="24"/>
          <w:szCs w:val="24"/>
        </w:rPr>
        <w:t xml:space="preserve">side information.  The </w:t>
      </w:r>
      <w:r w:rsidR="00E0776F" w:rsidRPr="0076433F">
        <w:rPr>
          <w:rFonts w:ascii="Times New Roman" w:hAnsi="Times New Roman" w:cs="Times New Roman"/>
          <w:sz w:val="24"/>
          <w:szCs w:val="24"/>
        </w:rPr>
        <w:t xml:space="preserve">reasoning may be </w:t>
      </w:r>
      <w:r w:rsidRPr="0076433F">
        <w:rPr>
          <w:rFonts w:ascii="Times New Roman" w:hAnsi="Times New Roman" w:cs="Times New Roman"/>
          <w:sz w:val="24"/>
          <w:szCs w:val="24"/>
        </w:rPr>
        <w:t>stereotypic</w:t>
      </w:r>
      <w:r w:rsidR="00E0776F"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Asked about what happened to the federal deficit during the Obama administration, some people, regarding Democrats as generally insouciant about deficits, may </w:t>
      </w:r>
      <w:r w:rsidR="00E0776F" w:rsidRPr="0076433F">
        <w:rPr>
          <w:rFonts w:ascii="Times New Roman" w:hAnsi="Times New Roman" w:cs="Times New Roman"/>
          <w:sz w:val="24"/>
          <w:szCs w:val="24"/>
        </w:rPr>
        <w:t xml:space="preserve">correctly </w:t>
      </w:r>
      <w:r w:rsidRPr="0076433F">
        <w:rPr>
          <w:rFonts w:ascii="Times New Roman" w:hAnsi="Times New Roman" w:cs="Times New Roman"/>
          <w:iCs/>
          <w:sz w:val="24"/>
          <w:szCs w:val="24"/>
        </w:rPr>
        <w:t>infer</w:t>
      </w:r>
      <w:r w:rsidRPr="0076433F">
        <w:rPr>
          <w:rFonts w:ascii="Times New Roman" w:hAnsi="Times New Roman" w:cs="Times New Roman"/>
          <w:sz w:val="24"/>
          <w:szCs w:val="24"/>
        </w:rPr>
        <w:t xml:space="preserve">, without actually knowing, that it increased.  </w:t>
      </w:r>
      <w:r w:rsidR="00E0776F" w:rsidRPr="0076433F">
        <w:rPr>
          <w:rFonts w:ascii="Times New Roman" w:hAnsi="Times New Roman" w:cs="Times New Roman"/>
          <w:sz w:val="24"/>
          <w:szCs w:val="24"/>
        </w:rPr>
        <w:t xml:space="preserve">Or the reasoning may be hedonic.  </w:t>
      </w:r>
      <w:r w:rsidRPr="0076433F">
        <w:rPr>
          <w:rFonts w:ascii="Times New Roman" w:hAnsi="Times New Roman" w:cs="Times New Roman"/>
          <w:sz w:val="24"/>
          <w:szCs w:val="24"/>
        </w:rPr>
        <w:t xml:space="preserve">Some Republicans, preferring to think </w:t>
      </w:r>
      <w:proofErr w:type="spellStart"/>
      <w:r w:rsidRPr="0076433F">
        <w:rPr>
          <w:rFonts w:ascii="Times New Roman" w:hAnsi="Times New Roman" w:cs="Times New Roman"/>
          <w:sz w:val="24"/>
          <w:szCs w:val="24"/>
        </w:rPr>
        <w:t>ill</w:t>
      </w:r>
      <w:proofErr w:type="spellEnd"/>
      <w:r w:rsidRPr="0076433F">
        <w:rPr>
          <w:rFonts w:ascii="Times New Roman" w:hAnsi="Times New Roman" w:cs="Times New Roman"/>
          <w:sz w:val="24"/>
          <w:szCs w:val="24"/>
        </w:rPr>
        <w:t xml:space="preserve"> of Democratic administrations and frowning on a</w:t>
      </w:r>
      <w:r w:rsidR="003C7D16" w:rsidRPr="0076433F">
        <w:rPr>
          <w:rFonts w:ascii="Times New Roman" w:hAnsi="Times New Roman" w:cs="Times New Roman"/>
          <w:sz w:val="24"/>
          <w:szCs w:val="24"/>
        </w:rPr>
        <w:t xml:space="preserve"> ballooning</w:t>
      </w:r>
      <w:r w:rsidRPr="0076433F">
        <w:rPr>
          <w:rFonts w:ascii="Times New Roman" w:hAnsi="Times New Roman" w:cs="Times New Roman"/>
          <w:sz w:val="24"/>
          <w:szCs w:val="24"/>
        </w:rPr>
        <w:t xml:space="preserve"> deficit</w:t>
      </w:r>
      <w:r w:rsidR="00E0776F" w:rsidRPr="0076433F">
        <w:rPr>
          <w:rFonts w:ascii="Times New Roman" w:hAnsi="Times New Roman" w:cs="Times New Roman"/>
          <w:sz w:val="24"/>
          <w:szCs w:val="24"/>
        </w:rPr>
        <w:t xml:space="preserve">, may also infer correctly, without </w:t>
      </w:r>
      <w:proofErr w:type="gramStart"/>
      <w:r w:rsidR="00E0776F" w:rsidRPr="0076433F">
        <w:rPr>
          <w:rFonts w:ascii="Times New Roman" w:hAnsi="Times New Roman" w:cs="Times New Roman"/>
          <w:sz w:val="24"/>
          <w:szCs w:val="24"/>
        </w:rPr>
        <w:t>actually knowing</w:t>
      </w:r>
      <w:proofErr w:type="gramEnd"/>
      <w:r w:rsidR="00E0776F" w:rsidRPr="0076433F">
        <w:rPr>
          <w:rFonts w:ascii="Times New Roman" w:hAnsi="Times New Roman" w:cs="Times New Roman"/>
          <w:sz w:val="24"/>
          <w:szCs w:val="24"/>
        </w:rPr>
        <w:t>, that the deficit increased under Obama</w:t>
      </w:r>
      <w:r w:rsidRPr="0076433F">
        <w:rPr>
          <w:rFonts w:ascii="Times New Roman" w:hAnsi="Times New Roman" w:cs="Times New Roman"/>
          <w:sz w:val="24"/>
          <w:szCs w:val="24"/>
        </w:rPr>
        <w:t>.</w:t>
      </w:r>
      <w:r w:rsidR="003C7D16" w:rsidRPr="0076433F">
        <w:rPr>
          <w:rStyle w:val="EndnoteReference"/>
          <w:rFonts w:ascii="Times New Roman" w:hAnsi="Times New Roman" w:cs="Times New Roman"/>
          <w:sz w:val="24"/>
          <w:szCs w:val="24"/>
        </w:rPr>
        <w:endnoteReference w:id="5"/>
      </w:r>
    </w:p>
    <w:p w14:paraId="76FD8262" w14:textId="18B737E9"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Pr="0076433F">
        <w:rPr>
          <w:rFonts w:ascii="Times New Roman" w:hAnsi="Times New Roman" w:cs="Times New Roman"/>
          <w:b/>
          <w:sz w:val="24"/>
          <w:szCs w:val="24"/>
        </w:rPr>
        <w:t>Cheating.</w:t>
      </w:r>
      <w:r w:rsidRPr="0076433F">
        <w:rPr>
          <w:rFonts w:ascii="Times New Roman" w:hAnsi="Times New Roman" w:cs="Times New Roman"/>
          <w:sz w:val="24"/>
          <w:szCs w:val="24"/>
        </w:rPr>
        <w:t xml:space="preserve">  Respondents in online surveys may ask people around them or research the answer online (as suspected by Luskin and Bullock 2011 and </w:t>
      </w:r>
      <w:r w:rsidR="00881929" w:rsidRPr="0076433F">
        <w:rPr>
          <w:rFonts w:ascii="Times New Roman" w:hAnsi="Times New Roman" w:cs="Times New Roman"/>
          <w:sz w:val="24"/>
          <w:szCs w:val="24"/>
        </w:rPr>
        <w:t xml:space="preserve">now multiply confirmed, by, e.g., </w:t>
      </w:r>
      <w:r w:rsidRPr="0076433F">
        <w:rPr>
          <w:rFonts w:ascii="Times New Roman" w:hAnsi="Times New Roman" w:cs="Times New Roman"/>
          <w:sz w:val="24"/>
          <w:szCs w:val="24"/>
        </w:rPr>
        <w:t xml:space="preserve">Clifford and </w:t>
      </w:r>
      <w:proofErr w:type="spellStart"/>
      <w:r w:rsidRPr="0076433F">
        <w:rPr>
          <w:rFonts w:ascii="Times New Roman" w:hAnsi="Times New Roman" w:cs="Times New Roman"/>
          <w:sz w:val="24"/>
          <w:szCs w:val="24"/>
        </w:rPr>
        <w:t>Jerit</w:t>
      </w:r>
      <w:proofErr w:type="spellEnd"/>
      <w:r w:rsidRPr="0076433F">
        <w:rPr>
          <w:rFonts w:ascii="Times New Roman" w:hAnsi="Times New Roman" w:cs="Times New Roman"/>
          <w:sz w:val="24"/>
          <w:szCs w:val="24"/>
        </w:rPr>
        <w:t xml:space="preserve"> 2016; </w:t>
      </w:r>
      <w:proofErr w:type="spellStart"/>
      <w:r w:rsidRPr="0076433F">
        <w:rPr>
          <w:rFonts w:ascii="Times New Roman" w:hAnsi="Times New Roman" w:cs="Times New Roman"/>
          <w:sz w:val="24"/>
          <w:szCs w:val="24"/>
        </w:rPr>
        <w:t>Vezzoni</w:t>
      </w:r>
      <w:proofErr w:type="spellEnd"/>
      <w:r w:rsidRPr="0076433F">
        <w:rPr>
          <w:rFonts w:ascii="Times New Roman" w:hAnsi="Times New Roman" w:cs="Times New Roman"/>
          <w:sz w:val="24"/>
          <w:szCs w:val="24"/>
        </w:rPr>
        <w:t xml:space="preserve"> and </w:t>
      </w:r>
      <w:proofErr w:type="spellStart"/>
      <w:r w:rsidRPr="0076433F">
        <w:rPr>
          <w:rFonts w:ascii="Times New Roman" w:hAnsi="Times New Roman" w:cs="Times New Roman"/>
          <w:sz w:val="24"/>
          <w:szCs w:val="24"/>
        </w:rPr>
        <w:t>Ladini</w:t>
      </w:r>
      <w:proofErr w:type="spellEnd"/>
      <w:r w:rsidRPr="0076433F">
        <w:rPr>
          <w:rFonts w:ascii="Times New Roman" w:hAnsi="Times New Roman" w:cs="Times New Roman"/>
          <w:sz w:val="24"/>
          <w:szCs w:val="24"/>
        </w:rPr>
        <w:t xml:space="preserve"> 2016).</w:t>
      </w:r>
      <w:r w:rsidR="00881929" w:rsidRPr="0076433F">
        <w:rPr>
          <w:rFonts w:ascii="Times New Roman" w:hAnsi="Times New Roman" w:cs="Times New Roman"/>
          <w:sz w:val="24"/>
          <w:szCs w:val="24"/>
        </w:rPr>
        <w:t xml:space="preserve">  </w:t>
      </w:r>
      <w:r w:rsidR="00AD415A" w:rsidRPr="0076433F">
        <w:rPr>
          <w:rFonts w:ascii="Times New Roman" w:hAnsi="Times New Roman" w:cs="Times New Roman"/>
          <w:sz w:val="24"/>
          <w:szCs w:val="24"/>
        </w:rPr>
        <w:t xml:space="preserve">A good many </w:t>
      </w:r>
      <w:r w:rsidR="00881929" w:rsidRPr="0076433F">
        <w:rPr>
          <w:rFonts w:ascii="Times New Roman" w:hAnsi="Times New Roman" w:cs="Times New Roman"/>
          <w:sz w:val="24"/>
          <w:szCs w:val="24"/>
        </w:rPr>
        <w:t>respondents</w:t>
      </w:r>
      <w:r w:rsidR="00AD415A" w:rsidRPr="0076433F">
        <w:rPr>
          <w:rFonts w:ascii="Times New Roman" w:hAnsi="Times New Roman" w:cs="Times New Roman"/>
          <w:sz w:val="24"/>
          <w:szCs w:val="24"/>
        </w:rPr>
        <w:t xml:space="preserve"> thus </w:t>
      </w:r>
      <w:r w:rsidR="00881929" w:rsidRPr="0076433F">
        <w:rPr>
          <w:rFonts w:ascii="Times New Roman" w:hAnsi="Times New Roman" w:cs="Times New Roman"/>
          <w:sz w:val="24"/>
          <w:szCs w:val="24"/>
        </w:rPr>
        <w:t>answer</w:t>
      </w:r>
      <w:r w:rsidR="00AD415A" w:rsidRPr="0076433F">
        <w:rPr>
          <w:rFonts w:ascii="Times New Roman" w:hAnsi="Times New Roman" w:cs="Times New Roman"/>
          <w:sz w:val="24"/>
          <w:szCs w:val="24"/>
        </w:rPr>
        <w:t xml:space="preserve"> correctly without having previously known the answer.</w:t>
      </w:r>
      <w:r w:rsidR="00881929" w:rsidRPr="0076433F">
        <w:rPr>
          <w:rFonts w:ascii="Times New Roman" w:hAnsi="Times New Roman" w:cs="Times New Roman"/>
          <w:sz w:val="24"/>
          <w:szCs w:val="24"/>
        </w:rPr>
        <w:t xml:space="preserve">  We suspect this effect is larger for open-ended items, which largely stymy guessing and inference but not research.</w:t>
      </w:r>
    </w:p>
    <w:p w14:paraId="576603BA" w14:textId="77777777" w:rsidR="008409A1" w:rsidRPr="0076433F" w:rsidRDefault="008409A1" w:rsidP="008409A1">
      <w:pPr>
        <w:widowControl w:val="0"/>
        <w:suppressLineNumbers/>
        <w:spacing w:after="0" w:line="480" w:lineRule="auto"/>
        <w:rPr>
          <w:rFonts w:ascii="Times New Roman" w:hAnsi="Times New Roman" w:cs="Times New Roman"/>
          <w:bCs/>
          <w:sz w:val="24"/>
          <w:szCs w:val="24"/>
        </w:rPr>
      </w:pPr>
      <w:r w:rsidRPr="0076433F">
        <w:rPr>
          <w:rFonts w:ascii="Times New Roman" w:hAnsi="Times New Roman" w:cs="Times New Roman"/>
          <w:b/>
          <w:sz w:val="24"/>
          <w:szCs w:val="24"/>
        </w:rPr>
        <w:t>Question Design</w:t>
      </w:r>
    </w:p>
    <w:p w14:paraId="66D07A51" w14:textId="0EB70CF1" w:rsidR="00B65BB9" w:rsidRPr="0076433F" w:rsidRDefault="008409A1" w:rsidP="00B65BB9">
      <w:pPr>
        <w:widowControl w:val="0"/>
        <w:suppressLineNumbers/>
        <w:spacing w:after="0" w:line="480" w:lineRule="auto"/>
        <w:rPr>
          <w:rFonts w:ascii="Times New Roman" w:hAnsi="Times New Roman" w:cs="Times New Roman"/>
          <w:bCs/>
          <w:sz w:val="24"/>
          <w:szCs w:val="24"/>
        </w:rPr>
      </w:pPr>
      <w:r w:rsidRPr="0076433F">
        <w:rPr>
          <w:rFonts w:ascii="Times New Roman" w:hAnsi="Times New Roman" w:cs="Times New Roman"/>
          <w:bCs/>
          <w:sz w:val="24"/>
          <w:szCs w:val="24"/>
        </w:rPr>
        <w:tab/>
      </w:r>
      <w:r w:rsidR="00881929" w:rsidRPr="0076433F">
        <w:rPr>
          <w:rFonts w:ascii="Times New Roman" w:hAnsi="Times New Roman" w:cs="Times New Roman"/>
          <w:b/>
          <w:sz w:val="24"/>
          <w:szCs w:val="24"/>
        </w:rPr>
        <w:t>Open- versus Closed-</w:t>
      </w:r>
      <w:proofErr w:type="spellStart"/>
      <w:r w:rsidR="00881929" w:rsidRPr="0076433F">
        <w:rPr>
          <w:rFonts w:ascii="Times New Roman" w:hAnsi="Times New Roman" w:cs="Times New Roman"/>
          <w:b/>
          <w:sz w:val="24"/>
          <w:szCs w:val="24"/>
        </w:rPr>
        <w:t>ended</w:t>
      </w:r>
      <w:r w:rsidR="00210FEC" w:rsidRPr="0076433F">
        <w:rPr>
          <w:rFonts w:ascii="Times New Roman" w:hAnsi="Times New Roman" w:cs="Times New Roman"/>
          <w:b/>
          <w:sz w:val="24"/>
          <w:szCs w:val="24"/>
        </w:rPr>
        <w:t>ness</w:t>
      </w:r>
      <w:proofErr w:type="spellEnd"/>
      <w:r w:rsidR="00881929" w:rsidRPr="0076433F">
        <w:rPr>
          <w:rFonts w:ascii="Times New Roman" w:hAnsi="Times New Roman" w:cs="Times New Roman"/>
          <w:bCs/>
          <w:sz w:val="24"/>
          <w:szCs w:val="24"/>
        </w:rPr>
        <w:t xml:space="preserve">.  </w:t>
      </w:r>
      <w:r w:rsidR="00B65BB9" w:rsidRPr="0076433F">
        <w:rPr>
          <w:rFonts w:ascii="Times New Roman" w:hAnsi="Times New Roman" w:cs="Times New Roman"/>
          <w:bCs/>
          <w:sz w:val="24"/>
          <w:szCs w:val="24"/>
        </w:rPr>
        <w:t xml:space="preserve">Closed-ended knowledge items </w:t>
      </w:r>
      <w:r w:rsidR="00B65BB9" w:rsidRPr="0076433F">
        <w:rPr>
          <w:rFonts w:ascii="Times New Roman" w:hAnsi="Times New Roman" w:cs="Times New Roman"/>
          <w:bCs/>
          <w:i/>
          <w:sz w:val="24"/>
          <w:szCs w:val="24"/>
        </w:rPr>
        <w:t xml:space="preserve">provide </w:t>
      </w:r>
      <w:r w:rsidR="00B65BB9" w:rsidRPr="0076433F">
        <w:rPr>
          <w:rFonts w:ascii="Times New Roman" w:hAnsi="Times New Roman" w:cs="Times New Roman"/>
          <w:bCs/>
          <w:sz w:val="24"/>
          <w:szCs w:val="24"/>
        </w:rPr>
        <w:t xml:space="preserve">the right answer; the respondent merely has to pick it out of a lineup.  But someone who knows the answer to an open-ended question may be unable to retrieve it quickly enough to answer an </w:t>
      </w:r>
      <w:r w:rsidR="00B65BB9" w:rsidRPr="0076433F">
        <w:rPr>
          <w:rFonts w:ascii="Times New Roman" w:hAnsi="Times New Roman" w:cs="Times New Roman"/>
          <w:bCs/>
          <w:sz w:val="24"/>
          <w:szCs w:val="24"/>
        </w:rPr>
        <w:lastRenderedPageBreak/>
        <w:t xml:space="preserve">open-ended version of the same question.  </w:t>
      </w:r>
      <w:r w:rsidR="00210FEC" w:rsidRPr="0076433F">
        <w:rPr>
          <w:rFonts w:ascii="Times New Roman" w:hAnsi="Times New Roman" w:cs="Times New Roman"/>
          <w:bCs/>
          <w:sz w:val="24"/>
          <w:szCs w:val="24"/>
        </w:rPr>
        <w:t>C</w:t>
      </w:r>
      <w:r w:rsidR="00881929" w:rsidRPr="0076433F">
        <w:rPr>
          <w:rFonts w:ascii="Times New Roman" w:hAnsi="Times New Roman" w:cs="Times New Roman"/>
          <w:bCs/>
          <w:sz w:val="24"/>
          <w:szCs w:val="24"/>
        </w:rPr>
        <w:t xml:space="preserve">losed-ended items </w:t>
      </w:r>
      <w:r w:rsidR="00210FEC" w:rsidRPr="0076433F">
        <w:rPr>
          <w:rFonts w:ascii="Times New Roman" w:hAnsi="Times New Roman" w:cs="Times New Roman"/>
          <w:bCs/>
          <w:sz w:val="24"/>
          <w:szCs w:val="24"/>
        </w:rPr>
        <w:t>occasion less fugitive knowled</w:t>
      </w:r>
      <w:r w:rsidR="00B65BB9" w:rsidRPr="0076433F">
        <w:rPr>
          <w:rFonts w:ascii="Times New Roman" w:hAnsi="Times New Roman" w:cs="Times New Roman"/>
          <w:bCs/>
          <w:sz w:val="24"/>
          <w:szCs w:val="24"/>
        </w:rPr>
        <w:t>g</w:t>
      </w:r>
      <w:r w:rsidR="00210FEC" w:rsidRPr="0076433F">
        <w:rPr>
          <w:rFonts w:ascii="Times New Roman" w:hAnsi="Times New Roman" w:cs="Times New Roman"/>
          <w:bCs/>
          <w:sz w:val="24"/>
          <w:szCs w:val="24"/>
        </w:rPr>
        <w:t>e but also more guessing and inference.  On balance</w:t>
      </w:r>
      <w:r w:rsidR="00B65BB9" w:rsidRPr="0076433F">
        <w:rPr>
          <w:rFonts w:ascii="Times New Roman" w:hAnsi="Times New Roman" w:cs="Times New Roman"/>
          <w:bCs/>
          <w:sz w:val="24"/>
          <w:szCs w:val="24"/>
        </w:rPr>
        <w:t>, to judge from the evidence already reviewed,</w:t>
      </w:r>
      <w:r w:rsidR="00210FEC" w:rsidRPr="0076433F">
        <w:rPr>
          <w:rFonts w:ascii="Times New Roman" w:hAnsi="Times New Roman" w:cs="Times New Roman"/>
          <w:bCs/>
          <w:sz w:val="24"/>
          <w:szCs w:val="24"/>
        </w:rPr>
        <w:t xml:space="preserve"> that should mean </w:t>
      </w:r>
      <w:r w:rsidR="00881929" w:rsidRPr="0076433F">
        <w:rPr>
          <w:rFonts w:ascii="Times New Roman" w:hAnsi="Times New Roman" w:cs="Times New Roman"/>
          <w:bCs/>
          <w:sz w:val="24"/>
          <w:szCs w:val="24"/>
        </w:rPr>
        <w:t>more DKs and fewer correct responses.</w:t>
      </w:r>
      <w:r w:rsidR="00B65BB9" w:rsidRPr="0076433F">
        <w:rPr>
          <w:rFonts w:ascii="Times New Roman" w:hAnsi="Times New Roman" w:cs="Times New Roman"/>
          <w:b/>
          <w:sz w:val="24"/>
          <w:szCs w:val="24"/>
        </w:rPr>
        <w:t xml:space="preserve">  </w:t>
      </w:r>
    </w:p>
    <w:p w14:paraId="1DC0C7CA" w14:textId="0413FDBE" w:rsidR="008409A1" w:rsidRPr="0076433F" w:rsidRDefault="008409A1" w:rsidP="007A6C9C">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b/>
          <w:sz w:val="24"/>
          <w:szCs w:val="24"/>
        </w:rPr>
        <w:tab/>
      </w:r>
      <w:r w:rsidR="00A43538" w:rsidRPr="0076433F">
        <w:rPr>
          <w:rFonts w:ascii="Times New Roman" w:hAnsi="Times New Roman" w:cs="Times New Roman"/>
          <w:b/>
          <w:sz w:val="24"/>
          <w:szCs w:val="24"/>
        </w:rPr>
        <w:t>Names versus Images.</w:t>
      </w:r>
      <w:r w:rsidR="00A43538" w:rsidRPr="0076433F">
        <w:rPr>
          <w:rFonts w:ascii="Times New Roman" w:hAnsi="Times New Roman" w:cs="Times New Roman"/>
          <w:bCs/>
          <w:sz w:val="24"/>
          <w:szCs w:val="24"/>
        </w:rPr>
        <w:t xml:space="preserve">  The conventional open-ended items </w:t>
      </w:r>
      <w:r w:rsidR="00A43538" w:rsidRPr="0076433F">
        <w:rPr>
          <w:rFonts w:ascii="Times New Roman" w:hAnsi="Times New Roman" w:cs="Times New Roman"/>
          <w:sz w:val="24"/>
          <w:szCs w:val="24"/>
        </w:rPr>
        <w:t xml:space="preserve">asking respondents to identify political figures describe those figures by name.  But it has been argued that more people may recognize their photos than their names.  </w:t>
      </w:r>
      <w:r w:rsidR="00B65BB9" w:rsidRPr="0076433F">
        <w:rPr>
          <w:rFonts w:ascii="Times New Roman" w:hAnsi="Times New Roman" w:cs="Times New Roman"/>
          <w:sz w:val="24"/>
          <w:szCs w:val="24"/>
        </w:rPr>
        <w:t>Images, after all, are more easily encoded, stored, and recalled (Grimes 1991; Lang 1995; Lang, Potter, and Bolls 1999) than words, and television, a heavily visual medium, provides the bulk of many people’s political information.  Accordingly, Prior (2013) finds that that questions asking respondents to identify photos instead of names may yield more correct answers. This may or may not be true.  In our own Stud</w:t>
      </w:r>
      <w:r w:rsidR="00113F19" w:rsidRPr="0076433F">
        <w:rPr>
          <w:rFonts w:ascii="Times New Roman" w:hAnsi="Times New Roman" w:cs="Times New Roman"/>
          <w:sz w:val="24"/>
          <w:szCs w:val="24"/>
        </w:rPr>
        <w:t>ies</w:t>
      </w:r>
      <w:r w:rsidR="00B65BB9" w:rsidRPr="0076433F">
        <w:rPr>
          <w:rFonts w:ascii="Times New Roman" w:hAnsi="Times New Roman" w:cs="Times New Roman"/>
          <w:sz w:val="24"/>
          <w:szCs w:val="24"/>
        </w:rPr>
        <w:t xml:space="preserve"> </w:t>
      </w:r>
      <w:r w:rsidR="00B65BB9" w:rsidRPr="0076433F">
        <w:rPr>
          <w:rFonts w:ascii="Times New Roman" w:hAnsi="Times New Roman" w:cs="Times New Roman"/>
          <w:b/>
          <w:bCs/>
          <w:sz w:val="24"/>
          <w:szCs w:val="24"/>
        </w:rPr>
        <w:t>XX</w:t>
      </w:r>
      <w:r w:rsidR="00113F19" w:rsidRPr="0076433F">
        <w:rPr>
          <w:rFonts w:ascii="Times New Roman" w:hAnsi="Times New Roman" w:cs="Times New Roman"/>
          <w:sz w:val="24"/>
          <w:szCs w:val="24"/>
        </w:rPr>
        <w:t xml:space="preserve"> and </w:t>
      </w:r>
      <w:r w:rsidR="00113F19" w:rsidRPr="0076433F">
        <w:rPr>
          <w:rFonts w:ascii="Times New Roman" w:hAnsi="Times New Roman" w:cs="Times New Roman"/>
          <w:b/>
          <w:bCs/>
          <w:sz w:val="24"/>
          <w:szCs w:val="24"/>
        </w:rPr>
        <w:t>XX</w:t>
      </w:r>
      <w:r w:rsidR="00113F19" w:rsidRPr="0076433F">
        <w:rPr>
          <w:rFonts w:ascii="Times New Roman" w:hAnsi="Times New Roman" w:cs="Times New Roman"/>
          <w:sz w:val="24"/>
          <w:szCs w:val="24"/>
        </w:rPr>
        <w:t>, an average of 30-35% fewer respondents could identify five public figures (Nicholas Sarkozy,</w:t>
      </w:r>
      <w:r w:rsidR="00113F19" w:rsidRPr="0076433F">
        <w:rPr>
          <w:rFonts w:ascii="Times New Roman" w:hAnsi="Times New Roman" w:cs="Times New Roman"/>
          <w:b/>
          <w:bCs/>
          <w:sz w:val="24"/>
          <w:szCs w:val="24"/>
        </w:rPr>
        <w:t xml:space="preserve"> </w:t>
      </w:r>
      <w:proofErr w:type="spellStart"/>
      <w:r w:rsidR="00113F19" w:rsidRPr="0076433F">
        <w:rPr>
          <w:rFonts w:ascii="Times New Roman" w:hAnsi="Times New Roman" w:cs="Times New Roman"/>
          <w:b/>
          <w:bCs/>
          <w:sz w:val="24"/>
          <w:szCs w:val="24"/>
        </w:rPr>
        <w:t>xxxx</w:t>
      </w:r>
      <w:proofErr w:type="spellEnd"/>
      <w:r w:rsidR="00113F19" w:rsidRPr="0076433F">
        <w:rPr>
          <w:rFonts w:ascii="Times New Roman" w:hAnsi="Times New Roman" w:cs="Times New Roman"/>
          <w:sz w:val="24"/>
          <w:szCs w:val="24"/>
        </w:rPr>
        <w:t xml:space="preserve">) from their photos than from their names.  </w:t>
      </w:r>
      <w:r w:rsidR="00113F19" w:rsidRPr="0076433F">
        <w:rPr>
          <w:rFonts w:ascii="Times New Roman" w:hAnsi="Times New Roman" w:cs="Times New Roman"/>
          <w:b/>
          <w:bCs/>
          <w:sz w:val="24"/>
          <w:szCs w:val="24"/>
        </w:rPr>
        <w:t xml:space="preserve">[More details from the table.]  </w:t>
      </w:r>
      <w:r w:rsidR="00113F19" w:rsidRPr="0076433F">
        <w:rPr>
          <w:rFonts w:ascii="Times New Roman" w:hAnsi="Times New Roman" w:cs="Times New Roman"/>
          <w:sz w:val="24"/>
          <w:szCs w:val="24"/>
        </w:rPr>
        <w:t>Perhaps one reason for this difference is that Prior’s questions were closed-ended, our open-ended—and thus closer to the conventional open-ended items asking respondents to identify political leaders.</w:t>
      </w:r>
      <w:r w:rsidR="00432911" w:rsidRPr="0076433F">
        <w:rPr>
          <w:rFonts w:ascii="Times New Roman" w:hAnsi="Times New Roman" w:cs="Times New Roman"/>
          <w:sz w:val="24"/>
          <w:szCs w:val="24"/>
        </w:rPr>
        <w:t xml:space="preserve"> </w:t>
      </w:r>
      <w:r w:rsidR="00B65BB9" w:rsidRPr="0076433F">
        <w:rPr>
          <w:rFonts w:ascii="Times New Roman" w:hAnsi="Times New Roman" w:cs="Times New Roman"/>
          <w:sz w:val="24"/>
          <w:szCs w:val="24"/>
        </w:rPr>
        <w:t>Note,</w:t>
      </w:r>
      <w:r w:rsidR="007A6C9C" w:rsidRPr="0076433F">
        <w:rPr>
          <w:rFonts w:ascii="Times New Roman" w:hAnsi="Times New Roman" w:cs="Times New Roman"/>
          <w:sz w:val="24"/>
          <w:szCs w:val="24"/>
        </w:rPr>
        <w:t xml:space="preserve"> too</w:t>
      </w:r>
      <w:r w:rsidR="00B65BB9" w:rsidRPr="0076433F">
        <w:rPr>
          <w:rFonts w:ascii="Times New Roman" w:hAnsi="Times New Roman" w:cs="Times New Roman"/>
          <w:sz w:val="24"/>
          <w:szCs w:val="24"/>
        </w:rPr>
        <w:t xml:space="preserve">, </w:t>
      </w:r>
      <w:r w:rsidR="007A6C9C" w:rsidRPr="0076433F">
        <w:rPr>
          <w:rFonts w:ascii="Times New Roman" w:hAnsi="Times New Roman" w:cs="Times New Roman"/>
          <w:sz w:val="24"/>
          <w:szCs w:val="24"/>
        </w:rPr>
        <w:t xml:space="preserve">in any case, </w:t>
      </w:r>
      <w:r w:rsidR="00B65BB9" w:rsidRPr="0076433F">
        <w:rPr>
          <w:rFonts w:ascii="Times New Roman" w:hAnsi="Times New Roman" w:cs="Times New Roman"/>
          <w:sz w:val="24"/>
          <w:szCs w:val="24"/>
        </w:rPr>
        <w:t xml:space="preserve">that </w:t>
      </w:r>
      <w:r w:rsidR="00A43538" w:rsidRPr="0076433F">
        <w:rPr>
          <w:rFonts w:ascii="Times New Roman" w:hAnsi="Times New Roman" w:cs="Times New Roman"/>
          <w:sz w:val="24"/>
          <w:szCs w:val="24"/>
        </w:rPr>
        <w:t xml:space="preserve">this variation </w:t>
      </w:r>
      <w:r w:rsidR="007A6C9C" w:rsidRPr="0076433F">
        <w:rPr>
          <w:rFonts w:ascii="Times New Roman" w:hAnsi="Times New Roman" w:cs="Times New Roman"/>
          <w:sz w:val="24"/>
          <w:szCs w:val="24"/>
        </w:rPr>
        <w:t xml:space="preserve">in question format </w:t>
      </w:r>
      <w:r w:rsidR="00A43538" w:rsidRPr="0076433F">
        <w:rPr>
          <w:rFonts w:ascii="Times New Roman" w:hAnsi="Times New Roman" w:cs="Times New Roman"/>
          <w:sz w:val="24"/>
          <w:szCs w:val="24"/>
        </w:rPr>
        <w:t>would seem to apply mainly or only to questions like these—a</w:t>
      </w:r>
      <w:r w:rsidR="00B65BB9" w:rsidRPr="0076433F">
        <w:rPr>
          <w:rFonts w:ascii="Times New Roman" w:hAnsi="Times New Roman" w:cs="Times New Roman"/>
          <w:sz w:val="24"/>
          <w:szCs w:val="24"/>
        </w:rPr>
        <w:t xml:space="preserve">bout </w:t>
      </w:r>
      <w:r w:rsidR="00A43538" w:rsidRPr="0076433F">
        <w:rPr>
          <w:rFonts w:ascii="Times New Roman" w:hAnsi="Times New Roman" w:cs="Times New Roman"/>
          <w:sz w:val="24"/>
          <w:szCs w:val="24"/>
        </w:rPr>
        <w:t>political figures.  But a great deal of consequential political knowledge</w:t>
      </w:r>
      <w:r w:rsidR="00B65BB9" w:rsidRPr="0076433F">
        <w:rPr>
          <w:rFonts w:ascii="Times New Roman" w:hAnsi="Times New Roman" w:cs="Times New Roman"/>
          <w:sz w:val="24"/>
          <w:szCs w:val="24"/>
        </w:rPr>
        <w:t xml:space="preserve">—of policy-relevant facts, for example—is </w:t>
      </w:r>
      <w:r w:rsidR="00A43538" w:rsidRPr="0076433F">
        <w:rPr>
          <w:rFonts w:ascii="Times New Roman" w:hAnsi="Times New Roman" w:cs="Times New Roman"/>
          <w:sz w:val="24"/>
          <w:szCs w:val="24"/>
        </w:rPr>
        <w:t xml:space="preserve">of sorts that cannot be readily asked about </w:t>
      </w:r>
      <w:r w:rsidR="00B65BB9" w:rsidRPr="0076433F">
        <w:rPr>
          <w:rFonts w:ascii="Times New Roman" w:hAnsi="Times New Roman" w:cs="Times New Roman"/>
          <w:sz w:val="24"/>
          <w:szCs w:val="24"/>
        </w:rPr>
        <w:t>with photos</w:t>
      </w:r>
      <w:r w:rsidR="00394AF3" w:rsidRPr="0076433F">
        <w:rPr>
          <w:rFonts w:ascii="Times New Roman" w:hAnsi="Times New Roman" w:cs="Times New Roman"/>
          <w:sz w:val="24"/>
          <w:szCs w:val="24"/>
        </w:rPr>
        <w:t xml:space="preserve">. </w:t>
      </w:r>
      <w:ins w:id="1" w:author="gaurav sood" w:date="2017-07-04T22:27:00Z">
        <w:r w:rsidR="007A5919" w:rsidRPr="0076433F">
          <w:rPr>
            <w:rFonts w:ascii="Times New Roman" w:hAnsi="Times New Roman" w:cs="Times New Roman"/>
            <w:sz w:val="24"/>
            <w:szCs w:val="24"/>
          </w:rPr>
          <w:t xml:space="preserve"> </w:t>
        </w:r>
      </w:ins>
      <w:r w:rsidR="007A6C9C" w:rsidRPr="0076433F">
        <w:rPr>
          <w:rFonts w:ascii="Times New Roman" w:hAnsi="Times New Roman" w:cs="Times New Roman"/>
          <w:sz w:val="24"/>
          <w:szCs w:val="24"/>
        </w:rPr>
        <w:t>Even if  asking about political leaders’ names rather than their photos misses some knowledge, the downward bias in most whole knowledge indices, comp</w:t>
      </w:r>
      <w:r w:rsidR="0047104A" w:rsidRPr="0076433F">
        <w:rPr>
          <w:rFonts w:ascii="Times New Roman" w:hAnsi="Times New Roman" w:cs="Times New Roman"/>
          <w:sz w:val="24"/>
          <w:szCs w:val="24"/>
        </w:rPr>
        <w:t>o</w:t>
      </w:r>
      <w:r w:rsidR="007A6C9C" w:rsidRPr="0076433F">
        <w:rPr>
          <w:rFonts w:ascii="Times New Roman" w:hAnsi="Times New Roman" w:cs="Times New Roman"/>
          <w:sz w:val="24"/>
          <w:szCs w:val="24"/>
        </w:rPr>
        <w:t xml:space="preserve">sed largely of other sorts of items, is likely to be small.  </w:t>
      </w:r>
    </w:p>
    <w:p w14:paraId="07BD5818" w14:textId="77777777" w:rsidR="008409A1" w:rsidRPr="0076433F" w:rsidRDefault="008409A1" w:rsidP="008409A1">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Table 2 presents the results for both the photo and text versions of these questions and, as always, for both samples.  The short of it is that very few additional people (between 6 and 13%) identify McConnell correctly, though quite a few additional people (between 22 and 53%) </w:t>
      </w:r>
    </w:p>
    <w:p w14:paraId="05E93DAE" w14:textId="77777777" w:rsidR="008409A1" w:rsidRPr="0076433F" w:rsidRDefault="008409A1" w:rsidP="008409A1">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lastRenderedPageBreak/>
        <w:t>(Table 2 about here)</w:t>
      </w:r>
    </w:p>
    <w:p w14:paraId="726849A7" w14:textId="7BF8000F" w:rsidR="008409A1" w:rsidRPr="0076433F" w:rsidRDefault="008409A1"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identify Merkel correctly.  The percentages for Merkel are larger for the photo version and in the alumni sample.  Of course some of these additional correct answers are lucky guesses or fresh inferences (educated guesses).  In the more representative staff sample, the percentage for Merkel is higher than the 25% expectable from random guessing from a uniform distribution (there were four response options) only for the photo version.  In the alumni sample, it exceeds 25% for both versions, but that is a highly unrepresentative sample.  In all, there does some to be some fugitive knowledge in Merkel’s case.</w:t>
      </w:r>
    </w:p>
    <w:p w14:paraId="4C9E5423" w14:textId="77777777" w:rsidR="0047104A" w:rsidRPr="0076433F" w:rsidRDefault="003927F6" w:rsidP="006B0947">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b/>
          <w:sz w:val="24"/>
          <w:szCs w:val="24"/>
        </w:rPr>
        <w:tab/>
        <w:t xml:space="preserve">Priming. </w:t>
      </w:r>
      <w:r w:rsidRPr="0076433F">
        <w:rPr>
          <w:rFonts w:ascii="Times New Roman" w:hAnsi="Times New Roman" w:cs="Times New Roman"/>
          <w:sz w:val="24"/>
          <w:szCs w:val="24"/>
        </w:rPr>
        <w:t xml:space="preserve"> Purely interrogative vs partly Informational).  If the latter, neutral vs hinting</w:t>
      </w:r>
      <w:r w:rsidR="006B0947" w:rsidRPr="0076433F">
        <w:rPr>
          <w:rFonts w:ascii="Times New Roman" w:hAnsi="Times New Roman" w:cs="Times New Roman"/>
          <w:sz w:val="24"/>
          <w:szCs w:val="24"/>
        </w:rPr>
        <w:t xml:space="preserve">.  </w:t>
      </w:r>
    </w:p>
    <w:p w14:paraId="57B5AF79" w14:textId="77777777" w:rsidR="0047104A" w:rsidRPr="0076433F" w:rsidRDefault="0047104A" w:rsidP="006B0947">
      <w:pPr>
        <w:widowControl w:val="0"/>
        <w:suppressLineNumbers/>
        <w:spacing w:after="0" w:line="480" w:lineRule="auto"/>
        <w:rPr>
          <w:rFonts w:ascii="Times New Roman" w:hAnsi="Times New Roman" w:cs="Times New Roman"/>
          <w:sz w:val="24"/>
          <w:szCs w:val="24"/>
        </w:rPr>
      </w:pPr>
    </w:p>
    <w:p w14:paraId="00606F8B" w14:textId="7019A113" w:rsidR="006B0947" w:rsidRPr="0076433F" w:rsidRDefault="0047104A" w:rsidP="006B0947">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006B0947" w:rsidRPr="0076433F">
        <w:rPr>
          <w:rFonts w:ascii="Times New Roman" w:hAnsi="Times New Roman" w:cs="Times New Roman"/>
          <w:b/>
          <w:bCs/>
          <w:sz w:val="24"/>
          <w:szCs w:val="24"/>
        </w:rPr>
        <w:t xml:space="preserve">Matter of opinion </w:t>
      </w:r>
      <w:r w:rsidR="006B0947" w:rsidRPr="0076433F">
        <w:rPr>
          <w:rFonts w:ascii="Times New Roman" w:hAnsi="Times New Roman" w:cs="Times New Roman"/>
          <w:sz w:val="24"/>
          <w:szCs w:val="24"/>
        </w:rPr>
        <w:t>(AFAYK etc.)</w:t>
      </w:r>
    </w:p>
    <w:p w14:paraId="687ECCC0" w14:textId="77777777" w:rsidR="007A6C9C" w:rsidRPr="0076433F" w:rsidRDefault="007A6C9C" w:rsidP="00CC5796">
      <w:pPr>
        <w:widowControl w:val="0"/>
        <w:suppressLineNumbers/>
        <w:spacing w:after="0" w:line="480" w:lineRule="auto"/>
        <w:rPr>
          <w:rFonts w:ascii="Times New Roman" w:hAnsi="Times New Roman" w:cs="Times New Roman"/>
          <w:b/>
          <w:sz w:val="24"/>
          <w:szCs w:val="24"/>
        </w:rPr>
      </w:pPr>
    </w:p>
    <w:p w14:paraId="79E232E7" w14:textId="7C51C851" w:rsidR="003927F6" w:rsidRPr="0076433F" w:rsidRDefault="003927F6" w:rsidP="00CC5796">
      <w:pPr>
        <w:widowControl w:val="0"/>
        <w:suppressLineNumbers/>
        <w:spacing w:after="0" w:line="480" w:lineRule="auto"/>
        <w:rPr>
          <w:rFonts w:ascii="Times New Roman" w:hAnsi="Times New Roman" w:cs="Times New Roman"/>
          <w:b/>
          <w:sz w:val="24"/>
          <w:szCs w:val="24"/>
        </w:rPr>
      </w:pPr>
      <w:r w:rsidRPr="0076433F">
        <w:rPr>
          <w:rFonts w:ascii="Times New Roman" w:hAnsi="Times New Roman" w:cs="Times New Roman"/>
          <w:b/>
          <w:sz w:val="24"/>
          <w:szCs w:val="24"/>
        </w:rPr>
        <w:tab/>
      </w:r>
      <w:r w:rsidR="007A6C9C" w:rsidRPr="0076433F">
        <w:rPr>
          <w:rFonts w:ascii="Times New Roman" w:hAnsi="Times New Roman" w:cs="Times New Roman"/>
          <w:b/>
          <w:sz w:val="24"/>
          <w:szCs w:val="24"/>
        </w:rPr>
        <w:t xml:space="preserve">Question </w:t>
      </w:r>
      <w:r w:rsidRPr="0076433F">
        <w:rPr>
          <w:rFonts w:ascii="Times New Roman" w:hAnsi="Times New Roman" w:cs="Times New Roman"/>
          <w:b/>
          <w:sz w:val="24"/>
          <w:szCs w:val="24"/>
        </w:rPr>
        <w:t xml:space="preserve">Order.  </w:t>
      </w:r>
    </w:p>
    <w:p w14:paraId="1C441E79" w14:textId="77777777" w:rsidR="007A6C9C" w:rsidRPr="0076433F" w:rsidRDefault="007A6C9C" w:rsidP="00CC5796">
      <w:pPr>
        <w:widowControl w:val="0"/>
        <w:suppressLineNumbers/>
        <w:spacing w:after="0" w:line="480" w:lineRule="auto"/>
        <w:rPr>
          <w:rFonts w:ascii="Times New Roman" w:hAnsi="Times New Roman" w:cs="Times New Roman"/>
          <w:b/>
          <w:sz w:val="24"/>
          <w:szCs w:val="24"/>
        </w:rPr>
      </w:pPr>
    </w:p>
    <w:p w14:paraId="75C7BD67" w14:textId="7DAE2165" w:rsidR="003927F6" w:rsidRPr="0076433F" w:rsidRDefault="003927F6" w:rsidP="00CC5796">
      <w:pPr>
        <w:widowControl w:val="0"/>
        <w:suppressLineNumbers/>
        <w:spacing w:after="0" w:line="480" w:lineRule="auto"/>
        <w:rPr>
          <w:rFonts w:ascii="Times New Roman" w:hAnsi="Times New Roman" w:cs="Times New Roman"/>
          <w:b/>
          <w:sz w:val="24"/>
          <w:szCs w:val="24"/>
        </w:rPr>
      </w:pPr>
      <w:r w:rsidRPr="0076433F">
        <w:rPr>
          <w:rFonts w:ascii="Times New Roman" w:hAnsi="Times New Roman" w:cs="Times New Roman"/>
          <w:b/>
          <w:sz w:val="24"/>
          <w:szCs w:val="24"/>
        </w:rPr>
        <w:tab/>
        <w:t>DK Orientation.</w:t>
      </w:r>
    </w:p>
    <w:p w14:paraId="4AFD9FB9" w14:textId="74CF375C" w:rsidR="006B0947"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b/>
          <w:sz w:val="24"/>
          <w:szCs w:val="24"/>
        </w:rPr>
        <w:tab/>
      </w:r>
      <w:r w:rsidR="007A6C9C" w:rsidRPr="0076433F">
        <w:rPr>
          <w:rFonts w:ascii="Times New Roman" w:hAnsi="Times New Roman" w:cs="Times New Roman"/>
          <w:sz w:val="24"/>
          <w:szCs w:val="24"/>
        </w:rPr>
        <w:t xml:space="preserve">Knowledge questions may be DK-discouraging (as recommended by (Mondak </w:t>
      </w:r>
      <w:r w:rsidR="007A6C9C" w:rsidRPr="0076433F">
        <w:rPr>
          <w:rFonts w:ascii="Times New Roman" w:hAnsi="Times New Roman" w:cs="Times New Roman"/>
          <w:sz w:val="24"/>
          <w:szCs w:val="24"/>
        </w:rPr>
        <w:fldChar w:fldCharType="begin"/>
      </w:r>
      <w:r w:rsidR="007A6C9C" w:rsidRPr="0076433F">
        <w:rPr>
          <w:rFonts w:ascii="Times New Roman" w:hAnsi="Times New Roman" w:cs="Times New Roman"/>
          <w:sz w:val="24"/>
          <w:szCs w:val="24"/>
        </w:rPr>
        <w:instrText xml:space="preserve"> ADDIN EN.CITE &lt;EndNote&gt;&lt;Cite ExcludeAuth="1"&gt;&lt;Year&gt;2000&lt;/Year&gt;&lt;RecNum&gt;821&lt;/RecNum&gt;&lt;record&gt;&lt;rec-number&gt;821&lt;/rec-number&gt;&lt;ref-type name="Journal Article"&gt;17&lt;/ref-type&gt;&lt;contributors&gt;&lt;authors&gt;&lt;author&gt;Jeffery J. Mondak&lt;/author&gt;&lt;/authors&gt;&lt;/contributors&gt;&lt;titles&gt;&lt;title&gt;Reconsidering the Measurement of Political Knowledge&lt;/title&gt;&lt;secondary-title&gt;Political Analysis&lt;/secondary-title&gt;&lt;/titles&gt;&lt;periodical&gt;&lt;full-title&gt;Political Analysis&lt;/full-title&gt;&lt;/periodical&gt;&lt;pages&gt;57-82&lt;/pages&gt;&lt;volume&gt;8&lt;/volume&gt;&lt;number&gt;1&lt;/number&gt;&lt;dates&gt;&lt;year&gt;2000&lt;/year&gt;&lt;/dates&gt;&lt;urls&gt;&lt;/urls&gt;&lt;/record&gt;&lt;/Cite&gt;&lt;Cite ExcludeAuth="1"&gt;&lt;Year&gt;2001&lt;/Year&gt;&lt;RecNum&gt;416&lt;/RecNum&gt;&lt;record&gt;&lt;rec-number&gt;416&lt;/rec-number&gt;&lt;ref-type name="Journal Article"&gt;17&lt;/ref-type&gt;&lt;contributors&gt;&lt;authors&gt;&lt;author&gt;Mondak, Jeffery J.&lt;/author&gt;&lt;/authors&gt;&lt;/contributors&gt;&lt;titles&gt;&lt;title&gt;Developing Valid Knowledge Scales&lt;/title&gt;&lt;secondary-title&gt;American Journal of Political Science&lt;/secondary-title&gt;&lt;/titles&gt;&lt;periodical&gt;&lt;full-title&gt;American Journal of Political Science&lt;/full-title&gt;&lt;/periodical&gt;&lt;pages&gt;224-238&lt;/pages&gt;&lt;volume&gt;45&lt;/volume&gt;&lt;number&gt;1&lt;/number&gt;&lt;dates&gt;&lt;year&gt;2001&lt;/year&gt;&lt;pub-dates&gt;&lt;date&gt;Jan.&lt;/date&gt;&lt;/pub-dates&gt;&lt;/dates&gt;&lt;urls&gt;&lt;related-urls&gt;&lt;url&gt;http://links.jstor.org/sici?sici=0092-5853%28200101%2945%3A1%3C224%3ADVKS%3E2.0.CO%3B2-L&lt;/url&gt;&lt;/related-urls&gt;&lt;/urls&gt;&lt;/record&gt;&lt;/Cite&gt;&lt;/EndNote&gt;</w:instrText>
      </w:r>
      <w:r w:rsidR="007A6C9C" w:rsidRPr="0076433F">
        <w:rPr>
          <w:rFonts w:ascii="Times New Roman" w:hAnsi="Times New Roman" w:cs="Times New Roman"/>
          <w:sz w:val="24"/>
          <w:szCs w:val="24"/>
        </w:rPr>
        <w:fldChar w:fldCharType="separate"/>
      </w:r>
      <w:r w:rsidR="007A6C9C" w:rsidRPr="0076433F">
        <w:rPr>
          <w:rFonts w:ascii="Times New Roman" w:hAnsi="Times New Roman" w:cs="Times New Roman"/>
          <w:sz w:val="24"/>
          <w:szCs w:val="24"/>
        </w:rPr>
        <w:t>2000, 2001)</w:t>
      </w:r>
      <w:r w:rsidR="007A6C9C" w:rsidRPr="0076433F">
        <w:rPr>
          <w:rFonts w:ascii="Times New Roman" w:hAnsi="Times New Roman" w:cs="Times New Roman"/>
          <w:sz w:val="24"/>
          <w:szCs w:val="24"/>
        </w:rPr>
        <w:fldChar w:fldCharType="end"/>
      </w:r>
      <w:r w:rsidR="007A6C9C" w:rsidRPr="0076433F">
        <w:rPr>
          <w:rFonts w:ascii="Times New Roman" w:hAnsi="Times New Roman" w:cs="Times New Roman"/>
          <w:sz w:val="24"/>
          <w:szCs w:val="24"/>
        </w:rPr>
        <w:t xml:space="preserve">, DK-neutral (the modal practice), or DK-encouraging (as recommended by Luskin and Bullock 2011).  Discouraging DKs may encourage </w:t>
      </w:r>
      <w:r w:rsidR="006B0947" w:rsidRPr="0076433F">
        <w:rPr>
          <w:rFonts w:ascii="Times New Roman" w:hAnsi="Times New Roman" w:cs="Times New Roman"/>
          <w:sz w:val="24"/>
          <w:szCs w:val="24"/>
        </w:rPr>
        <w:t xml:space="preserve">those needing encouragement to venture answers they </w:t>
      </w:r>
      <w:proofErr w:type="gramStart"/>
      <w:r w:rsidR="006B0947" w:rsidRPr="0076433F">
        <w:rPr>
          <w:rFonts w:ascii="Times New Roman" w:hAnsi="Times New Roman" w:cs="Times New Roman"/>
          <w:sz w:val="24"/>
          <w:szCs w:val="24"/>
        </w:rPr>
        <w:t>actually know</w:t>
      </w:r>
      <w:proofErr w:type="gramEnd"/>
      <w:r w:rsidR="007A6C9C" w:rsidRPr="0076433F">
        <w:rPr>
          <w:rFonts w:ascii="Times New Roman" w:hAnsi="Times New Roman" w:cs="Times New Roman"/>
          <w:sz w:val="24"/>
          <w:szCs w:val="24"/>
        </w:rPr>
        <w:t xml:space="preserve"> and provide </w:t>
      </w:r>
      <w:r w:rsidR="006B0947" w:rsidRPr="0076433F">
        <w:rPr>
          <w:rFonts w:ascii="Times New Roman" w:hAnsi="Times New Roman" w:cs="Times New Roman"/>
          <w:sz w:val="24"/>
          <w:szCs w:val="24"/>
        </w:rPr>
        <w:t xml:space="preserve">others </w:t>
      </w:r>
      <w:r w:rsidR="007A6C9C" w:rsidRPr="0076433F">
        <w:rPr>
          <w:rFonts w:ascii="Times New Roman" w:hAnsi="Times New Roman" w:cs="Times New Roman"/>
          <w:sz w:val="24"/>
          <w:szCs w:val="24"/>
        </w:rPr>
        <w:t xml:space="preserve">the time to </w:t>
      </w:r>
      <w:r w:rsidR="006B0947" w:rsidRPr="0076433F">
        <w:rPr>
          <w:rFonts w:ascii="Times New Roman" w:hAnsi="Times New Roman" w:cs="Times New Roman"/>
          <w:sz w:val="24"/>
          <w:szCs w:val="24"/>
        </w:rPr>
        <w:t xml:space="preserve">retrieve back-shelf knowledge.  In thise ways, it therefore produces </w:t>
      </w:r>
      <w:r w:rsidR="007A6C9C" w:rsidRPr="0076433F">
        <w:rPr>
          <w:rFonts w:ascii="Times New Roman" w:hAnsi="Times New Roman" w:cs="Times New Roman"/>
          <w:sz w:val="24"/>
          <w:szCs w:val="24"/>
        </w:rPr>
        <w:t>more correct (and incorrect</w:t>
      </w:r>
      <w:r w:rsidR="006B0947" w:rsidRPr="0076433F">
        <w:rPr>
          <w:rFonts w:ascii="Times New Roman" w:hAnsi="Times New Roman" w:cs="Times New Roman"/>
          <w:sz w:val="24"/>
          <w:szCs w:val="24"/>
        </w:rPr>
        <w:t>) r</w:t>
      </w:r>
      <w:r w:rsidR="007A6C9C" w:rsidRPr="0076433F">
        <w:rPr>
          <w:rFonts w:ascii="Times New Roman" w:hAnsi="Times New Roman" w:cs="Times New Roman"/>
          <w:sz w:val="24"/>
          <w:szCs w:val="24"/>
        </w:rPr>
        <w:t xml:space="preserve">esponses, </w:t>
      </w:r>
      <w:r w:rsidR="006B0947" w:rsidRPr="0076433F">
        <w:rPr>
          <w:rFonts w:ascii="Times New Roman" w:hAnsi="Times New Roman" w:cs="Times New Roman"/>
          <w:sz w:val="24"/>
          <w:szCs w:val="24"/>
        </w:rPr>
        <w:t xml:space="preserve">as well of course as fewer DKs.  On the other hand, it also produces more guessing, some of it lucky (Luskin and Bullock 2011, p. 551; Sturgis, Allum, and Smith 2008, p. 97), and more on-the-spot inference, which even when correct, does not represent knowledge.  </w:t>
      </w:r>
      <w:r w:rsidR="007A6C9C" w:rsidRPr="0076433F">
        <w:rPr>
          <w:rFonts w:ascii="Times New Roman" w:hAnsi="Times New Roman" w:cs="Times New Roman"/>
          <w:sz w:val="24"/>
          <w:szCs w:val="24"/>
        </w:rPr>
        <w:t xml:space="preserve">Luskin and Bullock (2011, p. 551) find </w:t>
      </w:r>
      <w:r w:rsidR="007A6C9C" w:rsidRPr="0076433F">
        <w:rPr>
          <w:rFonts w:ascii="Times New Roman" w:hAnsi="Times New Roman" w:cs="Times New Roman"/>
          <w:sz w:val="24"/>
          <w:szCs w:val="24"/>
        </w:rPr>
        <w:lastRenderedPageBreak/>
        <w:t>that “on average, discouraging DKs does nearly twice as much harm (5.7%) [increase attributable to lucky guessing] as good (2.8%) [increase attributable to hidden knowledge].”</w:t>
      </w:r>
    </w:p>
    <w:p w14:paraId="2A60A87F" w14:textId="77777777" w:rsidR="003927F6" w:rsidRPr="0076433F" w:rsidRDefault="003927F6" w:rsidP="00CC5796">
      <w:pPr>
        <w:widowControl w:val="0"/>
        <w:suppressLineNumbers/>
        <w:spacing w:after="0" w:line="480" w:lineRule="auto"/>
        <w:rPr>
          <w:rFonts w:ascii="Times New Roman" w:hAnsi="Times New Roman" w:cs="Times New Roman"/>
          <w:b/>
          <w:sz w:val="24"/>
          <w:szCs w:val="24"/>
        </w:rPr>
      </w:pPr>
      <w:r w:rsidRPr="0076433F">
        <w:rPr>
          <w:rFonts w:ascii="Times New Roman" w:hAnsi="Times New Roman" w:cs="Times New Roman"/>
          <w:b/>
          <w:sz w:val="24"/>
          <w:szCs w:val="24"/>
        </w:rPr>
        <w:t>Coding</w:t>
      </w:r>
    </w:p>
    <w:p w14:paraId="4F6A8955" w14:textId="7FCA6CFA" w:rsidR="00111ACA" w:rsidRPr="0076433F" w:rsidRDefault="003C7D16" w:rsidP="003C7D16">
      <w:pPr>
        <w:widowControl w:val="0"/>
        <w:suppressLineNumbers/>
        <w:spacing w:after="0" w:line="480" w:lineRule="auto"/>
        <w:rPr>
          <w:rFonts w:ascii="Times New Roman" w:hAnsi="Times New Roman" w:cs="Times New Roman"/>
          <w:bCs/>
          <w:sz w:val="24"/>
          <w:szCs w:val="24"/>
        </w:rPr>
      </w:pPr>
      <w:r w:rsidRPr="0076433F">
        <w:rPr>
          <w:rFonts w:ascii="Times New Roman" w:hAnsi="Times New Roman" w:cs="Times New Roman"/>
          <w:bCs/>
          <w:sz w:val="24"/>
          <w:szCs w:val="24"/>
        </w:rPr>
        <w:tab/>
      </w:r>
      <w:r w:rsidR="00111ACA" w:rsidRPr="0076433F">
        <w:rPr>
          <w:rFonts w:ascii="Times New Roman" w:hAnsi="Times New Roman" w:cs="Times New Roman"/>
          <w:bCs/>
          <w:sz w:val="24"/>
          <w:szCs w:val="24"/>
        </w:rPr>
        <w:t xml:space="preserve">The response options for closed-ended knowledge items are constructed to make one correct, and the others incorrect.  But the responses to open-ended knowledge items may be partially correct, furnishing some but only some of the elements of a fully correct answer.  A response identifying Mitch McConnell simply as a “politician” seems to contain a sliver of information, though it is only a sliver and may be mere inference from the questionnaire’s being largely about politics.  A response identifying McConnell as a U.S. Senator contains more information but still misses his being from Kentucky, his being a Republican, and, most importantly, his being the Majority Leader in the Senate.  Such partially correct responses  typically reflect “partial knowledge” (defined as above).  Simply coding them as incorrect underestimates knowledge, although simply coding them as correct would overestimate it.     </w:t>
      </w:r>
    </w:p>
    <w:p w14:paraId="26F15D58" w14:textId="77777777" w:rsidR="003927F6" w:rsidRPr="0076433F" w:rsidRDefault="003927F6" w:rsidP="00111ACA">
      <w:pPr>
        <w:widowControl w:val="0"/>
        <w:suppressLineNumbers/>
        <w:spacing w:after="120" w:line="480" w:lineRule="auto"/>
        <w:rPr>
          <w:rFonts w:ascii="Times New Roman" w:hAnsi="Times New Roman" w:cs="Times New Roman"/>
          <w:b/>
          <w:sz w:val="24"/>
          <w:szCs w:val="24"/>
        </w:rPr>
      </w:pPr>
      <w:r w:rsidRPr="0076433F">
        <w:rPr>
          <w:rFonts w:ascii="Times New Roman" w:hAnsi="Times New Roman" w:cs="Times New Roman"/>
          <w:b/>
          <w:sz w:val="24"/>
          <w:szCs w:val="24"/>
        </w:rPr>
        <w:tab/>
      </w:r>
      <w:r w:rsidRPr="0076433F">
        <w:rPr>
          <w:rFonts w:ascii="Times New Roman" w:hAnsi="Times New Roman" w:cs="Times New Roman"/>
          <w:sz w:val="24"/>
          <w:szCs w:val="24"/>
        </w:rPr>
        <w:t xml:space="preserve">Just as some of the responses to open-ended items coded as incorrect contain one or more important elements of the answer, some of those coded as correct miss one or more of its important elements.  They may also intermix </w:t>
      </w:r>
      <w:r w:rsidRPr="0076433F">
        <w:rPr>
          <w:rFonts w:ascii="Times New Roman" w:hAnsi="Times New Roman" w:cs="Times New Roman"/>
          <w:i/>
          <w:sz w:val="24"/>
          <w:szCs w:val="24"/>
        </w:rPr>
        <w:t>in</w:t>
      </w:r>
      <w:r w:rsidRPr="0076433F">
        <w:rPr>
          <w:rFonts w:ascii="Times New Roman" w:hAnsi="Times New Roman" w:cs="Times New Roman"/>
          <w:sz w:val="24"/>
          <w:szCs w:val="24"/>
        </w:rPr>
        <w:t xml:space="preserve">correct elements.  The binary, right-wrong coding of partially correct responses cuts both ways.  </w:t>
      </w:r>
    </w:p>
    <w:p w14:paraId="42B30BD7" w14:textId="15D1C338" w:rsidR="00AD415A" w:rsidRPr="0076433F" w:rsidRDefault="00AD415A" w:rsidP="00CC5796">
      <w:pPr>
        <w:widowControl w:val="0"/>
        <w:suppressLineNumbers/>
        <w:spacing w:after="0" w:line="480" w:lineRule="auto"/>
        <w:rPr>
          <w:rFonts w:ascii="Times New Roman" w:hAnsi="Times New Roman" w:cs="Times New Roman"/>
          <w:b/>
          <w:bCs/>
          <w:sz w:val="24"/>
          <w:szCs w:val="24"/>
        </w:rPr>
      </w:pPr>
      <w:r w:rsidRPr="0076433F">
        <w:rPr>
          <w:rFonts w:ascii="Times New Roman" w:hAnsi="Times New Roman" w:cs="Times New Roman"/>
          <w:b/>
          <w:bCs/>
          <w:sz w:val="24"/>
          <w:szCs w:val="24"/>
        </w:rPr>
        <w:t>Item sampling</w:t>
      </w:r>
    </w:p>
    <w:p w14:paraId="69DA063A" w14:textId="77777777" w:rsidR="00AD415A" w:rsidRPr="0076433F" w:rsidRDefault="00AD415A"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In principle, the questionnaire items could be either harder or easier than the population of knowable items from which they are drawn.  </w:t>
      </w:r>
    </w:p>
    <w:p w14:paraId="7BBA4454" w14:textId="77777777" w:rsidR="00432911" w:rsidRPr="0076433F" w:rsidRDefault="006B0947" w:rsidP="0096695C">
      <w:pPr>
        <w:widowControl w:val="0"/>
        <w:suppressLineNumbers/>
        <w:spacing w:after="0" w:line="480" w:lineRule="auto"/>
        <w:rPr>
          <w:rFonts w:ascii="Times New Roman" w:hAnsi="Times New Roman" w:cs="Times New Roman"/>
          <w:b/>
          <w:sz w:val="24"/>
          <w:szCs w:val="24"/>
        </w:rPr>
      </w:pPr>
      <w:r w:rsidRPr="0076433F">
        <w:rPr>
          <w:rFonts w:ascii="Times New Roman" w:hAnsi="Times New Roman" w:cs="Times New Roman"/>
          <w:sz w:val="24"/>
          <w:szCs w:val="24"/>
        </w:rPr>
        <w:t>The most salient and catchiest (not necessarily, as we shall argue, the most important) items figure to be the most frequently known.</w:t>
      </w:r>
    </w:p>
    <w:p w14:paraId="4897B29E" w14:textId="77777777" w:rsidR="00432911" w:rsidRPr="0076433F" w:rsidRDefault="0096695C" w:rsidP="00432911">
      <w:pPr>
        <w:widowControl w:val="0"/>
        <w:suppressLineNumbers/>
        <w:spacing w:after="0" w:line="480" w:lineRule="auto"/>
        <w:ind w:firstLine="720"/>
        <w:rPr>
          <w:rFonts w:ascii="Times New Roman" w:hAnsi="Times New Roman" w:cs="Times New Roman"/>
          <w:b/>
          <w:sz w:val="24"/>
          <w:szCs w:val="24"/>
        </w:rPr>
      </w:pPr>
      <w:r w:rsidRPr="0076433F">
        <w:rPr>
          <w:rFonts w:ascii="Times New Roman" w:hAnsi="Times New Roman" w:cs="Times New Roman"/>
          <w:sz w:val="24"/>
          <w:szCs w:val="24"/>
        </w:rPr>
        <w:t xml:space="preserve">Some have claimed is that survey knowledge items stray too far from the headlines, </w:t>
      </w:r>
      <w:r w:rsidRPr="0076433F">
        <w:rPr>
          <w:rFonts w:ascii="Times New Roman" w:hAnsi="Times New Roman" w:cs="Times New Roman"/>
          <w:sz w:val="24"/>
          <w:szCs w:val="24"/>
        </w:rPr>
        <w:lastRenderedPageBreak/>
        <w:t xml:space="preserve">concern information of too little use to the average citizen, or both </w:t>
      </w:r>
      <w:proofErr w:type="spellStart"/>
      <w:r w:rsidRPr="0076433F">
        <w:rPr>
          <w:rFonts w:ascii="Times New Roman" w:hAnsi="Times New Roman" w:cs="Times New Roman"/>
          <w:sz w:val="24"/>
          <w:szCs w:val="24"/>
        </w:rPr>
        <w:t>both</w:t>
      </w:r>
      <w:proofErr w:type="spellEnd"/>
      <w:r w:rsidRPr="0076433F">
        <w:rPr>
          <w:rFonts w:ascii="Times New Roman" w:hAnsi="Times New Roman" w:cs="Times New Roman"/>
          <w:sz w:val="24"/>
          <w:szCs w:val="24"/>
        </w:rPr>
        <w:t xml:space="preserve">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2006; 2015; Boudreau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2011).  </w:t>
      </w:r>
    </w:p>
    <w:p w14:paraId="54DFDB20" w14:textId="4DBF8D2C" w:rsidR="0096695C" w:rsidRPr="0076433F" w:rsidRDefault="0096695C" w:rsidP="00432911">
      <w:pPr>
        <w:widowControl w:val="0"/>
        <w:suppressLineNumbers/>
        <w:spacing w:after="0" w:line="480" w:lineRule="auto"/>
        <w:ind w:firstLine="720"/>
        <w:rPr>
          <w:rFonts w:ascii="Times New Roman" w:hAnsi="Times New Roman" w:cs="Times New Roman"/>
          <w:b/>
          <w:sz w:val="24"/>
          <w:szCs w:val="24"/>
        </w:rPr>
      </w:pPr>
      <w:r w:rsidRPr="0076433F">
        <w:rPr>
          <w:rFonts w:ascii="Times New Roman" w:hAnsi="Times New Roman" w:cs="Times New Roman"/>
          <w:sz w:val="24"/>
          <w:szCs w:val="24"/>
        </w:rPr>
        <w:t xml:space="preserve">For one, the common stock of conventional political knowledge batteries—where the parties stand on major issues or which party the incumbent politicians belong to or their stances on the issues—can hardly be flayed for straying too far from the mainstream. For two, belying their irrelevance, not only is the correlation between conventional measures and important dependent variables such as frequency of voting, political interest hefty, but also their impact on voting “correctly” (Lau and Redlawsk 1997), and voting in line with economic interests (Gomez and Wilson 2001).  For three, evidence from large, diverse batteries of political knowledge questions—over 300 items by </w:t>
      </w:r>
      <w:proofErr w:type="spellStart"/>
      <w:r w:rsidRPr="0076433F">
        <w:rPr>
          <w:rFonts w:ascii="Times New Roman" w:hAnsi="Times New Roman" w:cs="Times New Roman"/>
          <w:sz w:val="24"/>
          <w:szCs w:val="24"/>
        </w:rPr>
        <w:t>Barabas</w:t>
      </w:r>
      <w:proofErr w:type="spellEnd"/>
      <w:r w:rsidRPr="0076433F">
        <w:rPr>
          <w:rFonts w:ascii="Times New Roman" w:hAnsi="Times New Roman" w:cs="Times New Roman"/>
          <w:sz w:val="24"/>
          <w:szCs w:val="24"/>
        </w:rPr>
        <w:t xml:space="preserve"> et al. (2014) and hundreds of items by </w:t>
      </w:r>
      <w:proofErr w:type="spellStart"/>
      <w:r w:rsidRPr="0076433F">
        <w:rPr>
          <w:rFonts w:ascii="Times New Roman" w:hAnsi="Times New Roman" w:cs="Times New Roman"/>
          <w:sz w:val="24"/>
          <w:szCs w:val="24"/>
        </w:rPr>
        <w:t>Delli</w:t>
      </w:r>
      <w:proofErr w:type="spellEnd"/>
      <w:r w:rsidRPr="0076433F">
        <w:rPr>
          <w:rFonts w:ascii="Times New Roman" w:hAnsi="Times New Roman" w:cs="Times New Roman"/>
          <w:sz w:val="24"/>
          <w:szCs w:val="24"/>
        </w:rPr>
        <w:t xml:space="preserve"> </w:t>
      </w:r>
      <w:proofErr w:type="spellStart"/>
      <w:r w:rsidRPr="0076433F">
        <w:rPr>
          <w:rFonts w:ascii="Times New Roman" w:hAnsi="Times New Roman" w:cs="Times New Roman"/>
          <w:sz w:val="24"/>
          <w:szCs w:val="24"/>
        </w:rPr>
        <w:t>Carpini</w:t>
      </w:r>
      <w:proofErr w:type="spellEnd"/>
      <w:r w:rsidRPr="0076433F">
        <w:rPr>
          <w:rFonts w:ascii="Times New Roman" w:hAnsi="Times New Roman" w:cs="Times New Roman"/>
          <w:sz w:val="24"/>
          <w:szCs w:val="24"/>
        </w:rPr>
        <w:t xml:space="preserve"> and </w:t>
      </w:r>
      <w:proofErr w:type="spellStart"/>
      <w:r w:rsidRPr="0076433F">
        <w:rPr>
          <w:rFonts w:ascii="Times New Roman" w:hAnsi="Times New Roman" w:cs="Times New Roman"/>
          <w:sz w:val="24"/>
          <w:szCs w:val="24"/>
        </w:rPr>
        <w:t>Keeter</w:t>
      </w:r>
      <w:proofErr w:type="spellEnd"/>
      <w:r w:rsidRPr="0076433F">
        <w:rPr>
          <w:rFonts w:ascii="Times New Roman" w:hAnsi="Times New Roman" w:cs="Times New Roman"/>
          <w:sz w:val="24"/>
          <w:szCs w:val="24"/>
        </w:rPr>
        <w:t xml:space="preserve"> (1996)—suggest, that knowledge of various politically relevant facts is highly correlated. In fact, </w:t>
      </w:r>
      <w:proofErr w:type="spellStart"/>
      <w:r w:rsidRPr="0076433F">
        <w:rPr>
          <w:rFonts w:ascii="Times New Roman" w:hAnsi="Times New Roman" w:cs="Times New Roman"/>
          <w:sz w:val="24"/>
          <w:szCs w:val="24"/>
        </w:rPr>
        <w:t>Delli</w:t>
      </w:r>
      <w:proofErr w:type="spellEnd"/>
      <w:r w:rsidRPr="0076433F">
        <w:rPr>
          <w:rFonts w:ascii="Times New Roman" w:hAnsi="Times New Roman" w:cs="Times New Roman"/>
          <w:sz w:val="24"/>
          <w:szCs w:val="24"/>
        </w:rPr>
        <w:t xml:space="preserve"> </w:t>
      </w:r>
      <w:proofErr w:type="spellStart"/>
      <w:r w:rsidRPr="0076433F">
        <w:rPr>
          <w:rFonts w:ascii="Times New Roman" w:hAnsi="Times New Roman" w:cs="Times New Roman"/>
          <w:sz w:val="24"/>
          <w:szCs w:val="24"/>
        </w:rPr>
        <w:t>Carpini</w:t>
      </w:r>
      <w:proofErr w:type="spellEnd"/>
      <w:r w:rsidRPr="0076433F">
        <w:rPr>
          <w:rFonts w:ascii="Times New Roman" w:hAnsi="Times New Roman" w:cs="Times New Roman"/>
          <w:sz w:val="24"/>
          <w:szCs w:val="24"/>
        </w:rPr>
        <w:t xml:space="preserve"> and </w:t>
      </w:r>
      <w:proofErr w:type="spellStart"/>
      <w:r w:rsidRPr="0076433F">
        <w:rPr>
          <w:rFonts w:ascii="Times New Roman" w:hAnsi="Times New Roman" w:cs="Times New Roman"/>
          <w:sz w:val="24"/>
          <w:szCs w:val="24"/>
        </w:rPr>
        <w:t>Keeter</w:t>
      </w:r>
      <w:proofErr w:type="spellEnd"/>
      <w:r w:rsidRPr="0076433F">
        <w:rPr>
          <w:rFonts w:ascii="Times New Roman" w:hAnsi="Times New Roman" w:cs="Times New Roman"/>
          <w:sz w:val="24"/>
          <w:szCs w:val="24"/>
        </w:rPr>
        <w:t xml:space="preserve"> (1993; 1996) make precisely the opposite empirical argument—that a small number of items, which have since then become conventional, can indeed reliably measure political knowledge.</w:t>
      </w:r>
    </w:p>
    <w:p w14:paraId="141F54D7" w14:textId="2D0F782C" w:rsidR="0096695C" w:rsidRPr="0076433F" w:rsidRDefault="0096695C" w:rsidP="0096695C">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b/>
          <w:sz w:val="24"/>
          <w:szCs w:val="24"/>
        </w:rPr>
        <w:tab/>
      </w:r>
      <w:r w:rsidRPr="0076433F">
        <w:rPr>
          <w:rFonts w:ascii="Times New Roman" w:hAnsi="Times New Roman" w:cs="Times New Roman"/>
          <w:sz w:val="24"/>
          <w:szCs w:val="24"/>
        </w:rPr>
        <w:t>Flaxman, Goel and Rao (2016) analyzed passively collected data from</w:t>
      </w:r>
      <w:r w:rsidR="00432911" w:rsidRPr="0076433F">
        <w:rPr>
          <w:rFonts w:ascii="Times New Roman" w:hAnsi="Times New Roman" w:cs="Times New Roman"/>
          <w:sz w:val="24"/>
          <w:szCs w:val="24"/>
        </w:rPr>
        <w:t xml:space="preserve"> </w:t>
      </w:r>
      <w:r w:rsidRPr="0076433F">
        <w:rPr>
          <w:rFonts w:ascii="Times New Roman" w:hAnsi="Times New Roman" w:cs="Times New Roman"/>
          <w:sz w:val="24"/>
          <w:szCs w:val="24"/>
        </w:rPr>
        <w:t xml:space="preserve">2 million people who installed the Bing toolbar, finding just about 4% of the people read ten or more substantive news articles and two opinion pieces in 3 months. Even after accounting for deficiencies of sampling, these are striking numbers that give little heart to the idea of a public whose public affairs knowledge we are underestimating. </w:t>
      </w:r>
    </w:p>
    <w:p w14:paraId="3699667B" w14:textId="4581FEE2" w:rsidR="0096695C" w:rsidRPr="0076433F" w:rsidRDefault="0096695C"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Matter of interpretation.  More reasonably, there are compelling reasons to think that we </w:t>
      </w:r>
      <w:r w:rsidRPr="0076433F">
        <w:rPr>
          <w:rFonts w:ascii="Times New Roman" w:hAnsi="Times New Roman" w:cs="Times New Roman"/>
          <w:i/>
          <w:sz w:val="24"/>
          <w:szCs w:val="24"/>
        </w:rPr>
        <w:t>vastly</w:t>
      </w:r>
      <w:r w:rsidRPr="0076433F">
        <w:rPr>
          <w:rFonts w:ascii="Times New Roman" w:hAnsi="Times New Roman" w:cs="Times New Roman"/>
          <w:sz w:val="24"/>
          <w:szCs w:val="24"/>
        </w:rPr>
        <w:t xml:space="preserve"> overestimate public’s level of political knowledge.  As both Luskin, Helfer, and Sood (2016) and </w:t>
      </w:r>
      <w:proofErr w:type="spellStart"/>
      <w:r w:rsidRPr="0076433F">
        <w:rPr>
          <w:rFonts w:ascii="Times New Roman" w:hAnsi="Times New Roman" w:cs="Times New Roman"/>
          <w:sz w:val="24"/>
          <w:szCs w:val="24"/>
        </w:rPr>
        <w:t>Lupia</w:t>
      </w:r>
      <w:proofErr w:type="spellEnd"/>
      <w:r w:rsidRPr="0076433F">
        <w:rPr>
          <w:rFonts w:ascii="Times New Roman" w:hAnsi="Times New Roman" w:cs="Times New Roman"/>
          <w:sz w:val="24"/>
          <w:szCs w:val="24"/>
        </w:rPr>
        <w:t xml:space="preserve"> (2017) write, the domain of potentially knowable items is exceedingly vast, with even a true savant knowing no more than a vanishingly small fraction of the knowable </w:t>
      </w:r>
      <w:r w:rsidRPr="0076433F">
        <w:rPr>
          <w:rFonts w:ascii="Times New Roman" w:hAnsi="Times New Roman" w:cs="Times New Roman"/>
          <w:sz w:val="24"/>
          <w:szCs w:val="24"/>
        </w:rPr>
        <w:lastRenderedPageBreak/>
        <w:t>items. The reason an average political knowledge battery has an average person answering half or more of the items correctly is only because we are sampling from the extremum—the easy, salient (but not always important) items.</w:t>
      </w:r>
    </w:p>
    <w:p w14:paraId="42382862" w14:textId="0316DD82" w:rsidR="003927F6" w:rsidRPr="0076433F" w:rsidRDefault="003927F6" w:rsidP="00CC5796">
      <w:pPr>
        <w:widowControl w:val="0"/>
        <w:suppressLineNumbers/>
        <w:spacing w:after="0" w:line="480" w:lineRule="auto"/>
        <w:rPr>
          <w:rFonts w:ascii="Times New Roman" w:hAnsi="Times New Roman" w:cs="Times New Roman"/>
          <w:b/>
          <w:sz w:val="24"/>
          <w:szCs w:val="24"/>
        </w:rPr>
      </w:pPr>
      <w:r w:rsidRPr="0076433F">
        <w:rPr>
          <w:rFonts w:ascii="Times New Roman" w:hAnsi="Times New Roman" w:cs="Times New Roman"/>
          <w:b/>
          <w:sz w:val="24"/>
          <w:szCs w:val="24"/>
        </w:rPr>
        <w:t>Unit Sampling</w:t>
      </w:r>
    </w:p>
    <w:p w14:paraId="1ADBB5E0" w14:textId="77777777" w:rsidR="0076433F" w:rsidRPr="0076433F" w:rsidRDefault="0096695C"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The respondents may be more or less knowledgeable than the (unit) population from which they are drawn.  </w:t>
      </w:r>
      <w:r w:rsidR="003927F6" w:rsidRPr="0076433F">
        <w:rPr>
          <w:rFonts w:ascii="Times New Roman" w:hAnsi="Times New Roman" w:cs="Times New Roman"/>
          <w:sz w:val="24"/>
          <w:szCs w:val="24"/>
        </w:rPr>
        <w:t>In practice, all probability samples of non-captive human populations are corroded by nonresponse.  Not everyone drawn into the sample can be contacted; not everyone who is contacted agrees to participate.  And it is the least well educated, least affluent, and most socially marginal—all attributes negatively associated with political knowledge—who are the most elusive.  Survey samples therefore tend to be more politically knowledgeable than the populations from which they are drawn.</w:t>
      </w:r>
    </w:p>
    <w:p w14:paraId="61A40025" w14:textId="63E4EF13" w:rsidR="003927F6" w:rsidRPr="0076433F" w:rsidRDefault="003927F6" w:rsidP="0076433F">
      <w:pPr>
        <w:widowControl w:val="0"/>
        <w:suppressLineNumbers/>
        <w:spacing w:after="0" w:line="480" w:lineRule="auto"/>
        <w:ind w:firstLine="720"/>
        <w:rPr>
          <w:rFonts w:ascii="Times New Roman" w:hAnsi="Times New Roman" w:cs="Times New Roman"/>
          <w:sz w:val="24"/>
          <w:szCs w:val="24"/>
        </w:rPr>
      </w:pPr>
      <w:r w:rsidRPr="0076433F">
        <w:rPr>
          <w:rFonts w:ascii="Times New Roman" w:hAnsi="Times New Roman" w:cs="Times New Roman"/>
          <w:sz w:val="24"/>
          <w:szCs w:val="24"/>
        </w:rPr>
        <w:t>Survey panels likely exacerbate this issue. Over time, there is very likely some biased attrition, with people persisting on political panels the ones more interested in politics, and some persuasion—people becoming more interested in politics because of taking tens of political surveys.  Many of the respondents in online panels have participated in hundreds of studies (</w:t>
      </w:r>
      <w:proofErr w:type="spellStart"/>
      <w:r w:rsidRPr="0076433F">
        <w:rPr>
          <w:rFonts w:ascii="Times New Roman" w:hAnsi="Times New Roman" w:cs="Times New Roman"/>
          <w:sz w:val="24"/>
          <w:szCs w:val="24"/>
        </w:rPr>
        <w:t>Hillygus</w:t>
      </w:r>
      <w:proofErr w:type="spellEnd"/>
      <w:r w:rsidRPr="0076433F">
        <w:rPr>
          <w:rFonts w:ascii="Times New Roman" w:hAnsi="Times New Roman" w:cs="Times New Roman"/>
          <w:sz w:val="24"/>
          <w:szCs w:val="24"/>
        </w:rPr>
        <w:t xml:space="preserve">, Jackson, and Young 2014), and likely learned the knowledge items conventionally posed on them. Additionally, as </w:t>
      </w:r>
      <w:proofErr w:type="spellStart"/>
      <w:r w:rsidRPr="0076433F">
        <w:rPr>
          <w:rFonts w:ascii="Times New Roman" w:hAnsi="Times New Roman" w:cs="Times New Roman"/>
          <w:sz w:val="24"/>
          <w:szCs w:val="24"/>
        </w:rPr>
        <w:t>Ahler</w:t>
      </w:r>
      <w:proofErr w:type="spellEnd"/>
      <w:r w:rsidRPr="0076433F">
        <w:rPr>
          <w:rFonts w:ascii="Times New Roman" w:hAnsi="Times New Roman" w:cs="Times New Roman"/>
          <w:sz w:val="24"/>
          <w:szCs w:val="24"/>
        </w:rPr>
        <w:t xml:space="preserve"> and Goggin (2017) suggest, taking tens of political surveys may cause people to learn the knowledge items conventionally posed on them without ever learning more about public affairs more generally.</w:t>
      </w:r>
    </w:p>
    <w:p w14:paraId="51EC17F6" w14:textId="1BE1ACDF"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b/>
          <w:sz w:val="24"/>
          <w:szCs w:val="24"/>
        </w:rPr>
        <w:t>Coding</w:t>
      </w:r>
    </w:p>
    <w:p w14:paraId="476A0CCC" w14:textId="5597653C" w:rsidR="003927F6" w:rsidRPr="0076433F" w:rsidRDefault="003927F6"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t xml:space="preserve">We have examined the responses to the open-ended items about McConnell, Merkel, Reid, and Napolitano.  In no case were more than 4% of the total responses (including DKs) partially correct, and most of those were some notable distance from being fully correct.  In the </w:t>
      </w:r>
      <w:r w:rsidRPr="0076433F">
        <w:rPr>
          <w:rFonts w:ascii="Times New Roman" w:hAnsi="Times New Roman" w:cs="Times New Roman"/>
          <w:sz w:val="24"/>
          <w:szCs w:val="24"/>
        </w:rPr>
        <w:lastRenderedPageBreak/>
        <w:t>alumni survey, one respondent identified Merkel simply as “Germany,” which probably presents partial knowledge.  Other responses, however, ranged from the “tea party candidate in Arizona” to the “president of Canada.”  There was a bit more partial knowledge showing in the McConnell responses.  About ten respondents identified him (only) as serving in the Senate or Congress, although one thought he was the “British Prime Minister.”</w:t>
      </w:r>
      <w:r w:rsidRPr="0076433F">
        <w:rPr>
          <w:rFonts w:ascii="Times New Roman" w:hAnsi="Times New Roman" w:cs="Times New Roman"/>
          <w:sz w:val="24"/>
          <w:szCs w:val="24"/>
          <w:vertAlign w:val="superscript"/>
        </w:rPr>
        <w:endnoteReference w:id="6"/>
      </w:r>
      <w:r w:rsidRPr="0076433F">
        <w:rPr>
          <w:rFonts w:ascii="Times New Roman" w:hAnsi="Times New Roman" w:cs="Times New Roman"/>
          <w:sz w:val="24"/>
          <w:szCs w:val="24"/>
        </w:rPr>
        <w:t xml:space="preserve"> Similarly, about a dozen respondents identified Harry Reid only as a Senator or a Congressman.  Two others thought he was a “newscaster,” and one was sure that his photo was one of Orin Hatch.  For Janet Napolitano, the most common of the relatively few partially correct responses identified as a Supreme Court nominee or Justice, evidently confusing her with Sonia Sotomayor.</w:t>
      </w:r>
    </w:p>
    <w:p w14:paraId="15AA5CBB" w14:textId="77777777" w:rsidR="003927F6" w:rsidRPr="0076433F" w:rsidRDefault="003927F6" w:rsidP="0096695C">
      <w:pPr>
        <w:widowControl w:val="0"/>
        <w:suppressLineNumbers/>
        <w:spacing w:after="0" w:line="480" w:lineRule="auto"/>
        <w:jc w:val="center"/>
        <w:rPr>
          <w:rFonts w:ascii="Times New Roman" w:hAnsi="Times New Roman" w:cs="Times New Roman"/>
          <w:sz w:val="24"/>
          <w:szCs w:val="24"/>
          <w:u w:val="single"/>
        </w:rPr>
      </w:pPr>
      <w:r w:rsidRPr="0076433F">
        <w:rPr>
          <w:rFonts w:ascii="Times New Roman" w:hAnsi="Times New Roman" w:cs="Times New Roman"/>
          <w:b/>
          <w:sz w:val="24"/>
          <w:szCs w:val="24"/>
        </w:rPr>
        <w:t>Discussion</w:t>
      </w:r>
    </w:p>
    <w:p w14:paraId="39769644" w14:textId="025890C6" w:rsidR="00B10248" w:rsidRPr="0076433F" w:rsidRDefault="0096695C" w:rsidP="00CC5796">
      <w:pPr>
        <w:widowControl w:val="0"/>
        <w:suppressLineNumbers/>
        <w:spacing w:after="0" w:line="480" w:lineRule="auto"/>
        <w:rPr>
          <w:rFonts w:ascii="Times New Roman" w:hAnsi="Times New Roman" w:cs="Times New Roman"/>
          <w:sz w:val="24"/>
          <w:szCs w:val="24"/>
        </w:rPr>
      </w:pPr>
      <w:r w:rsidRPr="0076433F">
        <w:rPr>
          <w:rFonts w:ascii="Times New Roman" w:hAnsi="Times New Roman" w:cs="Times New Roman"/>
          <w:sz w:val="24"/>
          <w:szCs w:val="24"/>
        </w:rPr>
        <w:tab/>
      </w:r>
      <w:r w:rsidR="003927F6" w:rsidRPr="0076433F">
        <w:rPr>
          <w:rFonts w:ascii="Times New Roman" w:hAnsi="Times New Roman" w:cs="Times New Roman"/>
          <w:sz w:val="24"/>
          <w:szCs w:val="24"/>
        </w:rPr>
        <w:t xml:space="preserve">There is a pertinacious Panglossian strain in the study of mass politics.  At first it was simply supposed, then explicitly contended (as one side of a debate over the point), that many if not indeed most people knew quite a lot about politics.  Then, in the face of overwhelming evidence that very few in fact knew very much, the claim became that, yes, not many people know very much, but that their ignorance makes little difference.  Most manage to approximate their “full-information” votes and opinions anyway.  Now in the face of growing evidence of widespread individual-level and aggregate departures from “full-information” or “authentic” votes and opinions, we seem to have rotated back to the original claim—that many if indeed not most people know quite a lot about politics.  Or at least a lot more than commonly thought.  The evidence here provides little comfort for that view. </w:t>
      </w:r>
    </w:p>
    <w:p w14:paraId="48BE353A" w14:textId="3A9370FC" w:rsidR="00B10248" w:rsidRPr="0076433F" w:rsidRDefault="00B10248" w:rsidP="00B10248">
      <w:pPr>
        <w:jc w:val="center"/>
        <w:rPr>
          <w:rFonts w:ascii="Times New Roman" w:hAnsi="Times New Roman" w:cs="Times New Roman"/>
          <w:b/>
          <w:bCs/>
          <w:sz w:val="24"/>
          <w:szCs w:val="24"/>
        </w:rPr>
      </w:pPr>
      <w:r w:rsidRPr="0076433F">
        <w:rPr>
          <w:rFonts w:ascii="Times New Roman" w:hAnsi="Times New Roman" w:cs="Times New Roman"/>
          <w:b/>
          <w:bCs/>
          <w:sz w:val="24"/>
          <w:szCs w:val="24"/>
        </w:rPr>
        <w:br w:type="page"/>
      </w:r>
      <w:r w:rsidRPr="0076433F">
        <w:rPr>
          <w:rFonts w:ascii="Times New Roman" w:hAnsi="Times New Roman" w:cs="Times New Roman"/>
          <w:b/>
          <w:bCs/>
          <w:sz w:val="24"/>
          <w:szCs w:val="24"/>
        </w:rPr>
        <w:lastRenderedPageBreak/>
        <w:t>References</w:t>
      </w:r>
    </w:p>
    <w:p w14:paraId="564BE1F9" w14:textId="78490899" w:rsidR="0075457D" w:rsidRPr="0076433F" w:rsidRDefault="0075457D"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t xml:space="preserve">Allum, Nick, Patrick Sturgis, Dimitra </w:t>
      </w:r>
      <w:proofErr w:type="spellStart"/>
      <w:r w:rsidRPr="0076433F">
        <w:rPr>
          <w:rFonts w:ascii="Times New Roman" w:hAnsi="Times New Roman" w:cs="Times New Roman"/>
          <w:color w:val="222222"/>
          <w:sz w:val="24"/>
          <w:szCs w:val="24"/>
          <w:shd w:val="clear" w:color="auto" w:fill="FFFFFF"/>
        </w:rPr>
        <w:t>Tabourazi</w:t>
      </w:r>
      <w:proofErr w:type="spellEnd"/>
      <w:r w:rsidRPr="0076433F">
        <w:rPr>
          <w:rFonts w:ascii="Times New Roman" w:hAnsi="Times New Roman" w:cs="Times New Roman"/>
          <w:color w:val="222222"/>
          <w:sz w:val="24"/>
          <w:szCs w:val="24"/>
          <w:shd w:val="clear" w:color="auto" w:fill="FFFFFF"/>
        </w:rPr>
        <w:t>, and Ian Brunton-Smith. "Science knowledge</w:t>
      </w:r>
      <w:r w:rsidR="00F40FE7" w:rsidRPr="0076433F">
        <w:rPr>
          <w:rFonts w:ascii="Times New Roman" w:hAnsi="Times New Roman" w:cs="Times New Roman"/>
          <w:color w:val="222222"/>
          <w:sz w:val="24"/>
          <w:szCs w:val="24"/>
          <w:shd w:val="clear" w:color="auto" w:fill="FFFFFF"/>
        </w:rPr>
        <w:t xml:space="preserve"> </w:t>
      </w:r>
      <w:r w:rsidRPr="0076433F">
        <w:rPr>
          <w:rFonts w:ascii="Times New Roman" w:hAnsi="Times New Roman" w:cs="Times New Roman"/>
          <w:color w:val="222222"/>
          <w:sz w:val="24"/>
          <w:szCs w:val="24"/>
          <w:shd w:val="clear" w:color="auto" w:fill="FFFFFF"/>
        </w:rPr>
        <w:t>and attitudes across cultures: A meta-analysis." </w:t>
      </w:r>
      <w:r w:rsidRPr="0076433F">
        <w:rPr>
          <w:rFonts w:ascii="Times New Roman" w:hAnsi="Times New Roman" w:cs="Times New Roman"/>
          <w:i/>
          <w:iCs/>
          <w:color w:val="222222"/>
          <w:sz w:val="24"/>
          <w:szCs w:val="24"/>
          <w:shd w:val="clear" w:color="auto" w:fill="FFFFFF"/>
        </w:rPr>
        <w:t>Public understanding of science</w:t>
      </w:r>
      <w:r w:rsidRPr="0076433F">
        <w:rPr>
          <w:rFonts w:ascii="Times New Roman" w:hAnsi="Times New Roman" w:cs="Times New Roman"/>
          <w:color w:val="222222"/>
          <w:sz w:val="24"/>
          <w:szCs w:val="24"/>
          <w:shd w:val="clear" w:color="auto" w:fill="FFFFFF"/>
        </w:rPr>
        <w:t> 17, no. 1 (2008): 35-54.</w:t>
      </w:r>
    </w:p>
    <w:p w14:paraId="1E526596" w14:textId="77777777" w:rsidR="00F40FE7" w:rsidRPr="0076433F" w:rsidRDefault="00F40FE7" w:rsidP="00F40FE7">
      <w:pPr>
        <w:spacing w:line="480" w:lineRule="auto"/>
        <w:ind w:left="720" w:hanging="720"/>
        <w:rPr>
          <w:rFonts w:ascii="Times New Roman" w:hAnsi="Times New Roman" w:cs="Times New Roman"/>
          <w:color w:val="222222"/>
          <w:sz w:val="24"/>
          <w:szCs w:val="24"/>
          <w:shd w:val="clear" w:color="auto" w:fill="FFFFFF"/>
        </w:rPr>
      </w:pPr>
      <w:proofErr w:type="spellStart"/>
      <w:r w:rsidRPr="0076433F">
        <w:rPr>
          <w:rFonts w:ascii="Times New Roman" w:hAnsi="Times New Roman" w:cs="Times New Roman"/>
          <w:color w:val="222222"/>
          <w:sz w:val="24"/>
          <w:szCs w:val="24"/>
          <w:shd w:val="clear" w:color="auto" w:fill="FFFFFF"/>
        </w:rPr>
        <w:t>Barabas</w:t>
      </w:r>
      <w:proofErr w:type="spellEnd"/>
      <w:r w:rsidRPr="0076433F">
        <w:rPr>
          <w:rFonts w:ascii="Times New Roman" w:hAnsi="Times New Roman" w:cs="Times New Roman"/>
          <w:color w:val="222222"/>
          <w:sz w:val="24"/>
          <w:szCs w:val="24"/>
          <w:shd w:val="clear" w:color="auto" w:fill="FFFFFF"/>
        </w:rPr>
        <w:t xml:space="preserve">, Jason, Jennifer </w:t>
      </w:r>
      <w:proofErr w:type="spellStart"/>
      <w:r w:rsidRPr="0076433F">
        <w:rPr>
          <w:rFonts w:ascii="Times New Roman" w:hAnsi="Times New Roman" w:cs="Times New Roman"/>
          <w:color w:val="222222"/>
          <w:sz w:val="24"/>
          <w:szCs w:val="24"/>
          <w:shd w:val="clear" w:color="auto" w:fill="FFFFFF"/>
        </w:rPr>
        <w:t>Jerit</w:t>
      </w:r>
      <w:proofErr w:type="spellEnd"/>
      <w:r w:rsidRPr="0076433F">
        <w:rPr>
          <w:rFonts w:ascii="Times New Roman" w:hAnsi="Times New Roman" w:cs="Times New Roman"/>
          <w:color w:val="222222"/>
          <w:sz w:val="24"/>
          <w:szCs w:val="24"/>
          <w:shd w:val="clear" w:color="auto" w:fill="FFFFFF"/>
        </w:rPr>
        <w:t>, William Pollock, and Carlisle Rainey. "The question (s) of political knowledge." </w:t>
      </w:r>
      <w:r w:rsidRPr="0076433F">
        <w:rPr>
          <w:rFonts w:ascii="Times New Roman" w:hAnsi="Times New Roman" w:cs="Times New Roman"/>
          <w:i/>
          <w:iCs/>
          <w:color w:val="222222"/>
          <w:sz w:val="24"/>
          <w:szCs w:val="24"/>
          <w:shd w:val="clear" w:color="auto" w:fill="FFFFFF"/>
        </w:rPr>
        <w:t>American Political Science Review</w:t>
      </w:r>
      <w:r w:rsidRPr="0076433F">
        <w:rPr>
          <w:rFonts w:ascii="Times New Roman" w:hAnsi="Times New Roman" w:cs="Times New Roman"/>
          <w:color w:val="222222"/>
          <w:sz w:val="24"/>
          <w:szCs w:val="24"/>
          <w:shd w:val="clear" w:color="auto" w:fill="FFFFFF"/>
        </w:rPr>
        <w:t xml:space="preserve"> 108, no. 4 (2014): 840-855. </w:t>
      </w:r>
    </w:p>
    <w:p w14:paraId="226B4896" w14:textId="77777777" w:rsidR="00F40FE7" w:rsidRPr="0076433F" w:rsidRDefault="00F40FE7"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t xml:space="preserve">Bawn, Kathleen, Martin Cohen, David Karol, Seth </w:t>
      </w:r>
      <w:proofErr w:type="spellStart"/>
      <w:r w:rsidRPr="0076433F">
        <w:rPr>
          <w:rFonts w:ascii="Times New Roman" w:hAnsi="Times New Roman" w:cs="Times New Roman"/>
          <w:color w:val="222222"/>
          <w:sz w:val="24"/>
          <w:szCs w:val="24"/>
          <w:shd w:val="clear" w:color="auto" w:fill="FFFFFF"/>
        </w:rPr>
        <w:t>Masket</w:t>
      </w:r>
      <w:proofErr w:type="spellEnd"/>
      <w:r w:rsidRPr="0076433F">
        <w:rPr>
          <w:rFonts w:ascii="Times New Roman" w:hAnsi="Times New Roman" w:cs="Times New Roman"/>
          <w:color w:val="222222"/>
          <w:sz w:val="24"/>
          <w:szCs w:val="24"/>
          <w:shd w:val="clear" w:color="auto" w:fill="FFFFFF"/>
        </w:rPr>
        <w:t xml:space="preserve">, Hans Noel, and John </w:t>
      </w:r>
      <w:proofErr w:type="spellStart"/>
      <w:r w:rsidRPr="0076433F">
        <w:rPr>
          <w:rFonts w:ascii="Times New Roman" w:hAnsi="Times New Roman" w:cs="Times New Roman"/>
          <w:color w:val="222222"/>
          <w:sz w:val="24"/>
          <w:szCs w:val="24"/>
          <w:shd w:val="clear" w:color="auto" w:fill="FFFFFF"/>
        </w:rPr>
        <w:t>Zaller</w:t>
      </w:r>
      <w:proofErr w:type="spellEnd"/>
      <w:r w:rsidRPr="0076433F">
        <w:rPr>
          <w:rFonts w:ascii="Times New Roman" w:hAnsi="Times New Roman" w:cs="Times New Roman"/>
          <w:color w:val="222222"/>
          <w:sz w:val="24"/>
          <w:szCs w:val="24"/>
          <w:shd w:val="clear" w:color="auto" w:fill="FFFFFF"/>
        </w:rPr>
        <w:t>. "A theory of political parties: Groups, policy demands and nominations in American politics." </w:t>
      </w:r>
      <w:r w:rsidRPr="0076433F">
        <w:rPr>
          <w:rFonts w:ascii="Times New Roman" w:hAnsi="Times New Roman" w:cs="Times New Roman"/>
          <w:i/>
          <w:iCs/>
          <w:color w:val="222222"/>
          <w:sz w:val="24"/>
          <w:szCs w:val="24"/>
          <w:shd w:val="clear" w:color="auto" w:fill="FFFFFF"/>
        </w:rPr>
        <w:t>Perspectives on Politics</w:t>
      </w:r>
      <w:r w:rsidRPr="0076433F">
        <w:rPr>
          <w:rFonts w:ascii="Times New Roman" w:hAnsi="Times New Roman" w:cs="Times New Roman"/>
          <w:color w:val="222222"/>
          <w:sz w:val="24"/>
          <w:szCs w:val="24"/>
          <w:shd w:val="clear" w:color="auto" w:fill="FFFFFF"/>
        </w:rPr>
        <w:t> 10, no. 3 (2012): 571-597.</w:t>
      </w:r>
    </w:p>
    <w:p w14:paraId="74078C8A" w14:textId="77777777" w:rsidR="00F40FE7" w:rsidRPr="0076433F" w:rsidRDefault="00F40FE7" w:rsidP="00F40FE7">
      <w:pPr>
        <w:spacing w:line="480" w:lineRule="auto"/>
        <w:ind w:left="720" w:hanging="720"/>
        <w:rPr>
          <w:rFonts w:ascii="Times New Roman" w:hAnsi="Times New Roman" w:cs="Times New Roman"/>
          <w:color w:val="222222"/>
          <w:sz w:val="24"/>
          <w:szCs w:val="24"/>
          <w:shd w:val="clear" w:color="auto" w:fill="FFFFFF"/>
        </w:rPr>
      </w:pPr>
      <w:proofErr w:type="spellStart"/>
      <w:r w:rsidRPr="0076433F">
        <w:rPr>
          <w:rFonts w:ascii="Times New Roman" w:hAnsi="Times New Roman" w:cs="Times New Roman"/>
          <w:color w:val="222222"/>
          <w:sz w:val="24"/>
          <w:szCs w:val="24"/>
          <w:shd w:val="clear" w:color="auto" w:fill="FFFFFF"/>
        </w:rPr>
        <w:t>Broockman</w:t>
      </w:r>
      <w:proofErr w:type="spellEnd"/>
      <w:r w:rsidRPr="0076433F">
        <w:rPr>
          <w:rFonts w:ascii="Times New Roman" w:hAnsi="Times New Roman" w:cs="Times New Roman"/>
          <w:color w:val="222222"/>
          <w:sz w:val="24"/>
          <w:szCs w:val="24"/>
          <w:shd w:val="clear" w:color="auto" w:fill="FFFFFF"/>
        </w:rPr>
        <w:t xml:space="preserve">, David, Gabriel Lenz, and Aaron Kaufman. "Heuristic Projection: How Interest Group Cues Can Undermine Democratic Accountability." (2020). </w:t>
      </w:r>
    </w:p>
    <w:p w14:paraId="1D76FD37" w14:textId="27B4913F" w:rsidR="00432911" w:rsidRPr="0076433F" w:rsidRDefault="00432911"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0"/>
          <w:szCs w:val="20"/>
          <w:shd w:val="clear" w:color="auto" w:fill="FFFFFF"/>
        </w:rPr>
        <w:t xml:space="preserve">Clifford, Scott, and Jennifer </w:t>
      </w:r>
      <w:proofErr w:type="spellStart"/>
      <w:r w:rsidRPr="0076433F">
        <w:rPr>
          <w:rFonts w:ascii="Times New Roman" w:hAnsi="Times New Roman" w:cs="Times New Roman"/>
          <w:color w:val="222222"/>
          <w:sz w:val="20"/>
          <w:szCs w:val="20"/>
          <w:shd w:val="clear" w:color="auto" w:fill="FFFFFF"/>
        </w:rPr>
        <w:t>Jerit</w:t>
      </w:r>
      <w:proofErr w:type="spellEnd"/>
      <w:r w:rsidRPr="0076433F">
        <w:rPr>
          <w:rFonts w:ascii="Times New Roman" w:hAnsi="Times New Roman" w:cs="Times New Roman"/>
          <w:color w:val="222222"/>
          <w:sz w:val="20"/>
          <w:szCs w:val="20"/>
          <w:shd w:val="clear" w:color="auto" w:fill="FFFFFF"/>
        </w:rPr>
        <w:t>. "Cheating on political knowledge questions in online surveys: An assessment of the problem and solutions." </w:t>
      </w:r>
      <w:r w:rsidRPr="0076433F">
        <w:rPr>
          <w:rFonts w:ascii="Times New Roman" w:hAnsi="Times New Roman" w:cs="Times New Roman"/>
          <w:i/>
          <w:iCs/>
          <w:color w:val="222222"/>
          <w:sz w:val="20"/>
          <w:szCs w:val="20"/>
          <w:shd w:val="clear" w:color="auto" w:fill="FFFFFF"/>
        </w:rPr>
        <w:t>Public Opinion Quarterly</w:t>
      </w:r>
      <w:r w:rsidRPr="0076433F">
        <w:rPr>
          <w:rFonts w:ascii="Times New Roman" w:hAnsi="Times New Roman" w:cs="Times New Roman"/>
          <w:color w:val="222222"/>
          <w:sz w:val="20"/>
          <w:szCs w:val="20"/>
          <w:shd w:val="clear" w:color="auto" w:fill="FFFFFF"/>
        </w:rPr>
        <w:t> 80, no. 4 (2016): 858-887.</w:t>
      </w:r>
    </w:p>
    <w:p w14:paraId="55607E35" w14:textId="2668CC6B" w:rsidR="00B10248" w:rsidRPr="0076433F" w:rsidRDefault="00F40FE7" w:rsidP="00F40FE7">
      <w:pPr>
        <w:spacing w:line="480" w:lineRule="auto"/>
        <w:ind w:left="720" w:hanging="720"/>
        <w:rPr>
          <w:rFonts w:ascii="Times New Roman" w:hAnsi="Times New Roman" w:cs="Times New Roman"/>
          <w:color w:val="222222"/>
          <w:sz w:val="24"/>
          <w:szCs w:val="24"/>
          <w:shd w:val="clear" w:color="auto" w:fill="FFFFFF"/>
        </w:rPr>
      </w:pPr>
      <w:proofErr w:type="spellStart"/>
      <w:r w:rsidRPr="0076433F">
        <w:rPr>
          <w:rFonts w:ascii="Times New Roman" w:hAnsi="Times New Roman" w:cs="Times New Roman"/>
          <w:color w:val="222222"/>
          <w:sz w:val="24"/>
          <w:szCs w:val="24"/>
          <w:shd w:val="clear" w:color="auto" w:fill="FFFFFF"/>
        </w:rPr>
        <w:t>Delli</w:t>
      </w:r>
      <w:proofErr w:type="spellEnd"/>
      <w:r w:rsidRPr="0076433F">
        <w:rPr>
          <w:rFonts w:ascii="Times New Roman" w:hAnsi="Times New Roman" w:cs="Times New Roman"/>
          <w:color w:val="222222"/>
          <w:sz w:val="24"/>
          <w:szCs w:val="24"/>
          <w:shd w:val="clear" w:color="auto" w:fill="FFFFFF"/>
        </w:rPr>
        <w:t xml:space="preserve"> </w:t>
      </w:r>
      <w:proofErr w:type="spellStart"/>
      <w:r w:rsidR="00B10248" w:rsidRPr="0076433F">
        <w:rPr>
          <w:rFonts w:ascii="Times New Roman" w:hAnsi="Times New Roman" w:cs="Times New Roman"/>
          <w:color w:val="222222"/>
          <w:sz w:val="24"/>
          <w:szCs w:val="24"/>
          <w:shd w:val="clear" w:color="auto" w:fill="FFFFFF"/>
        </w:rPr>
        <w:t>Carpini</w:t>
      </w:r>
      <w:proofErr w:type="spellEnd"/>
      <w:r w:rsidR="00B10248" w:rsidRPr="0076433F">
        <w:rPr>
          <w:rFonts w:ascii="Times New Roman" w:hAnsi="Times New Roman" w:cs="Times New Roman"/>
          <w:color w:val="222222"/>
          <w:sz w:val="24"/>
          <w:szCs w:val="24"/>
          <w:shd w:val="clear" w:color="auto" w:fill="FFFFFF"/>
        </w:rPr>
        <w:t>, M</w:t>
      </w:r>
      <w:r w:rsidRPr="0076433F">
        <w:rPr>
          <w:rFonts w:ascii="Times New Roman" w:hAnsi="Times New Roman" w:cs="Times New Roman"/>
          <w:color w:val="222222"/>
          <w:sz w:val="24"/>
          <w:szCs w:val="24"/>
          <w:shd w:val="clear" w:color="auto" w:fill="FFFFFF"/>
        </w:rPr>
        <w:t xml:space="preserve">ichael X., </w:t>
      </w:r>
      <w:r w:rsidR="00B10248" w:rsidRPr="0076433F">
        <w:rPr>
          <w:rFonts w:ascii="Times New Roman" w:hAnsi="Times New Roman" w:cs="Times New Roman"/>
          <w:color w:val="222222"/>
          <w:sz w:val="24"/>
          <w:szCs w:val="24"/>
          <w:shd w:val="clear" w:color="auto" w:fill="FFFFFF"/>
        </w:rPr>
        <w:t xml:space="preserve">and </w:t>
      </w:r>
      <w:proofErr w:type="spellStart"/>
      <w:r w:rsidR="00B10248" w:rsidRPr="0076433F">
        <w:rPr>
          <w:rFonts w:ascii="Times New Roman" w:hAnsi="Times New Roman" w:cs="Times New Roman"/>
          <w:color w:val="222222"/>
          <w:sz w:val="24"/>
          <w:szCs w:val="24"/>
          <w:shd w:val="clear" w:color="auto" w:fill="FFFFFF"/>
        </w:rPr>
        <w:t>Keeter</w:t>
      </w:r>
      <w:proofErr w:type="spellEnd"/>
      <w:r w:rsidR="00B10248" w:rsidRPr="0076433F">
        <w:rPr>
          <w:rFonts w:ascii="Times New Roman" w:hAnsi="Times New Roman" w:cs="Times New Roman"/>
          <w:color w:val="222222"/>
          <w:sz w:val="24"/>
          <w:szCs w:val="24"/>
          <w:shd w:val="clear" w:color="auto" w:fill="FFFFFF"/>
        </w:rPr>
        <w:t xml:space="preserve">, </w:t>
      </w:r>
      <w:r w:rsidRPr="0076433F">
        <w:rPr>
          <w:rFonts w:ascii="Times New Roman" w:hAnsi="Times New Roman" w:cs="Times New Roman"/>
          <w:color w:val="222222"/>
          <w:sz w:val="24"/>
          <w:szCs w:val="24"/>
          <w:shd w:val="clear" w:color="auto" w:fill="FFFFFF"/>
        </w:rPr>
        <w:t>Scott</w:t>
      </w:r>
      <w:r w:rsidR="00B10248" w:rsidRPr="0076433F">
        <w:rPr>
          <w:rFonts w:ascii="Times New Roman" w:hAnsi="Times New Roman" w:cs="Times New Roman"/>
          <w:color w:val="222222"/>
          <w:sz w:val="24"/>
          <w:szCs w:val="24"/>
          <w:shd w:val="clear" w:color="auto" w:fill="FFFFFF"/>
        </w:rPr>
        <w:t>., 1996. </w:t>
      </w:r>
      <w:r w:rsidR="00B10248" w:rsidRPr="0076433F">
        <w:rPr>
          <w:rFonts w:ascii="Times New Roman" w:hAnsi="Times New Roman" w:cs="Times New Roman"/>
          <w:i/>
          <w:iCs/>
          <w:color w:val="222222"/>
          <w:sz w:val="24"/>
          <w:szCs w:val="24"/>
          <w:shd w:val="clear" w:color="auto" w:fill="FFFFFF"/>
        </w:rPr>
        <w:t>What Americans know about politics and why it matters</w:t>
      </w:r>
      <w:r w:rsidR="00B10248" w:rsidRPr="0076433F">
        <w:rPr>
          <w:rFonts w:ascii="Times New Roman" w:hAnsi="Times New Roman" w:cs="Times New Roman"/>
          <w:color w:val="222222"/>
          <w:sz w:val="24"/>
          <w:szCs w:val="24"/>
          <w:shd w:val="clear" w:color="auto" w:fill="FFFFFF"/>
        </w:rPr>
        <w:t>. Yale University Press.</w:t>
      </w:r>
    </w:p>
    <w:p w14:paraId="10DADE06" w14:textId="77777777" w:rsidR="00A174C3" w:rsidRPr="0076433F" w:rsidRDefault="00A174C3"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t>Flaxman, Seth, Sharad Goel, and Justin M. Rao. "Filter bubbles, echo chambers, and online news consumption." </w:t>
      </w:r>
      <w:r w:rsidRPr="0076433F">
        <w:rPr>
          <w:rFonts w:ascii="Times New Roman" w:hAnsi="Times New Roman" w:cs="Times New Roman"/>
          <w:i/>
          <w:iCs/>
          <w:color w:val="222222"/>
          <w:sz w:val="24"/>
          <w:szCs w:val="24"/>
          <w:shd w:val="clear" w:color="auto" w:fill="FFFFFF"/>
        </w:rPr>
        <w:t>Public opinion quarterly</w:t>
      </w:r>
      <w:r w:rsidRPr="0076433F">
        <w:rPr>
          <w:rFonts w:ascii="Times New Roman" w:hAnsi="Times New Roman" w:cs="Times New Roman"/>
          <w:color w:val="222222"/>
          <w:sz w:val="24"/>
          <w:szCs w:val="24"/>
          <w:shd w:val="clear" w:color="auto" w:fill="FFFFFF"/>
        </w:rPr>
        <w:t> 80, no. S1 (2016): 298-320.</w:t>
      </w:r>
    </w:p>
    <w:p w14:paraId="205C7B64" w14:textId="1A24A5D5" w:rsidR="0076433F" w:rsidRPr="0076433F" w:rsidRDefault="0076433F" w:rsidP="00153AF2">
      <w:pPr>
        <w:spacing w:line="480" w:lineRule="auto"/>
        <w:ind w:left="720" w:hanging="720"/>
        <w:rPr>
          <w:rFonts w:ascii="Times New Roman" w:hAnsi="Times New Roman" w:cs="Times New Roman"/>
          <w:color w:val="222222"/>
          <w:sz w:val="24"/>
          <w:szCs w:val="24"/>
          <w:shd w:val="clear" w:color="auto" w:fill="FFFFFF"/>
        </w:rPr>
      </w:pPr>
      <w:proofErr w:type="spellStart"/>
      <w:r w:rsidRPr="0076433F">
        <w:rPr>
          <w:rFonts w:ascii="Times New Roman" w:hAnsi="Times New Roman" w:cs="Times New Roman"/>
          <w:color w:val="222222"/>
          <w:sz w:val="20"/>
          <w:szCs w:val="20"/>
          <w:shd w:val="clear" w:color="auto" w:fill="FFFFFF"/>
        </w:rPr>
        <w:t>Hillygus</w:t>
      </w:r>
      <w:proofErr w:type="spellEnd"/>
      <w:r w:rsidRPr="0076433F">
        <w:rPr>
          <w:rFonts w:ascii="Times New Roman" w:hAnsi="Times New Roman" w:cs="Times New Roman"/>
          <w:color w:val="222222"/>
          <w:sz w:val="20"/>
          <w:szCs w:val="20"/>
          <w:shd w:val="clear" w:color="auto" w:fill="FFFFFF"/>
        </w:rPr>
        <w:t>, D. Sunshine, Natalie Jackson, and McKenzie Young. "Professional respondents in nonprobability online panels." </w:t>
      </w:r>
      <w:r w:rsidRPr="0076433F">
        <w:rPr>
          <w:rFonts w:ascii="Times New Roman" w:hAnsi="Times New Roman" w:cs="Times New Roman"/>
          <w:i/>
          <w:iCs/>
          <w:color w:val="222222"/>
          <w:sz w:val="20"/>
          <w:szCs w:val="20"/>
          <w:shd w:val="clear" w:color="auto" w:fill="FFFFFF"/>
        </w:rPr>
        <w:t>Online Panel Research: Data Quality Perspective, A</w:t>
      </w:r>
      <w:r w:rsidRPr="0076433F">
        <w:rPr>
          <w:rFonts w:ascii="Times New Roman" w:hAnsi="Times New Roman" w:cs="Times New Roman"/>
          <w:color w:val="222222"/>
          <w:sz w:val="20"/>
          <w:szCs w:val="20"/>
          <w:shd w:val="clear" w:color="auto" w:fill="FFFFFF"/>
        </w:rPr>
        <w:t> (2014): 219-237.</w:t>
      </w:r>
    </w:p>
    <w:p w14:paraId="26A46C0B" w14:textId="0EA66424" w:rsidR="00153AF2" w:rsidRPr="0076433F" w:rsidRDefault="00B10248" w:rsidP="00153AF2">
      <w:pPr>
        <w:spacing w:line="480" w:lineRule="auto"/>
        <w:ind w:left="720" w:hanging="720"/>
        <w:rPr>
          <w:rFonts w:ascii="Times New Roman" w:hAnsi="Times New Roman" w:cs="Times New Roman"/>
          <w:color w:val="222222"/>
          <w:sz w:val="24"/>
          <w:szCs w:val="24"/>
          <w:shd w:val="clear" w:color="auto" w:fill="FFFFFF"/>
        </w:rPr>
      </w:pPr>
      <w:proofErr w:type="spellStart"/>
      <w:r w:rsidRPr="0076433F">
        <w:rPr>
          <w:rFonts w:ascii="Times New Roman" w:hAnsi="Times New Roman" w:cs="Times New Roman"/>
          <w:color w:val="222222"/>
          <w:sz w:val="24"/>
          <w:szCs w:val="24"/>
          <w:shd w:val="clear" w:color="auto" w:fill="FFFFFF"/>
        </w:rPr>
        <w:t>Lupia</w:t>
      </w:r>
      <w:proofErr w:type="spellEnd"/>
      <w:r w:rsidRPr="0076433F">
        <w:rPr>
          <w:rFonts w:ascii="Times New Roman" w:hAnsi="Times New Roman" w:cs="Times New Roman"/>
          <w:color w:val="222222"/>
          <w:sz w:val="24"/>
          <w:szCs w:val="24"/>
          <w:shd w:val="clear" w:color="auto" w:fill="FFFFFF"/>
        </w:rPr>
        <w:t>, A</w:t>
      </w:r>
      <w:r w:rsidR="00F40FE7" w:rsidRPr="0076433F">
        <w:rPr>
          <w:rFonts w:ascii="Times New Roman" w:hAnsi="Times New Roman" w:cs="Times New Roman"/>
          <w:color w:val="222222"/>
          <w:sz w:val="24"/>
          <w:szCs w:val="24"/>
          <w:shd w:val="clear" w:color="auto" w:fill="FFFFFF"/>
        </w:rPr>
        <w:t>rthur</w:t>
      </w:r>
      <w:r w:rsidRPr="0076433F">
        <w:rPr>
          <w:rFonts w:ascii="Times New Roman" w:hAnsi="Times New Roman" w:cs="Times New Roman"/>
          <w:color w:val="222222"/>
          <w:sz w:val="24"/>
          <w:szCs w:val="24"/>
          <w:shd w:val="clear" w:color="auto" w:fill="FFFFFF"/>
        </w:rPr>
        <w:t>, 1994. Shortcuts versus encyclopedias: Information and voting behavior in California insurance reform elections. </w:t>
      </w:r>
      <w:r w:rsidRPr="0076433F">
        <w:rPr>
          <w:rFonts w:ascii="Times New Roman" w:hAnsi="Times New Roman" w:cs="Times New Roman"/>
          <w:i/>
          <w:iCs/>
          <w:color w:val="222222"/>
          <w:sz w:val="24"/>
          <w:szCs w:val="24"/>
          <w:shd w:val="clear" w:color="auto" w:fill="FFFFFF"/>
        </w:rPr>
        <w:t>American Political Science Review</w:t>
      </w:r>
      <w:r w:rsidRPr="0076433F">
        <w:rPr>
          <w:rFonts w:ascii="Times New Roman" w:hAnsi="Times New Roman" w:cs="Times New Roman"/>
          <w:color w:val="222222"/>
          <w:sz w:val="24"/>
          <w:szCs w:val="24"/>
          <w:shd w:val="clear" w:color="auto" w:fill="FFFFFF"/>
        </w:rPr>
        <w:t>, </w:t>
      </w:r>
      <w:r w:rsidRPr="0076433F">
        <w:rPr>
          <w:rFonts w:ascii="Times New Roman" w:hAnsi="Times New Roman" w:cs="Times New Roman"/>
          <w:i/>
          <w:iCs/>
          <w:color w:val="222222"/>
          <w:sz w:val="24"/>
          <w:szCs w:val="24"/>
          <w:shd w:val="clear" w:color="auto" w:fill="FFFFFF"/>
        </w:rPr>
        <w:t>88</w:t>
      </w:r>
      <w:r w:rsidRPr="0076433F">
        <w:rPr>
          <w:rFonts w:ascii="Times New Roman" w:hAnsi="Times New Roman" w:cs="Times New Roman"/>
          <w:color w:val="222222"/>
          <w:sz w:val="24"/>
          <w:szCs w:val="24"/>
          <w:shd w:val="clear" w:color="auto" w:fill="FFFFFF"/>
        </w:rPr>
        <w:t>(1), pp.63-76.</w:t>
      </w:r>
    </w:p>
    <w:p w14:paraId="3063C81D" w14:textId="59B8EE8D" w:rsidR="00B10248" w:rsidRPr="0076433F" w:rsidRDefault="00B10248" w:rsidP="00153AF2">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lastRenderedPageBreak/>
        <w:t>Luskin, R</w:t>
      </w:r>
      <w:r w:rsidR="00F40FE7" w:rsidRPr="0076433F">
        <w:rPr>
          <w:rFonts w:ascii="Times New Roman" w:hAnsi="Times New Roman" w:cs="Times New Roman"/>
          <w:color w:val="222222"/>
          <w:sz w:val="24"/>
          <w:szCs w:val="24"/>
          <w:shd w:val="clear" w:color="auto" w:fill="FFFFFF"/>
        </w:rPr>
        <w:t xml:space="preserve">obert </w:t>
      </w:r>
      <w:r w:rsidRPr="0076433F">
        <w:rPr>
          <w:rFonts w:ascii="Times New Roman" w:hAnsi="Times New Roman" w:cs="Times New Roman"/>
          <w:color w:val="222222"/>
          <w:sz w:val="24"/>
          <w:szCs w:val="24"/>
          <w:shd w:val="clear" w:color="auto" w:fill="FFFFFF"/>
        </w:rPr>
        <w:t>C., 1987. Measuring political sophistication. </w:t>
      </w:r>
      <w:r w:rsidRPr="0076433F">
        <w:rPr>
          <w:rFonts w:ascii="Times New Roman" w:hAnsi="Times New Roman" w:cs="Times New Roman"/>
          <w:i/>
          <w:iCs/>
          <w:color w:val="222222"/>
          <w:sz w:val="24"/>
          <w:szCs w:val="24"/>
          <w:shd w:val="clear" w:color="auto" w:fill="FFFFFF"/>
        </w:rPr>
        <w:t>American journal of political science</w:t>
      </w:r>
      <w:r w:rsidRPr="0076433F">
        <w:rPr>
          <w:rFonts w:ascii="Times New Roman" w:hAnsi="Times New Roman" w:cs="Times New Roman"/>
          <w:color w:val="222222"/>
          <w:sz w:val="24"/>
          <w:szCs w:val="24"/>
          <w:shd w:val="clear" w:color="auto" w:fill="FFFFFF"/>
        </w:rPr>
        <w:t>, pp.856-899.</w:t>
      </w:r>
    </w:p>
    <w:p w14:paraId="1E76F236" w14:textId="11CF338D" w:rsidR="00B10248" w:rsidRPr="0076433F" w:rsidRDefault="00B10248"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t xml:space="preserve">Luskin, </w:t>
      </w:r>
      <w:proofErr w:type="spellStart"/>
      <w:r w:rsidR="00F40FE7" w:rsidRPr="0076433F">
        <w:rPr>
          <w:rFonts w:ascii="Times New Roman" w:hAnsi="Times New Roman" w:cs="Times New Roman"/>
          <w:color w:val="222222"/>
          <w:sz w:val="24"/>
          <w:szCs w:val="24"/>
          <w:shd w:val="clear" w:color="auto" w:fill="FFFFFF"/>
        </w:rPr>
        <w:t>Robert</w:t>
      </w:r>
      <w:r w:rsidRPr="0076433F">
        <w:rPr>
          <w:rFonts w:ascii="Times New Roman" w:hAnsi="Times New Roman" w:cs="Times New Roman"/>
          <w:color w:val="222222"/>
          <w:sz w:val="24"/>
          <w:szCs w:val="24"/>
          <w:shd w:val="clear" w:color="auto" w:fill="FFFFFF"/>
        </w:rPr>
        <w:t>.C</w:t>
      </w:r>
      <w:proofErr w:type="spellEnd"/>
      <w:r w:rsidRPr="0076433F">
        <w:rPr>
          <w:rFonts w:ascii="Times New Roman" w:hAnsi="Times New Roman" w:cs="Times New Roman"/>
          <w:color w:val="222222"/>
          <w:sz w:val="24"/>
          <w:szCs w:val="24"/>
          <w:shd w:val="clear" w:color="auto" w:fill="FFFFFF"/>
        </w:rPr>
        <w:t>., 2002. From denial to extenuation (and finally beyond): Political sophistication and citizen performance. </w:t>
      </w:r>
      <w:r w:rsidRPr="0076433F">
        <w:rPr>
          <w:rFonts w:ascii="Times New Roman" w:hAnsi="Times New Roman" w:cs="Times New Roman"/>
          <w:i/>
          <w:iCs/>
          <w:color w:val="222222"/>
          <w:sz w:val="24"/>
          <w:szCs w:val="24"/>
          <w:shd w:val="clear" w:color="auto" w:fill="FFFFFF"/>
        </w:rPr>
        <w:t>Thinking about political psychology</w:t>
      </w:r>
      <w:r w:rsidRPr="0076433F">
        <w:rPr>
          <w:rFonts w:ascii="Times New Roman" w:hAnsi="Times New Roman" w:cs="Times New Roman"/>
          <w:color w:val="222222"/>
          <w:sz w:val="24"/>
          <w:szCs w:val="24"/>
          <w:shd w:val="clear" w:color="auto" w:fill="FFFFFF"/>
        </w:rPr>
        <w:t>, </w:t>
      </w:r>
      <w:r w:rsidRPr="0076433F">
        <w:rPr>
          <w:rFonts w:ascii="Times New Roman" w:hAnsi="Times New Roman" w:cs="Times New Roman"/>
          <w:i/>
          <w:iCs/>
          <w:color w:val="222222"/>
          <w:sz w:val="24"/>
          <w:szCs w:val="24"/>
          <w:shd w:val="clear" w:color="auto" w:fill="FFFFFF"/>
        </w:rPr>
        <w:t>284</w:t>
      </w:r>
      <w:r w:rsidRPr="0076433F">
        <w:rPr>
          <w:rFonts w:ascii="Times New Roman" w:hAnsi="Times New Roman" w:cs="Times New Roman"/>
          <w:color w:val="222222"/>
          <w:sz w:val="24"/>
          <w:szCs w:val="24"/>
          <w:shd w:val="clear" w:color="auto" w:fill="FFFFFF"/>
        </w:rPr>
        <w:t>.</w:t>
      </w:r>
    </w:p>
    <w:p w14:paraId="62EC6BC3" w14:textId="04B485A4" w:rsidR="00153AF2" w:rsidRPr="0076433F" w:rsidRDefault="00153AF2"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0"/>
          <w:szCs w:val="20"/>
          <w:shd w:val="clear" w:color="auto" w:fill="FFFFFF"/>
        </w:rPr>
        <w:t>Luskin, Robert C., Gaurav Sood, and Ariel Helfer. "Measuring learning in informative processes." In </w:t>
      </w:r>
      <w:r w:rsidRPr="0076433F">
        <w:rPr>
          <w:rFonts w:ascii="Times New Roman" w:hAnsi="Times New Roman" w:cs="Times New Roman"/>
          <w:i/>
          <w:iCs/>
          <w:color w:val="222222"/>
          <w:sz w:val="20"/>
          <w:szCs w:val="20"/>
          <w:shd w:val="clear" w:color="auto" w:fill="FFFFFF"/>
        </w:rPr>
        <w:t>European Consortium of Political Science Research Workshop, Salamanca, Spain</w:t>
      </w:r>
      <w:r w:rsidRPr="0076433F">
        <w:rPr>
          <w:rFonts w:ascii="Times New Roman" w:hAnsi="Times New Roman" w:cs="Times New Roman"/>
          <w:color w:val="222222"/>
          <w:sz w:val="20"/>
          <w:szCs w:val="20"/>
          <w:shd w:val="clear" w:color="auto" w:fill="FFFFFF"/>
        </w:rPr>
        <w:t>. 2014.</w:t>
      </w:r>
    </w:p>
    <w:p w14:paraId="5ED1DFC1" w14:textId="0CD1AD27" w:rsidR="00661DCE" w:rsidRPr="0076433F" w:rsidRDefault="00661DCE"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t>Mondak, Jeffrey J. "Developing valid knowledge scales." </w:t>
      </w:r>
      <w:r w:rsidRPr="0076433F">
        <w:rPr>
          <w:rFonts w:ascii="Times New Roman" w:hAnsi="Times New Roman" w:cs="Times New Roman"/>
          <w:i/>
          <w:iCs/>
          <w:color w:val="222222"/>
          <w:sz w:val="24"/>
          <w:szCs w:val="24"/>
          <w:shd w:val="clear" w:color="auto" w:fill="FFFFFF"/>
        </w:rPr>
        <w:t>American Journal of Political Science</w:t>
      </w:r>
      <w:r w:rsidRPr="0076433F">
        <w:rPr>
          <w:rFonts w:ascii="Times New Roman" w:hAnsi="Times New Roman" w:cs="Times New Roman"/>
          <w:color w:val="222222"/>
          <w:sz w:val="24"/>
          <w:szCs w:val="24"/>
          <w:shd w:val="clear" w:color="auto" w:fill="FFFFFF"/>
        </w:rPr>
        <w:t> (2001): 224-238.</w:t>
      </w:r>
    </w:p>
    <w:p w14:paraId="76E6811E" w14:textId="0FFE20E4" w:rsidR="00B10248" w:rsidRPr="0076433F" w:rsidRDefault="00B10248"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t>Popkin, S</w:t>
      </w:r>
      <w:r w:rsidR="00F40FE7" w:rsidRPr="0076433F">
        <w:rPr>
          <w:rFonts w:ascii="Times New Roman" w:hAnsi="Times New Roman" w:cs="Times New Roman"/>
          <w:color w:val="222222"/>
          <w:sz w:val="24"/>
          <w:szCs w:val="24"/>
          <w:shd w:val="clear" w:color="auto" w:fill="FFFFFF"/>
        </w:rPr>
        <w:t xml:space="preserve">amuel </w:t>
      </w:r>
      <w:r w:rsidRPr="0076433F">
        <w:rPr>
          <w:rFonts w:ascii="Times New Roman" w:hAnsi="Times New Roman" w:cs="Times New Roman"/>
          <w:color w:val="222222"/>
          <w:sz w:val="24"/>
          <w:szCs w:val="24"/>
          <w:shd w:val="clear" w:color="auto" w:fill="FFFFFF"/>
        </w:rPr>
        <w:t>L., 1991. </w:t>
      </w:r>
      <w:r w:rsidRPr="0076433F">
        <w:rPr>
          <w:rFonts w:ascii="Times New Roman" w:hAnsi="Times New Roman" w:cs="Times New Roman"/>
          <w:i/>
          <w:iCs/>
          <w:color w:val="222222"/>
          <w:sz w:val="24"/>
          <w:szCs w:val="24"/>
          <w:shd w:val="clear" w:color="auto" w:fill="FFFFFF"/>
        </w:rPr>
        <w:t>The reasoning voter: Communication and persuasion in presidential campaigns</w:t>
      </w:r>
      <w:r w:rsidRPr="0076433F">
        <w:rPr>
          <w:rFonts w:ascii="Times New Roman" w:hAnsi="Times New Roman" w:cs="Times New Roman"/>
          <w:color w:val="222222"/>
          <w:sz w:val="24"/>
          <w:szCs w:val="24"/>
          <w:shd w:val="clear" w:color="auto" w:fill="FFFFFF"/>
        </w:rPr>
        <w:t>. University of Chicago Press.</w:t>
      </w:r>
    </w:p>
    <w:p w14:paraId="5B0C20D3" w14:textId="610459FF" w:rsidR="00153AF2" w:rsidRPr="0076433F" w:rsidRDefault="00153AF2"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0"/>
          <w:szCs w:val="20"/>
          <w:shd w:val="clear" w:color="auto" w:fill="FFFFFF"/>
        </w:rPr>
        <w:t xml:space="preserve">Prior, Markus. "Visual political knowledge: A different road to </w:t>
      </w:r>
      <w:proofErr w:type="gramStart"/>
      <w:r w:rsidRPr="0076433F">
        <w:rPr>
          <w:rFonts w:ascii="Times New Roman" w:hAnsi="Times New Roman" w:cs="Times New Roman"/>
          <w:color w:val="222222"/>
          <w:sz w:val="20"/>
          <w:szCs w:val="20"/>
          <w:shd w:val="clear" w:color="auto" w:fill="FFFFFF"/>
        </w:rPr>
        <w:t>competence?.</w:t>
      </w:r>
      <w:proofErr w:type="gramEnd"/>
      <w:r w:rsidRPr="0076433F">
        <w:rPr>
          <w:rFonts w:ascii="Times New Roman" w:hAnsi="Times New Roman" w:cs="Times New Roman"/>
          <w:color w:val="222222"/>
          <w:sz w:val="20"/>
          <w:szCs w:val="20"/>
          <w:shd w:val="clear" w:color="auto" w:fill="FFFFFF"/>
        </w:rPr>
        <w:t>" </w:t>
      </w:r>
      <w:r w:rsidRPr="0076433F">
        <w:rPr>
          <w:rFonts w:ascii="Times New Roman" w:hAnsi="Times New Roman" w:cs="Times New Roman"/>
          <w:i/>
          <w:iCs/>
          <w:color w:val="222222"/>
          <w:sz w:val="20"/>
          <w:szCs w:val="20"/>
          <w:shd w:val="clear" w:color="auto" w:fill="FFFFFF"/>
        </w:rPr>
        <w:t>The Journal of Politics</w:t>
      </w:r>
      <w:r w:rsidRPr="0076433F">
        <w:rPr>
          <w:rFonts w:ascii="Times New Roman" w:hAnsi="Times New Roman" w:cs="Times New Roman"/>
          <w:color w:val="222222"/>
          <w:sz w:val="20"/>
          <w:szCs w:val="20"/>
          <w:shd w:val="clear" w:color="auto" w:fill="FFFFFF"/>
        </w:rPr>
        <w:t> 76, no. 1 (2014): 41-57.</w:t>
      </w:r>
    </w:p>
    <w:p w14:paraId="6BF5E89C" w14:textId="73749885" w:rsidR="00B10248" w:rsidRPr="0076433F" w:rsidRDefault="00B10248"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4"/>
          <w:szCs w:val="24"/>
          <w:shd w:val="clear" w:color="auto" w:fill="FFFFFF"/>
        </w:rPr>
        <w:t>Prior, M</w:t>
      </w:r>
      <w:r w:rsidR="00F40FE7" w:rsidRPr="0076433F">
        <w:rPr>
          <w:rFonts w:ascii="Times New Roman" w:hAnsi="Times New Roman" w:cs="Times New Roman"/>
          <w:color w:val="222222"/>
          <w:sz w:val="24"/>
          <w:szCs w:val="24"/>
          <w:shd w:val="clear" w:color="auto" w:fill="FFFFFF"/>
        </w:rPr>
        <w:t>arkus</w:t>
      </w:r>
      <w:r w:rsidRPr="0076433F">
        <w:rPr>
          <w:rFonts w:ascii="Times New Roman" w:hAnsi="Times New Roman" w:cs="Times New Roman"/>
          <w:color w:val="222222"/>
          <w:sz w:val="24"/>
          <w:szCs w:val="24"/>
          <w:shd w:val="clear" w:color="auto" w:fill="FFFFFF"/>
        </w:rPr>
        <w:t xml:space="preserve"> and </w:t>
      </w:r>
      <w:proofErr w:type="spellStart"/>
      <w:r w:rsidRPr="0076433F">
        <w:rPr>
          <w:rFonts w:ascii="Times New Roman" w:hAnsi="Times New Roman" w:cs="Times New Roman"/>
          <w:color w:val="222222"/>
          <w:sz w:val="24"/>
          <w:szCs w:val="24"/>
          <w:shd w:val="clear" w:color="auto" w:fill="FFFFFF"/>
        </w:rPr>
        <w:t>Lupia</w:t>
      </w:r>
      <w:proofErr w:type="spellEnd"/>
      <w:r w:rsidRPr="0076433F">
        <w:rPr>
          <w:rFonts w:ascii="Times New Roman" w:hAnsi="Times New Roman" w:cs="Times New Roman"/>
          <w:color w:val="222222"/>
          <w:sz w:val="24"/>
          <w:szCs w:val="24"/>
          <w:shd w:val="clear" w:color="auto" w:fill="FFFFFF"/>
        </w:rPr>
        <w:t>, A</w:t>
      </w:r>
      <w:r w:rsidR="00F40FE7" w:rsidRPr="0076433F">
        <w:rPr>
          <w:rFonts w:ascii="Times New Roman" w:hAnsi="Times New Roman" w:cs="Times New Roman"/>
          <w:color w:val="222222"/>
          <w:sz w:val="24"/>
          <w:szCs w:val="24"/>
          <w:shd w:val="clear" w:color="auto" w:fill="FFFFFF"/>
        </w:rPr>
        <w:t>rthur</w:t>
      </w:r>
      <w:r w:rsidRPr="0076433F">
        <w:rPr>
          <w:rFonts w:ascii="Times New Roman" w:hAnsi="Times New Roman" w:cs="Times New Roman"/>
          <w:color w:val="222222"/>
          <w:sz w:val="24"/>
          <w:szCs w:val="24"/>
          <w:shd w:val="clear" w:color="auto" w:fill="FFFFFF"/>
        </w:rPr>
        <w:t>, 2008. Money, time, and political knowledge: Distinguishing quick recall and political learning skills. </w:t>
      </w:r>
      <w:r w:rsidRPr="0076433F">
        <w:rPr>
          <w:rFonts w:ascii="Times New Roman" w:hAnsi="Times New Roman" w:cs="Times New Roman"/>
          <w:i/>
          <w:iCs/>
          <w:color w:val="222222"/>
          <w:sz w:val="24"/>
          <w:szCs w:val="24"/>
          <w:shd w:val="clear" w:color="auto" w:fill="FFFFFF"/>
        </w:rPr>
        <w:t>American Journal of Political Science</w:t>
      </w:r>
      <w:r w:rsidRPr="0076433F">
        <w:rPr>
          <w:rFonts w:ascii="Times New Roman" w:hAnsi="Times New Roman" w:cs="Times New Roman"/>
          <w:color w:val="222222"/>
          <w:sz w:val="24"/>
          <w:szCs w:val="24"/>
          <w:shd w:val="clear" w:color="auto" w:fill="FFFFFF"/>
        </w:rPr>
        <w:t>, </w:t>
      </w:r>
      <w:r w:rsidRPr="0076433F">
        <w:rPr>
          <w:rFonts w:ascii="Times New Roman" w:hAnsi="Times New Roman" w:cs="Times New Roman"/>
          <w:i/>
          <w:iCs/>
          <w:color w:val="222222"/>
          <w:sz w:val="24"/>
          <w:szCs w:val="24"/>
          <w:shd w:val="clear" w:color="auto" w:fill="FFFFFF"/>
        </w:rPr>
        <w:t>52</w:t>
      </w:r>
      <w:r w:rsidRPr="0076433F">
        <w:rPr>
          <w:rFonts w:ascii="Times New Roman" w:hAnsi="Times New Roman" w:cs="Times New Roman"/>
          <w:color w:val="222222"/>
          <w:sz w:val="24"/>
          <w:szCs w:val="24"/>
          <w:shd w:val="clear" w:color="auto" w:fill="FFFFFF"/>
        </w:rPr>
        <w:t>(1), pp.169-183.</w:t>
      </w:r>
    </w:p>
    <w:p w14:paraId="35ECC5A8" w14:textId="4E0FAE49" w:rsidR="00153AF2" w:rsidRPr="0076433F" w:rsidRDefault="00153AF2" w:rsidP="00F40FE7">
      <w:pPr>
        <w:spacing w:line="480" w:lineRule="auto"/>
        <w:ind w:left="720" w:hanging="720"/>
        <w:rPr>
          <w:rFonts w:ascii="Times New Roman" w:hAnsi="Times New Roman" w:cs="Times New Roman"/>
          <w:color w:val="222222"/>
          <w:sz w:val="20"/>
          <w:szCs w:val="20"/>
          <w:shd w:val="clear" w:color="auto" w:fill="FFFFFF"/>
        </w:rPr>
      </w:pPr>
      <w:r w:rsidRPr="0076433F">
        <w:rPr>
          <w:rFonts w:ascii="Times New Roman" w:hAnsi="Times New Roman" w:cs="Times New Roman"/>
          <w:color w:val="222222"/>
          <w:sz w:val="20"/>
          <w:szCs w:val="20"/>
          <w:shd w:val="clear" w:color="auto" w:fill="FFFFFF"/>
        </w:rPr>
        <w:t>Prior, Markus, Gaurav Sood, and Kabir Khanna. "You cannot be serious: The impact of accuracy incentives on partisan bias in reports of economic perceptions." </w:t>
      </w:r>
      <w:r w:rsidRPr="0076433F">
        <w:rPr>
          <w:rFonts w:ascii="Times New Roman" w:hAnsi="Times New Roman" w:cs="Times New Roman"/>
          <w:i/>
          <w:iCs/>
          <w:color w:val="222222"/>
          <w:sz w:val="20"/>
          <w:szCs w:val="20"/>
          <w:shd w:val="clear" w:color="auto" w:fill="FFFFFF"/>
        </w:rPr>
        <w:t>Quarterly Journal of Political Science</w:t>
      </w:r>
      <w:r w:rsidRPr="0076433F">
        <w:rPr>
          <w:rFonts w:ascii="Times New Roman" w:hAnsi="Times New Roman" w:cs="Times New Roman"/>
          <w:color w:val="222222"/>
          <w:sz w:val="20"/>
          <w:szCs w:val="20"/>
          <w:shd w:val="clear" w:color="auto" w:fill="FFFFFF"/>
        </w:rPr>
        <w:t> 10, no. 4 (2015): 489-518.</w:t>
      </w:r>
    </w:p>
    <w:p w14:paraId="73E29138" w14:textId="0D26D334" w:rsidR="00432911" w:rsidRPr="0076433F" w:rsidRDefault="00432911" w:rsidP="00F40FE7">
      <w:pPr>
        <w:spacing w:line="480" w:lineRule="auto"/>
        <w:ind w:left="720" w:hanging="720"/>
        <w:rPr>
          <w:rFonts w:ascii="Times New Roman" w:hAnsi="Times New Roman" w:cs="Times New Roman"/>
          <w:color w:val="222222"/>
          <w:sz w:val="24"/>
          <w:szCs w:val="24"/>
          <w:shd w:val="clear" w:color="auto" w:fill="FFFFFF"/>
        </w:rPr>
      </w:pPr>
      <w:r w:rsidRPr="0076433F">
        <w:rPr>
          <w:rFonts w:ascii="Times New Roman" w:hAnsi="Times New Roman" w:cs="Times New Roman"/>
          <w:color w:val="222222"/>
          <w:sz w:val="20"/>
          <w:szCs w:val="20"/>
          <w:shd w:val="clear" w:color="auto" w:fill="FFFFFF"/>
        </w:rPr>
        <w:t>Brown, Roger, and David McNeill. "The “tip of the tongue” phenomenon." </w:t>
      </w:r>
      <w:r w:rsidRPr="0076433F">
        <w:rPr>
          <w:rFonts w:ascii="Times New Roman" w:hAnsi="Times New Roman" w:cs="Times New Roman"/>
          <w:i/>
          <w:iCs/>
          <w:color w:val="222222"/>
          <w:sz w:val="20"/>
          <w:szCs w:val="20"/>
          <w:shd w:val="clear" w:color="auto" w:fill="FFFFFF"/>
        </w:rPr>
        <w:t>Journal of verbal learning and verbal behavior</w:t>
      </w:r>
      <w:r w:rsidRPr="0076433F">
        <w:rPr>
          <w:rFonts w:ascii="Times New Roman" w:hAnsi="Times New Roman" w:cs="Times New Roman"/>
          <w:color w:val="222222"/>
          <w:sz w:val="20"/>
          <w:szCs w:val="20"/>
          <w:shd w:val="clear" w:color="auto" w:fill="FFFFFF"/>
        </w:rPr>
        <w:t> 5, no. 4 (1966): 325-337.</w:t>
      </w:r>
    </w:p>
    <w:p w14:paraId="259D32B7" w14:textId="77777777" w:rsidR="0076433F" w:rsidRDefault="0076433F">
      <w:pPr>
        <w:rPr>
          <w:rFonts w:ascii="Times New Roman" w:hAnsi="Times New Roman" w:cs="Times New Roman"/>
          <w:b/>
          <w:sz w:val="24"/>
          <w:szCs w:val="24"/>
        </w:rPr>
      </w:pPr>
      <w:r>
        <w:rPr>
          <w:rFonts w:ascii="Times New Roman" w:hAnsi="Times New Roman" w:cs="Times New Roman"/>
          <w:b/>
          <w:sz w:val="24"/>
          <w:szCs w:val="24"/>
        </w:rPr>
        <w:br w:type="page"/>
      </w:r>
    </w:p>
    <w:p w14:paraId="3AF6FA71" w14:textId="2E3E4300" w:rsidR="00B10248" w:rsidRPr="0076433F" w:rsidRDefault="00B10248" w:rsidP="00B10248">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lastRenderedPageBreak/>
        <w:t>Tables</w:t>
      </w:r>
    </w:p>
    <w:p w14:paraId="1AC2B481" w14:textId="77777777" w:rsidR="00B10248" w:rsidRPr="0076433F" w:rsidRDefault="00B10248" w:rsidP="00B10248">
      <w:pPr>
        <w:pStyle w:val="NoSpacing"/>
        <w:jc w:val="center"/>
        <w:rPr>
          <w:rFonts w:ascii="Times New Roman" w:hAnsi="Times New Roman" w:cs="Times New Roman"/>
          <w:b/>
          <w:sz w:val="24"/>
          <w:szCs w:val="24"/>
        </w:rPr>
      </w:pPr>
    </w:p>
    <w:p w14:paraId="42E4D347" w14:textId="0A7EBBCA" w:rsidR="00B10248" w:rsidRPr="0076433F" w:rsidRDefault="00B10248" w:rsidP="00B10248">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 xml:space="preserve">Table 1: Correct Response Encouraging Features in </w:t>
      </w:r>
    </w:p>
    <w:p w14:paraId="5F8A265B" w14:textId="77777777" w:rsidR="00B10248" w:rsidRPr="0076433F" w:rsidRDefault="00B10248" w:rsidP="00B10248">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Knowledge Items in Academic Surveys</w:t>
      </w:r>
    </w:p>
    <w:p w14:paraId="51EE498C" w14:textId="77777777" w:rsidR="00B10248" w:rsidRPr="0076433F" w:rsidRDefault="00B10248" w:rsidP="00B10248">
      <w:pPr>
        <w:pStyle w:val="NoSpacing"/>
        <w:rPr>
          <w:rFonts w:ascii="Times New Roman" w:hAnsi="Times New Roman" w:cs="Times New Roman"/>
          <w:b/>
          <w:sz w:val="24"/>
          <w:szCs w:val="24"/>
        </w:rPr>
      </w:pPr>
    </w:p>
    <w:tbl>
      <w:tblPr>
        <w:tblStyle w:val="TableGrid"/>
        <w:tblW w:w="5922" w:type="dxa"/>
        <w:jc w:val="center"/>
        <w:tblCellMar>
          <w:left w:w="0" w:type="dxa"/>
          <w:right w:w="115" w:type="dxa"/>
        </w:tblCellMar>
        <w:tblLook w:val="04A0" w:firstRow="1" w:lastRow="0" w:firstColumn="1" w:lastColumn="0" w:noHBand="0" w:noVBand="1"/>
      </w:tblPr>
      <w:tblGrid>
        <w:gridCol w:w="2592"/>
        <w:gridCol w:w="1350"/>
        <w:gridCol w:w="1080"/>
        <w:gridCol w:w="900"/>
      </w:tblGrid>
      <w:tr w:rsidR="00B10248" w:rsidRPr="0076433F" w14:paraId="6D1B7F9E" w14:textId="77777777" w:rsidTr="007C57D3">
        <w:trPr>
          <w:trHeight w:val="20"/>
          <w:jc w:val="center"/>
        </w:trPr>
        <w:tc>
          <w:tcPr>
            <w:tcW w:w="2592" w:type="dxa"/>
            <w:tcBorders>
              <w:top w:val="single" w:sz="4" w:space="0" w:color="auto"/>
              <w:left w:val="nil"/>
              <w:bottom w:val="single" w:sz="4" w:space="0" w:color="000000" w:themeColor="text1"/>
              <w:right w:val="nil"/>
            </w:tcBorders>
            <w:vAlign w:val="center"/>
          </w:tcPr>
          <w:p w14:paraId="3D886D8E" w14:textId="77777777" w:rsidR="00B10248" w:rsidRPr="0076433F" w:rsidRDefault="00B10248" w:rsidP="007C57D3">
            <w:pPr>
              <w:pStyle w:val="NoSpacing"/>
              <w:rPr>
                <w:rFonts w:ascii="Times New Roman" w:hAnsi="Times New Roman" w:cs="Times New Roman"/>
                <w:b/>
                <w:sz w:val="24"/>
                <w:szCs w:val="24"/>
              </w:rPr>
            </w:pPr>
            <w:r w:rsidRPr="0076433F">
              <w:rPr>
                <w:rFonts w:ascii="Times New Roman" w:hAnsi="Times New Roman" w:cs="Times New Roman"/>
                <w:b/>
                <w:sz w:val="24"/>
                <w:szCs w:val="24"/>
              </w:rPr>
              <w:t>Design Features</w:t>
            </w:r>
          </w:p>
        </w:tc>
        <w:tc>
          <w:tcPr>
            <w:tcW w:w="1350" w:type="dxa"/>
            <w:tcBorders>
              <w:top w:val="single" w:sz="4" w:space="0" w:color="auto"/>
              <w:left w:val="nil"/>
              <w:bottom w:val="single" w:sz="4" w:space="0" w:color="000000" w:themeColor="text1"/>
              <w:right w:val="nil"/>
            </w:tcBorders>
            <w:vAlign w:val="center"/>
          </w:tcPr>
          <w:p w14:paraId="35DFB76E"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Combined</w:t>
            </w:r>
          </w:p>
        </w:tc>
        <w:tc>
          <w:tcPr>
            <w:tcW w:w="1080" w:type="dxa"/>
            <w:tcBorders>
              <w:top w:val="single" w:sz="4" w:space="0" w:color="auto"/>
              <w:left w:val="nil"/>
              <w:bottom w:val="single" w:sz="4" w:space="0" w:color="000000" w:themeColor="text1"/>
              <w:right w:val="nil"/>
            </w:tcBorders>
            <w:vAlign w:val="center"/>
          </w:tcPr>
          <w:p w14:paraId="628CBE71"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2012</w:t>
            </w:r>
          </w:p>
        </w:tc>
        <w:tc>
          <w:tcPr>
            <w:tcW w:w="900" w:type="dxa"/>
            <w:tcBorders>
              <w:top w:val="single" w:sz="4" w:space="0" w:color="auto"/>
              <w:left w:val="nil"/>
              <w:bottom w:val="single" w:sz="4" w:space="0" w:color="000000" w:themeColor="text1"/>
              <w:right w:val="nil"/>
            </w:tcBorders>
            <w:vAlign w:val="center"/>
          </w:tcPr>
          <w:p w14:paraId="4C72D9D4"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2016</w:t>
            </w:r>
          </w:p>
        </w:tc>
      </w:tr>
      <w:tr w:rsidR="00B10248" w:rsidRPr="0076433F" w14:paraId="4CB86344" w14:textId="77777777" w:rsidTr="007C57D3">
        <w:trPr>
          <w:trHeight w:val="242"/>
          <w:jc w:val="center"/>
        </w:trPr>
        <w:tc>
          <w:tcPr>
            <w:tcW w:w="2592" w:type="dxa"/>
            <w:tcBorders>
              <w:top w:val="single" w:sz="4" w:space="0" w:color="000000" w:themeColor="text1"/>
              <w:left w:val="nil"/>
              <w:bottom w:val="nil"/>
              <w:right w:val="nil"/>
            </w:tcBorders>
            <w:vAlign w:val="center"/>
          </w:tcPr>
          <w:p w14:paraId="52FBB5E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Explicit DK/Not sure</w:t>
            </w:r>
          </w:p>
        </w:tc>
        <w:tc>
          <w:tcPr>
            <w:tcW w:w="1350" w:type="dxa"/>
            <w:tcBorders>
              <w:top w:val="single" w:sz="4" w:space="0" w:color="000000" w:themeColor="text1"/>
              <w:left w:val="nil"/>
              <w:bottom w:val="nil"/>
              <w:right w:val="nil"/>
            </w:tcBorders>
            <w:vAlign w:val="center"/>
          </w:tcPr>
          <w:p w14:paraId="1D7F23B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c>
          <w:tcPr>
            <w:tcW w:w="1080" w:type="dxa"/>
            <w:tcBorders>
              <w:top w:val="single" w:sz="4" w:space="0" w:color="000000" w:themeColor="text1"/>
              <w:left w:val="nil"/>
              <w:bottom w:val="nil"/>
              <w:right w:val="nil"/>
            </w:tcBorders>
            <w:vAlign w:val="center"/>
          </w:tcPr>
          <w:p w14:paraId="318AA69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c>
          <w:tcPr>
            <w:tcW w:w="900" w:type="dxa"/>
            <w:tcBorders>
              <w:top w:val="single" w:sz="4" w:space="0" w:color="000000" w:themeColor="text1"/>
              <w:left w:val="nil"/>
              <w:bottom w:val="nil"/>
              <w:right w:val="nil"/>
            </w:tcBorders>
            <w:vAlign w:val="center"/>
          </w:tcPr>
          <w:p w14:paraId="2F25805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r>
      <w:tr w:rsidR="00B10248" w:rsidRPr="0076433F" w14:paraId="25C12C6D" w14:textId="77777777" w:rsidTr="007C57D3">
        <w:trPr>
          <w:jc w:val="center"/>
        </w:trPr>
        <w:tc>
          <w:tcPr>
            <w:tcW w:w="2592" w:type="dxa"/>
            <w:tcBorders>
              <w:top w:val="nil"/>
              <w:left w:val="nil"/>
              <w:bottom w:val="nil"/>
              <w:right w:val="nil"/>
            </w:tcBorders>
            <w:vAlign w:val="center"/>
          </w:tcPr>
          <w:p w14:paraId="58C4F840" w14:textId="77777777" w:rsidR="00B10248" w:rsidRPr="0076433F" w:rsidRDefault="00B10248" w:rsidP="007C57D3">
            <w:pPr>
              <w:pStyle w:val="NoSpacing"/>
              <w:rPr>
                <w:rFonts w:ascii="Times New Roman" w:hAnsi="Times New Roman" w:cs="Times New Roman"/>
                <w:sz w:val="24"/>
                <w:szCs w:val="24"/>
              </w:rPr>
            </w:pPr>
          </w:p>
        </w:tc>
        <w:tc>
          <w:tcPr>
            <w:tcW w:w="1350" w:type="dxa"/>
            <w:tcBorders>
              <w:top w:val="nil"/>
              <w:left w:val="nil"/>
              <w:bottom w:val="nil"/>
              <w:right w:val="nil"/>
            </w:tcBorders>
            <w:vAlign w:val="center"/>
          </w:tcPr>
          <w:p w14:paraId="17749335" w14:textId="77777777" w:rsidR="00B10248" w:rsidRPr="0076433F" w:rsidRDefault="00B10248" w:rsidP="007C57D3">
            <w:pPr>
              <w:pStyle w:val="NoSpacing"/>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6E401791" w14:textId="77777777" w:rsidR="00B10248" w:rsidRPr="0076433F" w:rsidRDefault="00B10248" w:rsidP="007C57D3">
            <w:pPr>
              <w:pStyle w:val="NoSpacing"/>
              <w:jc w:val="center"/>
              <w:rPr>
                <w:rFonts w:ascii="Times New Roman" w:hAnsi="Times New Roman" w:cs="Times New Roman"/>
                <w:sz w:val="24"/>
                <w:szCs w:val="24"/>
              </w:rPr>
            </w:pPr>
          </w:p>
        </w:tc>
        <w:tc>
          <w:tcPr>
            <w:tcW w:w="900" w:type="dxa"/>
            <w:tcBorders>
              <w:top w:val="nil"/>
              <w:left w:val="nil"/>
              <w:bottom w:val="nil"/>
              <w:right w:val="nil"/>
            </w:tcBorders>
            <w:vAlign w:val="center"/>
          </w:tcPr>
          <w:p w14:paraId="2BD5022C"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3B42FC7D" w14:textId="77777777" w:rsidTr="007C57D3">
        <w:trPr>
          <w:trHeight w:val="20"/>
          <w:jc w:val="center"/>
        </w:trPr>
        <w:tc>
          <w:tcPr>
            <w:tcW w:w="2592" w:type="dxa"/>
            <w:tcBorders>
              <w:top w:val="nil"/>
              <w:left w:val="nil"/>
              <w:bottom w:val="nil"/>
              <w:right w:val="nil"/>
            </w:tcBorders>
            <w:vAlign w:val="center"/>
          </w:tcPr>
          <w:p w14:paraId="7ED20E4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DK Probe</w:t>
            </w:r>
          </w:p>
        </w:tc>
        <w:tc>
          <w:tcPr>
            <w:tcW w:w="1350" w:type="dxa"/>
            <w:tcBorders>
              <w:top w:val="nil"/>
              <w:left w:val="nil"/>
              <w:bottom w:val="nil"/>
              <w:right w:val="nil"/>
            </w:tcBorders>
            <w:vAlign w:val="center"/>
          </w:tcPr>
          <w:p w14:paraId="5B7B0BA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.12</w:t>
            </w:r>
          </w:p>
        </w:tc>
        <w:tc>
          <w:tcPr>
            <w:tcW w:w="1080" w:type="dxa"/>
            <w:tcBorders>
              <w:top w:val="nil"/>
              <w:left w:val="nil"/>
              <w:bottom w:val="nil"/>
              <w:right w:val="nil"/>
            </w:tcBorders>
            <w:vAlign w:val="center"/>
          </w:tcPr>
          <w:p w14:paraId="1A7B706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.07</w:t>
            </w:r>
          </w:p>
        </w:tc>
        <w:tc>
          <w:tcPr>
            <w:tcW w:w="900" w:type="dxa"/>
            <w:tcBorders>
              <w:top w:val="nil"/>
              <w:left w:val="nil"/>
              <w:bottom w:val="nil"/>
              <w:right w:val="nil"/>
            </w:tcBorders>
            <w:vAlign w:val="center"/>
          </w:tcPr>
          <w:p w14:paraId="0C9495C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.19</w:t>
            </w:r>
          </w:p>
        </w:tc>
      </w:tr>
      <w:tr w:rsidR="00B10248" w:rsidRPr="0076433F" w14:paraId="146A026E" w14:textId="77777777" w:rsidTr="007C57D3">
        <w:trPr>
          <w:trHeight w:val="20"/>
          <w:jc w:val="center"/>
        </w:trPr>
        <w:tc>
          <w:tcPr>
            <w:tcW w:w="2592" w:type="dxa"/>
            <w:tcBorders>
              <w:top w:val="nil"/>
              <w:left w:val="nil"/>
              <w:bottom w:val="nil"/>
              <w:right w:val="nil"/>
            </w:tcBorders>
            <w:vAlign w:val="center"/>
          </w:tcPr>
          <w:p w14:paraId="13DD114B" w14:textId="77777777" w:rsidR="00B10248" w:rsidRPr="0076433F" w:rsidRDefault="00B10248" w:rsidP="007C57D3">
            <w:pPr>
              <w:pStyle w:val="NoSpacing"/>
              <w:rPr>
                <w:rFonts w:ascii="Times New Roman" w:hAnsi="Times New Roman" w:cs="Times New Roman"/>
                <w:sz w:val="24"/>
                <w:szCs w:val="24"/>
              </w:rPr>
            </w:pPr>
          </w:p>
        </w:tc>
        <w:tc>
          <w:tcPr>
            <w:tcW w:w="1350" w:type="dxa"/>
            <w:tcBorders>
              <w:top w:val="nil"/>
              <w:left w:val="nil"/>
              <w:bottom w:val="nil"/>
              <w:right w:val="nil"/>
            </w:tcBorders>
            <w:vAlign w:val="center"/>
          </w:tcPr>
          <w:p w14:paraId="22ED2178" w14:textId="77777777" w:rsidR="00B10248" w:rsidRPr="0076433F" w:rsidRDefault="00B10248" w:rsidP="007C57D3">
            <w:pPr>
              <w:pStyle w:val="NoSpacing"/>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7E29CD69" w14:textId="77777777" w:rsidR="00B10248" w:rsidRPr="0076433F" w:rsidRDefault="00B10248" w:rsidP="007C57D3">
            <w:pPr>
              <w:pStyle w:val="NoSpacing"/>
              <w:jc w:val="center"/>
              <w:rPr>
                <w:rFonts w:ascii="Times New Roman" w:hAnsi="Times New Roman" w:cs="Times New Roman"/>
                <w:sz w:val="24"/>
                <w:szCs w:val="24"/>
              </w:rPr>
            </w:pPr>
          </w:p>
        </w:tc>
        <w:tc>
          <w:tcPr>
            <w:tcW w:w="900" w:type="dxa"/>
            <w:tcBorders>
              <w:top w:val="nil"/>
              <w:left w:val="nil"/>
              <w:bottom w:val="nil"/>
              <w:right w:val="nil"/>
            </w:tcBorders>
            <w:vAlign w:val="center"/>
          </w:tcPr>
          <w:p w14:paraId="24BA26AA"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3D1AB292" w14:textId="77777777" w:rsidTr="007C57D3">
        <w:trPr>
          <w:trHeight w:val="621"/>
          <w:jc w:val="center"/>
        </w:trPr>
        <w:tc>
          <w:tcPr>
            <w:tcW w:w="2592" w:type="dxa"/>
            <w:tcBorders>
              <w:top w:val="nil"/>
              <w:left w:val="nil"/>
              <w:bottom w:val="nil"/>
              <w:right w:val="nil"/>
            </w:tcBorders>
            <w:vAlign w:val="center"/>
          </w:tcPr>
          <w:p w14:paraId="41EBF20E"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Substantive Response Encouraging Wording</w:t>
            </w:r>
          </w:p>
        </w:tc>
        <w:tc>
          <w:tcPr>
            <w:tcW w:w="1350" w:type="dxa"/>
            <w:tcBorders>
              <w:top w:val="nil"/>
              <w:left w:val="nil"/>
              <w:bottom w:val="nil"/>
              <w:right w:val="nil"/>
            </w:tcBorders>
            <w:vAlign w:val="center"/>
          </w:tcPr>
          <w:p w14:paraId="13B1D07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.14</w:t>
            </w:r>
          </w:p>
        </w:tc>
        <w:tc>
          <w:tcPr>
            <w:tcW w:w="1080" w:type="dxa"/>
            <w:tcBorders>
              <w:top w:val="nil"/>
              <w:left w:val="nil"/>
              <w:bottom w:val="nil"/>
              <w:right w:val="nil"/>
            </w:tcBorders>
            <w:vAlign w:val="center"/>
          </w:tcPr>
          <w:p w14:paraId="2798173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.14</w:t>
            </w:r>
          </w:p>
        </w:tc>
        <w:tc>
          <w:tcPr>
            <w:tcW w:w="900" w:type="dxa"/>
            <w:tcBorders>
              <w:top w:val="nil"/>
              <w:left w:val="nil"/>
              <w:bottom w:val="nil"/>
              <w:right w:val="nil"/>
            </w:tcBorders>
            <w:vAlign w:val="center"/>
          </w:tcPr>
          <w:p w14:paraId="10C0521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.14</w:t>
            </w:r>
          </w:p>
        </w:tc>
      </w:tr>
      <w:tr w:rsidR="00B10248" w:rsidRPr="0076433F" w14:paraId="1876AB30" w14:textId="77777777" w:rsidTr="007C57D3">
        <w:trPr>
          <w:trHeight w:val="269"/>
          <w:jc w:val="center"/>
        </w:trPr>
        <w:tc>
          <w:tcPr>
            <w:tcW w:w="2592" w:type="dxa"/>
            <w:tcBorders>
              <w:top w:val="nil"/>
              <w:left w:val="nil"/>
              <w:bottom w:val="nil"/>
              <w:right w:val="nil"/>
            </w:tcBorders>
            <w:vAlign w:val="center"/>
          </w:tcPr>
          <w:p w14:paraId="44415FEF"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DYT</w:t>
            </w:r>
          </w:p>
        </w:tc>
        <w:tc>
          <w:tcPr>
            <w:tcW w:w="1350" w:type="dxa"/>
            <w:tcBorders>
              <w:top w:val="nil"/>
              <w:left w:val="nil"/>
              <w:bottom w:val="nil"/>
              <w:right w:val="nil"/>
            </w:tcBorders>
            <w:vAlign w:val="center"/>
          </w:tcPr>
          <w:p w14:paraId="1B0A25F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.06</w:t>
            </w:r>
          </w:p>
        </w:tc>
        <w:tc>
          <w:tcPr>
            <w:tcW w:w="1080" w:type="dxa"/>
            <w:tcBorders>
              <w:top w:val="nil"/>
              <w:left w:val="nil"/>
              <w:bottom w:val="nil"/>
              <w:right w:val="nil"/>
            </w:tcBorders>
            <w:vAlign w:val="center"/>
          </w:tcPr>
          <w:p w14:paraId="6F5E91B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c>
          <w:tcPr>
            <w:tcW w:w="900" w:type="dxa"/>
            <w:tcBorders>
              <w:top w:val="nil"/>
              <w:left w:val="nil"/>
              <w:bottom w:val="nil"/>
              <w:right w:val="nil"/>
            </w:tcBorders>
            <w:vAlign w:val="center"/>
          </w:tcPr>
          <w:p w14:paraId="1A0A4E9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.06</w:t>
            </w:r>
          </w:p>
        </w:tc>
      </w:tr>
      <w:tr w:rsidR="00B10248" w:rsidRPr="0076433F" w14:paraId="3F7EFCFA" w14:textId="77777777" w:rsidTr="007C57D3">
        <w:trPr>
          <w:jc w:val="center"/>
        </w:trPr>
        <w:tc>
          <w:tcPr>
            <w:tcW w:w="2592" w:type="dxa"/>
            <w:tcBorders>
              <w:top w:val="nil"/>
              <w:left w:val="nil"/>
              <w:bottom w:val="nil"/>
              <w:right w:val="nil"/>
            </w:tcBorders>
            <w:vAlign w:val="center"/>
          </w:tcPr>
          <w:p w14:paraId="1B92153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WWYS</w:t>
            </w:r>
          </w:p>
        </w:tc>
        <w:tc>
          <w:tcPr>
            <w:tcW w:w="1350" w:type="dxa"/>
            <w:tcBorders>
              <w:top w:val="nil"/>
              <w:left w:val="nil"/>
              <w:bottom w:val="nil"/>
              <w:right w:val="nil"/>
            </w:tcBorders>
            <w:vAlign w:val="center"/>
          </w:tcPr>
          <w:p w14:paraId="4E44FBC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.06</w:t>
            </w:r>
          </w:p>
        </w:tc>
        <w:tc>
          <w:tcPr>
            <w:tcW w:w="1080" w:type="dxa"/>
            <w:tcBorders>
              <w:top w:val="nil"/>
              <w:left w:val="nil"/>
              <w:bottom w:val="nil"/>
              <w:right w:val="nil"/>
            </w:tcBorders>
            <w:vAlign w:val="center"/>
          </w:tcPr>
          <w:p w14:paraId="477CEE5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.07</w:t>
            </w:r>
          </w:p>
        </w:tc>
        <w:tc>
          <w:tcPr>
            <w:tcW w:w="900" w:type="dxa"/>
            <w:tcBorders>
              <w:top w:val="nil"/>
              <w:left w:val="nil"/>
              <w:bottom w:val="nil"/>
              <w:right w:val="nil"/>
            </w:tcBorders>
            <w:vAlign w:val="center"/>
          </w:tcPr>
          <w:p w14:paraId="1ED07E0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r>
      <w:tr w:rsidR="00B10248" w:rsidRPr="0076433F" w14:paraId="66A0AFC0" w14:textId="77777777" w:rsidTr="007C57D3">
        <w:trPr>
          <w:jc w:val="center"/>
        </w:trPr>
        <w:tc>
          <w:tcPr>
            <w:tcW w:w="2592" w:type="dxa"/>
            <w:tcBorders>
              <w:top w:val="nil"/>
              <w:left w:val="nil"/>
              <w:bottom w:val="nil"/>
              <w:right w:val="nil"/>
            </w:tcBorders>
            <w:vAlign w:val="center"/>
          </w:tcPr>
          <w:p w14:paraId="05BBCC07"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WIPO</w:t>
            </w:r>
          </w:p>
        </w:tc>
        <w:tc>
          <w:tcPr>
            <w:tcW w:w="1350" w:type="dxa"/>
            <w:tcBorders>
              <w:top w:val="nil"/>
              <w:left w:val="nil"/>
              <w:bottom w:val="nil"/>
              <w:right w:val="nil"/>
            </w:tcBorders>
            <w:vAlign w:val="center"/>
          </w:tcPr>
          <w:p w14:paraId="108EEDC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.02</w:t>
            </w:r>
          </w:p>
        </w:tc>
        <w:tc>
          <w:tcPr>
            <w:tcW w:w="1080" w:type="dxa"/>
            <w:tcBorders>
              <w:top w:val="nil"/>
              <w:left w:val="nil"/>
              <w:bottom w:val="nil"/>
              <w:right w:val="nil"/>
            </w:tcBorders>
            <w:vAlign w:val="center"/>
          </w:tcPr>
          <w:p w14:paraId="5644BED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.02</w:t>
            </w:r>
          </w:p>
        </w:tc>
        <w:tc>
          <w:tcPr>
            <w:tcW w:w="900" w:type="dxa"/>
            <w:tcBorders>
              <w:top w:val="nil"/>
              <w:left w:val="nil"/>
              <w:bottom w:val="nil"/>
              <w:right w:val="nil"/>
            </w:tcBorders>
            <w:vAlign w:val="center"/>
          </w:tcPr>
          <w:p w14:paraId="265A05E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.02</w:t>
            </w:r>
          </w:p>
        </w:tc>
      </w:tr>
      <w:tr w:rsidR="00B10248" w:rsidRPr="0076433F" w14:paraId="084AD966" w14:textId="77777777" w:rsidTr="007C57D3">
        <w:trPr>
          <w:jc w:val="center"/>
        </w:trPr>
        <w:tc>
          <w:tcPr>
            <w:tcW w:w="2592" w:type="dxa"/>
            <w:tcBorders>
              <w:top w:val="nil"/>
              <w:left w:val="nil"/>
              <w:bottom w:val="nil"/>
              <w:right w:val="nil"/>
            </w:tcBorders>
            <w:vAlign w:val="center"/>
          </w:tcPr>
          <w:p w14:paraId="3D83543B" w14:textId="77777777" w:rsidR="00B10248" w:rsidRPr="0076433F" w:rsidRDefault="00B10248" w:rsidP="007C57D3">
            <w:pPr>
              <w:pStyle w:val="NoSpacing"/>
              <w:rPr>
                <w:rFonts w:ascii="Times New Roman" w:hAnsi="Times New Roman" w:cs="Times New Roman"/>
                <w:sz w:val="24"/>
                <w:szCs w:val="24"/>
              </w:rPr>
            </w:pPr>
          </w:p>
        </w:tc>
        <w:tc>
          <w:tcPr>
            <w:tcW w:w="1350" w:type="dxa"/>
            <w:tcBorders>
              <w:top w:val="nil"/>
              <w:left w:val="nil"/>
              <w:bottom w:val="nil"/>
              <w:right w:val="nil"/>
            </w:tcBorders>
            <w:vAlign w:val="center"/>
          </w:tcPr>
          <w:p w14:paraId="72434275" w14:textId="77777777" w:rsidR="00B10248" w:rsidRPr="0076433F" w:rsidRDefault="00B10248" w:rsidP="007C57D3">
            <w:pPr>
              <w:pStyle w:val="NoSpacing"/>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19597958" w14:textId="77777777" w:rsidR="00B10248" w:rsidRPr="0076433F" w:rsidRDefault="00B10248" w:rsidP="007C57D3">
            <w:pPr>
              <w:pStyle w:val="NoSpacing"/>
              <w:jc w:val="center"/>
              <w:rPr>
                <w:rFonts w:ascii="Times New Roman" w:hAnsi="Times New Roman" w:cs="Times New Roman"/>
                <w:sz w:val="24"/>
                <w:szCs w:val="24"/>
              </w:rPr>
            </w:pPr>
          </w:p>
        </w:tc>
        <w:tc>
          <w:tcPr>
            <w:tcW w:w="900" w:type="dxa"/>
            <w:tcBorders>
              <w:top w:val="nil"/>
              <w:left w:val="nil"/>
              <w:bottom w:val="nil"/>
              <w:right w:val="nil"/>
            </w:tcBorders>
            <w:vAlign w:val="center"/>
          </w:tcPr>
          <w:p w14:paraId="1890DBBE"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349FD22D" w14:textId="77777777" w:rsidTr="007C57D3">
        <w:trPr>
          <w:jc w:val="center"/>
        </w:trPr>
        <w:tc>
          <w:tcPr>
            <w:tcW w:w="2592" w:type="dxa"/>
            <w:tcBorders>
              <w:top w:val="nil"/>
              <w:left w:val="nil"/>
              <w:bottom w:val="nil"/>
              <w:right w:val="nil"/>
            </w:tcBorders>
            <w:vAlign w:val="center"/>
          </w:tcPr>
          <w:p w14:paraId="3A82DB92"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Number of substantive response options*</w:t>
            </w:r>
          </w:p>
        </w:tc>
        <w:tc>
          <w:tcPr>
            <w:tcW w:w="1350" w:type="dxa"/>
            <w:tcBorders>
              <w:top w:val="nil"/>
              <w:left w:val="nil"/>
              <w:bottom w:val="nil"/>
              <w:right w:val="nil"/>
            </w:tcBorders>
            <w:vAlign w:val="center"/>
          </w:tcPr>
          <w:p w14:paraId="492E4EC0" w14:textId="77777777" w:rsidR="00B10248" w:rsidRPr="0076433F" w:rsidRDefault="00B10248" w:rsidP="007C57D3">
            <w:pPr>
              <w:pStyle w:val="NoSpacing"/>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108FE602" w14:textId="77777777" w:rsidR="00B10248" w:rsidRPr="0076433F" w:rsidRDefault="00B10248" w:rsidP="007C57D3">
            <w:pPr>
              <w:pStyle w:val="NoSpacing"/>
              <w:jc w:val="center"/>
              <w:rPr>
                <w:rFonts w:ascii="Times New Roman" w:hAnsi="Times New Roman" w:cs="Times New Roman"/>
                <w:sz w:val="24"/>
                <w:szCs w:val="24"/>
              </w:rPr>
            </w:pPr>
          </w:p>
        </w:tc>
        <w:tc>
          <w:tcPr>
            <w:tcW w:w="900" w:type="dxa"/>
            <w:tcBorders>
              <w:top w:val="nil"/>
              <w:left w:val="nil"/>
              <w:bottom w:val="nil"/>
              <w:right w:val="nil"/>
            </w:tcBorders>
            <w:vAlign w:val="center"/>
          </w:tcPr>
          <w:p w14:paraId="7B778E6C"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26ED4328" w14:textId="77777777" w:rsidTr="007C57D3">
        <w:trPr>
          <w:jc w:val="center"/>
        </w:trPr>
        <w:tc>
          <w:tcPr>
            <w:tcW w:w="2592" w:type="dxa"/>
            <w:tcBorders>
              <w:top w:val="nil"/>
              <w:left w:val="nil"/>
              <w:bottom w:val="nil"/>
              <w:right w:val="nil"/>
            </w:tcBorders>
            <w:vAlign w:val="center"/>
          </w:tcPr>
          <w:p w14:paraId="724ED572"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2</w:t>
            </w:r>
          </w:p>
        </w:tc>
        <w:tc>
          <w:tcPr>
            <w:tcW w:w="1350" w:type="dxa"/>
            <w:tcBorders>
              <w:top w:val="nil"/>
              <w:left w:val="nil"/>
              <w:bottom w:val="nil"/>
              <w:right w:val="nil"/>
            </w:tcBorders>
            <w:vAlign w:val="center"/>
          </w:tcPr>
          <w:p w14:paraId="555F731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.55</w:t>
            </w:r>
          </w:p>
        </w:tc>
        <w:tc>
          <w:tcPr>
            <w:tcW w:w="1080" w:type="dxa"/>
            <w:tcBorders>
              <w:top w:val="nil"/>
              <w:left w:val="nil"/>
              <w:bottom w:val="nil"/>
              <w:right w:val="nil"/>
            </w:tcBorders>
            <w:vAlign w:val="center"/>
          </w:tcPr>
          <w:p w14:paraId="49CF432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.54</w:t>
            </w:r>
          </w:p>
        </w:tc>
        <w:tc>
          <w:tcPr>
            <w:tcW w:w="900" w:type="dxa"/>
            <w:tcBorders>
              <w:top w:val="nil"/>
              <w:left w:val="nil"/>
              <w:bottom w:val="nil"/>
              <w:right w:val="nil"/>
            </w:tcBorders>
            <w:vAlign w:val="center"/>
          </w:tcPr>
          <w:p w14:paraId="2F4FE41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.56</w:t>
            </w:r>
          </w:p>
        </w:tc>
      </w:tr>
      <w:tr w:rsidR="00B10248" w:rsidRPr="0076433F" w14:paraId="7F52C70E" w14:textId="77777777" w:rsidTr="007C57D3">
        <w:trPr>
          <w:trHeight w:val="188"/>
          <w:jc w:val="center"/>
        </w:trPr>
        <w:tc>
          <w:tcPr>
            <w:tcW w:w="2592" w:type="dxa"/>
            <w:tcBorders>
              <w:top w:val="nil"/>
              <w:left w:val="nil"/>
              <w:bottom w:val="nil"/>
              <w:right w:val="nil"/>
            </w:tcBorders>
            <w:vAlign w:val="center"/>
          </w:tcPr>
          <w:p w14:paraId="77362D58"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3</w:t>
            </w:r>
          </w:p>
        </w:tc>
        <w:tc>
          <w:tcPr>
            <w:tcW w:w="1350" w:type="dxa"/>
            <w:tcBorders>
              <w:top w:val="nil"/>
              <w:left w:val="nil"/>
              <w:bottom w:val="nil"/>
              <w:right w:val="nil"/>
            </w:tcBorders>
            <w:vAlign w:val="center"/>
          </w:tcPr>
          <w:p w14:paraId="747684A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w:t>
            </w:r>
          </w:p>
        </w:tc>
        <w:tc>
          <w:tcPr>
            <w:tcW w:w="1080" w:type="dxa"/>
            <w:tcBorders>
              <w:top w:val="nil"/>
              <w:left w:val="nil"/>
              <w:bottom w:val="nil"/>
              <w:right w:val="nil"/>
            </w:tcBorders>
            <w:vAlign w:val="center"/>
          </w:tcPr>
          <w:p w14:paraId="01CCB67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w:t>
            </w:r>
          </w:p>
        </w:tc>
        <w:tc>
          <w:tcPr>
            <w:tcW w:w="900" w:type="dxa"/>
            <w:tcBorders>
              <w:top w:val="nil"/>
              <w:left w:val="nil"/>
              <w:bottom w:val="nil"/>
              <w:right w:val="nil"/>
            </w:tcBorders>
            <w:vAlign w:val="center"/>
          </w:tcPr>
          <w:p w14:paraId="2581CAE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w:t>
            </w:r>
          </w:p>
        </w:tc>
      </w:tr>
      <w:tr w:rsidR="00B10248" w:rsidRPr="0076433F" w14:paraId="37E10096" w14:textId="77777777" w:rsidTr="007C57D3">
        <w:trPr>
          <w:jc w:val="center"/>
        </w:trPr>
        <w:tc>
          <w:tcPr>
            <w:tcW w:w="2592" w:type="dxa"/>
            <w:tcBorders>
              <w:top w:val="nil"/>
              <w:left w:val="nil"/>
              <w:bottom w:val="nil"/>
              <w:right w:val="nil"/>
            </w:tcBorders>
            <w:vAlign w:val="center"/>
          </w:tcPr>
          <w:p w14:paraId="25AB5694"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4</w:t>
            </w:r>
          </w:p>
        </w:tc>
        <w:tc>
          <w:tcPr>
            <w:tcW w:w="1350" w:type="dxa"/>
            <w:tcBorders>
              <w:top w:val="nil"/>
              <w:left w:val="nil"/>
              <w:bottom w:val="nil"/>
              <w:right w:val="nil"/>
            </w:tcBorders>
            <w:vAlign w:val="center"/>
          </w:tcPr>
          <w:p w14:paraId="3925343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.15</w:t>
            </w:r>
          </w:p>
        </w:tc>
        <w:tc>
          <w:tcPr>
            <w:tcW w:w="1080" w:type="dxa"/>
            <w:tcBorders>
              <w:top w:val="nil"/>
              <w:left w:val="nil"/>
              <w:bottom w:val="nil"/>
              <w:right w:val="nil"/>
            </w:tcBorders>
            <w:vAlign w:val="center"/>
          </w:tcPr>
          <w:p w14:paraId="63513AF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.19</w:t>
            </w:r>
          </w:p>
        </w:tc>
        <w:tc>
          <w:tcPr>
            <w:tcW w:w="900" w:type="dxa"/>
            <w:tcBorders>
              <w:top w:val="nil"/>
              <w:left w:val="nil"/>
              <w:bottom w:val="nil"/>
              <w:right w:val="nil"/>
            </w:tcBorders>
            <w:vAlign w:val="center"/>
          </w:tcPr>
          <w:p w14:paraId="3E50ABF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w:t>
            </w:r>
          </w:p>
        </w:tc>
      </w:tr>
      <w:tr w:rsidR="00B10248" w:rsidRPr="0076433F" w14:paraId="34E911CF" w14:textId="77777777" w:rsidTr="007C57D3">
        <w:trPr>
          <w:jc w:val="center"/>
        </w:trPr>
        <w:tc>
          <w:tcPr>
            <w:tcW w:w="2592" w:type="dxa"/>
            <w:tcBorders>
              <w:top w:val="nil"/>
              <w:left w:val="nil"/>
              <w:bottom w:val="nil"/>
              <w:right w:val="nil"/>
            </w:tcBorders>
            <w:vAlign w:val="center"/>
          </w:tcPr>
          <w:p w14:paraId="4DE051A2"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5</w:t>
            </w:r>
          </w:p>
        </w:tc>
        <w:tc>
          <w:tcPr>
            <w:tcW w:w="1350" w:type="dxa"/>
            <w:tcBorders>
              <w:top w:val="nil"/>
              <w:left w:val="nil"/>
              <w:bottom w:val="nil"/>
              <w:right w:val="nil"/>
            </w:tcBorders>
            <w:vAlign w:val="center"/>
          </w:tcPr>
          <w:p w14:paraId="31A8973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.03</w:t>
            </w:r>
          </w:p>
        </w:tc>
        <w:tc>
          <w:tcPr>
            <w:tcW w:w="1080" w:type="dxa"/>
            <w:tcBorders>
              <w:top w:val="nil"/>
              <w:left w:val="nil"/>
              <w:bottom w:val="nil"/>
              <w:right w:val="nil"/>
            </w:tcBorders>
            <w:vAlign w:val="center"/>
          </w:tcPr>
          <w:p w14:paraId="2BBDA08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.03</w:t>
            </w:r>
          </w:p>
        </w:tc>
        <w:tc>
          <w:tcPr>
            <w:tcW w:w="900" w:type="dxa"/>
            <w:tcBorders>
              <w:top w:val="nil"/>
              <w:left w:val="nil"/>
              <w:bottom w:val="nil"/>
              <w:right w:val="nil"/>
            </w:tcBorders>
            <w:vAlign w:val="center"/>
          </w:tcPr>
          <w:p w14:paraId="24C501F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.02</w:t>
            </w:r>
          </w:p>
        </w:tc>
      </w:tr>
      <w:tr w:rsidR="00B10248" w:rsidRPr="0076433F" w14:paraId="167EA2F5" w14:textId="77777777" w:rsidTr="007C57D3">
        <w:trPr>
          <w:jc w:val="center"/>
        </w:trPr>
        <w:tc>
          <w:tcPr>
            <w:tcW w:w="2592" w:type="dxa"/>
            <w:tcBorders>
              <w:top w:val="nil"/>
              <w:left w:val="nil"/>
              <w:bottom w:val="nil"/>
              <w:right w:val="nil"/>
            </w:tcBorders>
            <w:vAlign w:val="center"/>
          </w:tcPr>
          <w:p w14:paraId="6C5D0B10"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7</w:t>
            </w:r>
          </w:p>
        </w:tc>
        <w:tc>
          <w:tcPr>
            <w:tcW w:w="1350" w:type="dxa"/>
            <w:tcBorders>
              <w:top w:val="nil"/>
              <w:left w:val="nil"/>
              <w:bottom w:val="nil"/>
              <w:right w:val="nil"/>
            </w:tcBorders>
            <w:vAlign w:val="center"/>
          </w:tcPr>
          <w:p w14:paraId="487E4EF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.02</w:t>
            </w:r>
          </w:p>
        </w:tc>
        <w:tc>
          <w:tcPr>
            <w:tcW w:w="1080" w:type="dxa"/>
            <w:tcBorders>
              <w:top w:val="nil"/>
              <w:left w:val="nil"/>
              <w:bottom w:val="nil"/>
              <w:right w:val="nil"/>
            </w:tcBorders>
            <w:vAlign w:val="center"/>
          </w:tcPr>
          <w:p w14:paraId="30A9023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.03</w:t>
            </w:r>
          </w:p>
        </w:tc>
        <w:tc>
          <w:tcPr>
            <w:tcW w:w="900" w:type="dxa"/>
            <w:tcBorders>
              <w:top w:val="nil"/>
              <w:left w:val="nil"/>
              <w:bottom w:val="nil"/>
              <w:right w:val="nil"/>
            </w:tcBorders>
            <w:vAlign w:val="center"/>
          </w:tcPr>
          <w:p w14:paraId="5EC7150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r>
      <w:tr w:rsidR="00B10248" w:rsidRPr="0076433F" w14:paraId="1587704E" w14:textId="77777777" w:rsidTr="007C57D3">
        <w:trPr>
          <w:trHeight w:val="333"/>
          <w:jc w:val="center"/>
        </w:trPr>
        <w:tc>
          <w:tcPr>
            <w:tcW w:w="2592" w:type="dxa"/>
            <w:tcBorders>
              <w:top w:val="nil"/>
              <w:left w:val="nil"/>
              <w:bottom w:val="nil"/>
              <w:right w:val="nil"/>
            </w:tcBorders>
            <w:vAlign w:val="center"/>
          </w:tcPr>
          <w:p w14:paraId="133E5CAF"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Open</w:t>
            </w:r>
          </w:p>
        </w:tc>
        <w:tc>
          <w:tcPr>
            <w:tcW w:w="1350" w:type="dxa"/>
            <w:tcBorders>
              <w:top w:val="nil"/>
              <w:left w:val="nil"/>
              <w:bottom w:val="nil"/>
              <w:right w:val="nil"/>
            </w:tcBorders>
            <w:vAlign w:val="center"/>
          </w:tcPr>
          <w:p w14:paraId="5A766A9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.15</w:t>
            </w:r>
          </w:p>
        </w:tc>
        <w:tc>
          <w:tcPr>
            <w:tcW w:w="1080" w:type="dxa"/>
            <w:tcBorders>
              <w:top w:val="nil"/>
              <w:left w:val="nil"/>
              <w:bottom w:val="nil"/>
              <w:right w:val="nil"/>
            </w:tcBorders>
            <w:vAlign w:val="center"/>
          </w:tcPr>
          <w:p w14:paraId="0BE3BB2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w:t>
            </w:r>
          </w:p>
        </w:tc>
        <w:tc>
          <w:tcPr>
            <w:tcW w:w="900" w:type="dxa"/>
            <w:tcBorders>
              <w:top w:val="nil"/>
              <w:left w:val="nil"/>
              <w:bottom w:val="nil"/>
              <w:right w:val="nil"/>
            </w:tcBorders>
            <w:vAlign w:val="center"/>
          </w:tcPr>
          <w:p w14:paraId="3A8EDB7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.21</w:t>
            </w:r>
          </w:p>
        </w:tc>
      </w:tr>
      <w:tr w:rsidR="00B10248" w:rsidRPr="0076433F" w14:paraId="7B0ACA4A" w14:textId="77777777" w:rsidTr="007C57D3">
        <w:trPr>
          <w:jc w:val="center"/>
        </w:trPr>
        <w:tc>
          <w:tcPr>
            <w:tcW w:w="2592" w:type="dxa"/>
            <w:tcBorders>
              <w:top w:val="nil"/>
              <w:left w:val="nil"/>
              <w:bottom w:val="nil"/>
              <w:right w:val="nil"/>
            </w:tcBorders>
            <w:vAlign w:val="center"/>
          </w:tcPr>
          <w:p w14:paraId="07EC19A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DKE preamble</w:t>
            </w:r>
          </w:p>
        </w:tc>
        <w:tc>
          <w:tcPr>
            <w:tcW w:w="1350" w:type="dxa"/>
            <w:tcBorders>
              <w:top w:val="nil"/>
              <w:left w:val="nil"/>
              <w:bottom w:val="nil"/>
              <w:right w:val="nil"/>
            </w:tcBorders>
            <w:vAlign w:val="center"/>
          </w:tcPr>
          <w:p w14:paraId="07A11A2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.39</w:t>
            </w:r>
          </w:p>
        </w:tc>
        <w:tc>
          <w:tcPr>
            <w:tcW w:w="1080" w:type="dxa"/>
            <w:tcBorders>
              <w:top w:val="nil"/>
              <w:left w:val="nil"/>
              <w:bottom w:val="nil"/>
              <w:right w:val="nil"/>
            </w:tcBorders>
            <w:vAlign w:val="center"/>
          </w:tcPr>
          <w:p w14:paraId="4A74EEA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.41</w:t>
            </w:r>
          </w:p>
        </w:tc>
        <w:tc>
          <w:tcPr>
            <w:tcW w:w="900" w:type="dxa"/>
            <w:tcBorders>
              <w:top w:val="nil"/>
              <w:left w:val="nil"/>
              <w:bottom w:val="nil"/>
              <w:right w:val="nil"/>
            </w:tcBorders>
            <w:vAlign w:val="center"/>
          </w:tcPr>
          <w:p w14:paraId="02F48E7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.38</w:t>
            </w:r>
          </w:p>
        </w:tc>
      </w:tr>
      <w:tr w:rsidR="00B10248" w:rsidRPr="0076433F" w14:paraId="22E04CD9" w14:textId="77777777" w:rsidTr="007C57D3">
        <w:trPr>
          <w:trHeight w:val="83"/>
          <w:jc w:val="center"/>
        </w:trPr>
        <w:tc>
          <w:tcPr>
            <w:tcW w:w="2592" w:type="dxa"/>
            <w:tcBorders>
              <w:top w:val="nil"/>
              <w:left w:val="nil"/>
              <w:right w:val="nil"/>
            </w:tcBorders>
            <w:vAlign w:val="center"/>
          </w:tcPr>
          <w:p w14:paraId="67FF6F45"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DKD preamble</w:t>
            </w:r>
          </w:p>
        </w:tc>
        <w:tc>
          <w:tcPr>
            <w:tcW w:w="1350" w:type="dxa"/>
            <w:tcBorders>
              <w:top w:val="nil"/>
              <w:left w:val="nil"/>
              <w:right w:val="nil"/>
            </w:tcBorders>
            <w:vAlign w:val="center"/>
          </w:tcPr>
          <w:p w14:paraId="4D5C9AA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c>
          <w:tcPr>
            <w:tcW w:w="1080" w:type="dxa"/>
            <w:tcBorders>
              <w:top w:val="nil"/>
              <w:left w:val="nil"/>
              <w:right w:val="nil"/>
            </w:tcBorders>
            <w:vAlign w:val="center"/>
          </w:tcPr>
          <w:p w14:paraId="74A705A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c>
          <w:tcPr>
            <w:tcW w:w="900" w:type="dxa"/>
            <w:tcBorders>
              <w:top w:val="nil"/>
              <w:left w:val="nil"/>
              <w:right w:val="nil"/>
            </w:tcBorders>
            <w:vAlign w:val="center"/>
          </w:tcPr>
          <w:p w14:paraId="469024C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r>
    </w:tbl>
    <w:p w14:paraId="11F0F727" w14:textId="1BA7F6A1" w:rsidR="00B10248" w:rsidRPr="0076433F" w:rsidRDefault="00B10248" w:rsidP="00B10248">
      <w:pPr>
        <w:spacing w:after="200" w:line="276" w:lineRule="auto"/>
        <w:jc w:val="center"/>
        <w:rPr>
          <w:rFonts w:ascii="Times New Roman" w:hAnsi="Times New Roman" w:cs="Times New Roman"/>
        </w:rPr>
      </w:pPr>
      <w:r w:rsidRPr="0076433F">
        <w:rPr>
          <w:rFonts w:ascii="Times New Roman" w:hAnsi="Times New Roman" w:cs="Times New Roman"/>
          <w:b/>
          <w:i/>
        </w:rPr>
        <w:t>Note:</w:t>
      </w:r>
      <w:r w:rsidRPr="0076433F">
        <w:rPr>
          <w:rFonts w:ascii="Times New Roman" w:hAnsi="Times New Roman" w:cs="Times New Roman"/>
        </w:rPr>
        <w:t xml:space="preserve"> Proportion of knowledge items in the ANES 2012 and 2016 with specific survey question features</w:t>
      </w:r>
      <w:r w:rsidR="00153AF2" w:rsidRPr="0076433F">
        <w:rPr>
          <w:rFonts w:ascii="Times New Roman" w:hAnsi="Times New Roman" w:cs="Times New Roman"/>
        </w:rPr>
        <w:t>.</w:t>
      </w:r>
    </w:p>
    <w:p w14:paraId="6446503C" w14:textId="77777777" w:rsidR="00B10248" w:rsidRPr="0076433F" w:rsidRDefault="00B10248" w:rsidP="00B10248">
      <w:pPr>
        <w:spacing w:after="200" w:line="276" w:lineRule="auto"/>
        <w:jc w:val="center"/>
        <w:rPr>
          <w:rFonts w:ascii="Times New Roman" w:hAnsi="Times New Roman" w:cs="Times New Roman"/>
        </w:rPr>
      </w:pPr>
      <w:r w:rsidRPr="0076433F">
        <w:rPr>
          <w:rFonts w:ascii="Times New Roman" w:hAnsi="Times New Roman" w:cs="Times New Roman"/>
        </w:rPr>
        <w:t xml:space="preserve">Asterix refers to the correct coding of the survey items with seven response options. Those are coded dichotomous. </w:t>
      </w:r>
    </w:p>
    <w:p w14:paraId="7880E90E" w14:textId="77777777" w:rsidR="00B10248" w:rsidRPr="0076433F" w:rsidRDefault="00B10248" w:rsidP="00B10248">
      <w:pPr>
        <w:spacing w:after="200" w:line="276" w:lineRule="auto"/>
        <w:jc w:val="center"/>
        <w:rPr>
          <w:rFonts w:ascii="Times New Roman" w:hAnsi="Times New Roman" w:cs="Times New Roman"/>
          <w:b/>
        </w:rPr>
      </w:pPr>
      <w:r w:rsidRPr="0076433F">
        <w:rPr>
          <w:rFonts w:ascii="Times New Roman" w:hAnsi="Times New Roman" w:cs="Times New Roman"/>
          <w:b/>
        </w:rPr>
        <w:br w:type="page"/>
      </w:r>
    </w:p>
    <w:p w14:paraId="0479C76F" w14:textId="77777777" w:rsidR="00B10248" w:rsidRPr="0076433F" w:rsidRDefault="00B10248" w:rsidP="00B10248">
      <w:pPr>
        <w:jc w:val="center"/>
        <w:rPr>
          <w:rFonts w:ascii="Times New Roman" w:hAnsi="Times New Roman" w:cs="Times New Roman"/>
          <w:b/>
        </w:rPr>
      </w:pPr>
      <w:r w:rsidRPr="0076433F">
        <w:rPr>
          <w:rFonts w:ascii="Times New Roman" w:hAnsi="Times New Roman" w:cs="Times New Roman"/>
          <w:b/>
        </w:rPr>
        <w:lastRenderedPageBreak/>
        <w:t>Table 2: Text Vs. Visual</w:t>
      </w:r>
    </w:p>
    <w:p w14:paraId="4EE49EDA" w14:textId="77777777" w:rsidR="00B10248" w:rsidRPr="0076433F" w:rsidRDefault="00B10248" w:rsidP="00B10248">
      <w:pPr>
        <w:rPr>
          <w:rFonts w:ascii="Times New Roman" w:hAnsi="Times New Roman" w:cs="Times New Roman"/>
        </w:rPr>
      </w:pPr>
    </w:p>
    <w:tbl>
      <w:tblPr>
        <w:tblStyle w:val="TableGrid"/>
        <w:tblW w:w="69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84"/>
        <w:gridCol w:w="1190"/>
        <w:gridCol w:w="884"/>
        <w:gridCol w:w="1360"/>
        <w:gridCol w:w="1360"/>
      </w:tblGrid>
      <w:tr w:rsidR="00B10248" w:rsidRPr="0076433F" w14:paraId="0932C841" w14:textId="77777777" w:rsidTr="007C57D3">
        <w:trPr>
          <w:jc w:val="center"/>
        </w:trPr>
        <w:tc>
          <w:tcPr>
            <w:tcW w:w="2184" w:type="dxa"/>
            <w:tcBorders>
              <w:top w:val="single" w:sz="4" w:space="0" w:color="auto"/>
              <w:bottom w:val="single" w:sz="4" w:space="0" w:color="auto"/>
            </w:tcBorders>
            <w:vAlign w:val="bottom"/>
          </w:tcPr>
          <w:p w14:paraId="33AEED82" w14:textId="77777777" w:rsidR="00B10248" w:rsidRPr="0076433F" w:rsidRDefault="00B10248" w:rsidP="007C57D3">
            <w:pPr>
              <w:rPr>
                <w:rFonts w:ascii="Times New Roman" w:hAnsi="Times New Roman" w:cs="Times New Roman"/>
                <w:b/>
              </w:rPr>
            </w:pPr>
            <w:r w:rsidRPr="0076433F">
              <w:rPr>
                <w:rFonts w:ascii="Times New Roman" w:hAnsi="Times New Roman" w:cs="Times New Roman"/>
                <w:b/>
              </w:rPr>
              <w:t>Item</w:t>
            </w:r>
          </w:p>
        </w:tc>
        <w:tc>
          <w:tcPr>
            <w:tcW w:w="1190" w:type="dxa"/>
            <w:tcBorders>
              <w:top w:val="single" w:sz="4" w:space="0" w:color="auto"/>
              <w:bottom w:val="single" w:sz="4" w:space="0" w:color="auto"/>
            </w:tcBorders>
            <w:vAlign w:val="bottom"/>
          </w:tcPr>
          <w:p w14:paraId="58DA65AC" w14:textId="77777777" w:rsidR="00B10248" w:rsidRPr="0076433F" w:rsidRDefault="00B10248" w:rsidP="007C57D3">
            <w:pPr>
              <w:jc w:val="center"/>
              <w:rPr>
                <w:rFonts w:ascii="Times New Roman" w:hAnsi="Times New Roman" w:cs="Times New Roman"/>
                <w:b/>
              </w:rPr>
            </w:pPr>
            <w:r w:rsidRPr="0076433F">
              <w:rPr>
                <w:rFonts w:ascii="Times New Roman" w:hAnsi="Times New Roman" w:cs="Times New Roman"/>
                <w:b/>
              </w:rPr>
              <w:t>Text</w:t>
            </w:r>
          </w:p>
        </w:tc>
        <w:tc>
          <w:tcPr>
            <w:tcW w:w="884" w:type="dxa"/>
            <w:tcBorders>
              <w:top w:val="single" w:sz="4" w:space="0" w:color="auto"/>
              <w:bottom w:val="single" w:sz="4" w:space="0" w:color="auto"/>
            </w:tcBorders>
            <w:vAlign w:val="bottom"/>
          </w:tcPr>
          <w:p w14:paraId="4D7B6255" w14:textId="77777777" w:rsidR="00B10248" w:rsidRPr="0076433F" w:rsidRDefault="00B10248" w:rsidP="007C57D3">
            <w:pPr>
              <w:jc w:val="center"/>
              <w:rPr>
                <w:rFonts w:ascii="Times New Roman" w:hAnsi="Times New Roman" w:cs="Times New Roman"/>
                <w:b/>
              </w:rPr>
            </w:pPr>
            <w:r w:rsidRPr="0076433F">
              <w:rPr>
                <w:rFonts w:ascii="Times New Roman" w:hAnsi="Times New Roman" w:cs="Times New Roman"/>
                <w:b/>
              </w:rPr>
              <w:t>Photo</w:t>
            </w:r>
          </w:p>
        </w:tc>
        <w:tc>
          <w:tcPr>
            <w:tcW w:w="1360" w:type="dxa"/>
            <w:tcBorders>
              <w:top w:val="single" w:sz="4" w:space="0" w:color="auto"/>
              <w:bottom w:val="single" w:sz="4" w:space="0" w:color="auto"/>
            </w:tcBorders>
            <w:vAlign w:val="bottom"/>
          </w:tcPr>
          <w:p w14:paraId="11783178" w14:textId="77777777" w:rsidR="00B10248" w:rsidRPr="0076433F" w:rsidRDefault="00B10248" w:rsidP="007C57D3">
            <w:pPr>
              <w:jc w:val="center"/>
              <w:rPr>
                <w:rFonts w:ascii="Times New Roman" w:hAnsi="Times New Roman" w:cs="Times New Roman"/>
                <w:b/>
              </w:rPr>
            </w:pPr>
            <w:r w:rsidRPr="0076433F">
              <w:rPr>
                <w:rFonts w:ascii="Times New Roman" w:hAnsi="Times New Roman" w:cs="Times New Roman"/>
                <w:b/>
              </w:rPr>
              <w:t>Diff.</w:t>
            </w:r>
          </w:p>
        </w:tc>
        <w:tc>
          <w:tcPr>
            <w:tcW w:w="1360" w:type="dxa"/>
            <w:tcBorders>
              <w:top w:val="single" w:sz="4" w:space="0" w:color="auto"/>
              <w:bottom w:val="single" w:sz="4" w:space="0" w:color="auto"/>
            </w:tcBorders>
          </w:tcPr>
          <w:p w14:paraId="4B0E9339" w14:textId="77777777" w:rsidR="00B10248" w:rsidRPr="0076433F" w:rsidRDefault="00B10248" w:rsidP="007C57D3">
            <w:pPr>
              <w:jc w:val="center"/>
              <w:rPr>
                <w:rFonts w:ascii="Times New Roman" w:hAnsi="Times New Roman" w:cs="Times New Roman"/>
                <w:b/>
                <w:i/>
              </w:rPr>
            </w:pPr>
            <w:r w:rsidRPr="0076433F">
              <w:rPr>
                <w:rFonts w:ascii="Times New Roman" w:hAnsi="Times New Roman" w:cs="Times New Roman"/>
                <w:b/>
                <w:i/>
              </w:rPr>
              <w:t>p</w:t>
            </w:r>
          </w:p>
        </w:tc>
      </w:tr>
      <w:tr w:rsidR="00B10248" w:rsidRPr="0076433F" w14:paraId="02A1F254" w14:textId="77777777" w:rsidTr="007C57D3">
        <w:trPr>
          <w:trHeight w:val="296"/>
          <w:jc w:val="center"/>
        </w:trPr>
        <w:tc>
          <w:tcPr>
            <w:tcW w:w="2184" w:type="dxa"/>
            <w:vAlign w:val="bottom"/>
          </w:tcPr>
          <w:p w14:paraId="7C391138" w14:textId="77777777" w:rsidR="00B10248" w:rsidRPr="0076433F" w:rsidRDefault="00B10248" w:rsidP="007C57D3">
            <w:pPr>
              <w:rPr>
                <w:rFonts w:ascii="Times New Roman" w:hAnsi="Times New Roman" w:cs="Times New Roman"/>
                <w:b/>
                <w:bCs/>
                <w:i/>
                <w:iCs/>
              </w:rPr>
            </w:pPr>
            <w:r w:rsidRPr="0076433F">
              <w:rPr>
                <w:rFonts w:ascii="Times New Roman" w:hAnsi="Times New Roman" w:cs="Times New Roman"/>
                <w:b/>
                <w:bCs/>
                <w:i/>
                <w:iCs/>
              </w:rPr>
              <w:t>Alumni</w:t>
            </w:r>
          </w:p>
        </w:tc>
        <w:tc>
          <w:tcPr>
            <w:tcW w:w="1190" w:type="dxa"/>
            <w:vAlign w:val="bottom"/>
          </w:tcPr>
          <w:p w14:paraId="3456869C" w14:textId="77777777" w:rsidR="00B10248" w:rsidRPr="0076433F" w:rsidRDefault="00B10248" w:rsidP="007C57D3">
            <w:pPr>
              <w:jc w:val="center"/>
              <w:rPr>
                <w:rFonts w:ascii="Times New Roman" w:hAnsi="Times New Roman" w:cs="Times New Roman"/>
              </w:rPr>
            </w:pPr>
          </w:p>
        </w:tc>
        <w:tc>
          <w:tcPr>
            <w:tcW w:w="884" w:type="dxa"/>
            <w:vAlign w:val="bottom"/>
          </w:tcPr>
          <w:p w14:paraId="7676CC7C" w14:textId="77777777" w:rsidR="00B10248" w:rsidRPr="0076433F" w:rsidRDefault="00B10248" w:rsidP="007C57D3">
            <w:pPr>
              <w:jc w:val="center"/>
              <w:rPr>
                <w:rFonts w:ascii="Times New Roman" w:hAnsi="Times New Roman" w:cs="Times New Roman"/>
              </w:rPr>
            </w:pPr>
          </w:p>
        </w:tc>
        <w:tc>
          <w:tcPr>
            <w:tcW w:w="1360" w:type="dxa"/>
            <w:vAlign w:val="bottom"/>
          </w:tcPr>
          <w:p w14:paraId="468FABA1" w14:textId="77777777" w:rsidR="00B10248" w:rsidRPr="0076433F" w:rsidRDefault="00B10248" w:rsidP="007C57D3">
            <w:pPr>
              <w:jc w:val="center"/>
              <w:rPr>
                <w:rFonts w:ascii="Times New Roman" w:hAnsi="Times New Roman" w:cs="Times New Roman"/>
              </w:rPr>
            </w:pPr>
          </w:p>
        </w:tc>
        <w:tc>
          <w:tcPr>
            <w:tcW w:w="1360" w:type="dxa"/>
          </w:tcPr>
          <w:p w14:paraId="10B81FA0" w14:textId="77777777" w:rsidR="00B10248" w:rsidRPr="0076433F" w:rsidRDefault="00B10248" w:rsidP="007C57D3">
            <w:pPr>
              <w:jc w:val="center"/>
              <w:rPr>
                <w:rFonts w:ascii="Times New Roman" w:hAnsi="Times New Roman" w:cs="Times New Roman"/>
              </w:rPr>
            </w:pPr>
          </w:p>
        </w:tc>
      </w:tr>
      <w:tr w:rsidR="00B10248" w:rsidRPr="0076433F" w14:paraId="3C841916" w14:textId="77777777" w:rsidTr="007C57D3">
        <w:trPr>
          <w:jc w:val="center"/>
        </w:trPr>
        <w:tc>
          <w:tcPr>
            <w:tcW w:w="2184" w:type="dxa"/>
            <w:vAlign w:val="bottom"/>
          </w:tcPr>
          <w:p w14:paraId="19DA32A5"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Nicolas Sarkozy</w:t>
            </w:r>
          </w:p>
        </w:tc>
        <w:tc>
          <w:tcPr>
            <w:tcW w:w="1190" w:type="dxa"/>
            <w:vAlign w:val="bottom"/>
          </w:tcPr>
          <w:p w14:paraId="62D5AB4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.848</w:t>
            </w:r>
          </w:p>
        </w:tc>
        <w:tc>
          <w:tcPr>
            <w:tcW w:w="884" w:type="dxa"/>
            <w:vAlign w:val="bottom"/>
          </w:tcPr>
          <w:p w14:paraId="3A188A4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.310</w:t>
            </w:r>
          </w:p>
        </w:tc>
        <w:tc>
          <w:tcPr>
            <w:tcW w:w="1360" w:type="dxa"/>
            <w:vAlign w:val="bottom"/>
          </w:tcPr>
          <w:p w14:paraId="5A7D843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.538</w:t>
            </w:r>
          </w:p>
        </w:tc>
        <w:tc>
          <w:tcPr>
            <w:tcW w:w="1360" w:type="dxa"/>
            <w:vAlign w:val="bottom"/>
          </w:tcPr>
          <w:p w14:paraId="1C45CAD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1E3E4F4E" w14:textId="77777777" w:rsidTr="007C57D3">
        <w:trPr>
          <w:jc w:val="center"/>
        </w:trPr>
        <w:tc>
          <w:tcPr>
            <w:tcW w:w="2184" w:type="dxa"/>
            <w:vAlign w:val="bottom"/>
          </w:tcPr>
          <w:p w14:paraId="32C33F8E"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Janet Napolitano</w:t>
            </w:r>
          </w:p>
        </w:tc>
        <w:tc>
          <w:tcPr>
            <w:tcW w:w="1190" w:type="dxa"/>
            <w:vAlign w:val="bottom"/>
          </w:tcPr>
          <w:p w14:paraId="0769E6E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.505</w:t>
            </w:r>
          </w:p>
        </w:tc>
        <w:tc>
          <w:tcPr>
            <w:tcW w:w="884" w:type="dxa"/>
            <w:vAlign w:val="bottom"/>
          </w:tcPr>
          <w:p w14:paraId="04CC0E3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.174</w:t>
            </w:r>
          </w:p>
        </w:tc>
        <w:tc>
          <w:tcPr>
            <w:tcW w:w="1360" w:type="dxa"/>
            <w:vAlign w:val="bottom"/>
          </w:tcPr>
          <w:p w14:paraId="234A868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.331</w:t>
            </w:r>
          </w:p>
        </w:tc>
        <w:tc>
          <w:tcPr>
            <w:tcW w:w="1360" w:type="dxa"/>
            <w:vAlign w:val="bottom"/>
          </w:tcPr>
          <w:p w14:paraId="7D1809D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0869D909" w14:textId="77777777" w:rsidTr="007C57D3">
        <w:trPr>
          <w:jc w:val="center"/>
        </w:trPr>
        <w:tc>
          <w:tcPr>
            <w:tcW w:w="2184" w:type="dxa"/>
            <w:vAlign w:val="bottom"/>
          </w:tcPr>
          <w:p w14:paraId="577520DA"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Harry Reid</w:t>
            </w:r>
          </w:p>
        </w:tc>
        <w:tc>
          <w:tcPr>
            <w:tcW w:w="1190" w:type="dxa"/>
            <w:vAlign w:val="bottom"/>
          </w:tcPr>
          <w:p w14:paraId="437A29E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.511</w:t>
            </w:r>
          </w:p>
        </w:tc>
        <w:tc>
          <w:tcPr>
            <w:tcW w:w="884" w:type="dxa"/>
            <w:vAlign w:val="bottom"/>
          </w:tcPr>
          <w:p w14:paraId="40A6738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.226</w:t>
            </w:r>
          </w:p>
        </w:tc>
        <w:tc>
          <w:tcPr>
            <w:tcW w:w="1360" w:type="dxa"/>
            <w:vAlign w:val="bottom"/>
          </w:tcPr>
          <w:p w14:paraId="4CAB28D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.285</w:t>
            </w:r>
          </w:p>
        </w:tc>
        <w:tc>
          <w:tcPr>
            <w:tcW w:w="1360" w:type="dxa"/>
            <w:vAlign w:val="bottom"/>
          </w:tcPr>
          <w:p w14:paraId="5D4A59F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5B459FED" w14:textId="77777777" w:rsidTr="007C57D3">
        <w:trPr>
          <w:trHeight w:val="297"/>
          <w:jc w:val="center"/>
        </w:trPr>
        <w:tc>
          <w:tcPr>
            <w:tcW w:w="2184" w:type="dxa"/>
            <w:vAlign w:val="bottom"/>
          </w:tcPr>
          <w:p w14:paraId="5FB7D741"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Angela Merkel</w:t>
            </w:r>
          </w:p>
        </w:tc>
        <w:tc>
          <w:tcPr>
            <w:tcW w:w="1190" w:type="dxa"/>
            <w:vAlign w:val="bottom"/>
          </w:tcPr>
          <w:p w14:paraId="2AC9C02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.772</w:t>
            </w:r>
          </w:p>
        </w:tc>
        <w:tc>
          <w:tcPr>
            <w:tcW w:w="884" w:type="dxa"/>
            <w:vAlign w:val="bottom"/>
          </w:tcPr>
          <w:p w14:paraId="18DDE62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.323</w:t>
            </w:r>
          </w:p>
        </w:tc>
        <w:tc>
          <w:tcPr>
            <w:tcW w:w="1360" w:type="dxa"/>
            <w:vAlign w:val="bottom"/>
          </w:tcPr>
          <w:p w14:paraId="13D2FFF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.449</w:t>
            </w:r>
          </w:p>
        </w:tc>
        <w:tc>
          <w:tcPr>
            <w:tcW w:w="1360" w:type="dxa"/>
            <w:vAlign w:val="bottom"/>
          </w:tcPr>
          <w:p w14:paraId="20B1ACF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4456388A" w14:textId="77777777" w:rsidTr="007C57D3">
        <w:trPr>
          <w:trHeight w:val="342"/>
          <w:jc w:val="center"/>
        </w:trPr>
        <w:tc>
          <w:tcPr>
            <w:tcW w:w="2184" w:type="dxa"/>
            <w:vAlign w:val="bottom"/>
          </w:tcPr>
          <w:p w14:paraId="19152E47"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Mitch McConnell</w:t>
            </w:r>
          </w:p>
        </w:tc>
        <w:tc>
          <w:tcPr>
            <w:tcW w:w="1190" w:type="dxa"/>
            <w:vAlign w:val="bottom"/>
          </w:tcPr>
          <w:p w14:paraId="5C9D11D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.326</w:t>
            </w:r>
          </w:p>
        </w:tc>
        <w:tc>
          <w:tcPr>
            <w:tcW w:w="884" w:type="dxa"/>
            <w:vAlign w:val="bottom"/>
          </w:tcPr>
          <w:p w14:paraId="10C239D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.090</w:t>
            </w:r>
          </w:p>
        </w:tc>
        <w:tc>
          <w:tcPr>
            <w:tcW w:w="1360" w:type="dxa"/>
            <w:vAlign w:val="bottom"/>
          </w:tcPr>
          <w:p w14:paraId="0632246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.236</w:t>
            </w:r>
          </w:p>
        </w:tc>
        <w:tc>
          <w:tcPr>
            <w:tcW w:w="1360" w:type="dxa"/>
            <w:vAlign w:val="bottom"/>
          </w:tcPr>
          <w:p w14:paraId="4CAA825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77DA7095" w14:textId="77777777" w:rsidTr="007C57D3">
        <w:trPr>
          <w:trHeight w:val="189"/>
          <w:jc w:val="center"/>
        </w:trPr>
        <w:tc>
          <w:tcPr>
            <w:tcW w:w="2184" w:type="dxa"/>
            <w:vAlign w:val="bottom"/>
          </w:tcPr>
          <w:p w14:paraId="3AC3DB2D" w14:textId="77777777" w:rsidR="00B10248" w:rsidRPr="0076433F" w:rsidRDefault="00B10248" w:rsidP="007C57D3">
            <w:pPr>
              <w:rPr>
                <w:rFonts w:ascii="Times New Roman" w:hAnsi="Times New Roman" w:cs="Times New Roman"/>
                <w:i/>
              </w:rPr>
            </w:pPr>
            <w:r w:rsidRPr="0076433F">
              <w:rPr>
                <w:rFonts w:ascii="Times New Roman" w:hAnsi="Times New Roman" w:cs="Times New Roman"/>
              </w:rPr>
              <w:t xml:space="preserve">  </w:t>
            </w:r>
            <w:r w:rsidRPr="0076433F">
              <w:rPr>
                <w:rFonts w:ascii="Times New Roman" w:hAnsi="Times New Roman" w:cs="Times New Roman"/>
                <w:i/>
              </w:rPr>
              <w:t xml:space="preserve">Average </w:t>
            </w:r>
          </w:p>
        </w:tc>
        <w:tc>
          <w:tcPr>
            <w:tcW w:w="1190" w:type="dxa"/>
            <w:vAlign w:val="bottom"/>
          </w:tcPr>
          <w:p w14:paraId="06BC2D6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.592</w:t>
            </w:r>
          </w:p>
        </w:tc>
        <w:tc>
          <w:tcPr>
            <w:tcW w:w="884" w:type="dxa"/>
            <w:vAlign w:val="bottom"/>
          </w:tcPr>
          <w:p w14:paraId="7C26C35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.225</w:t>
            </w:r>
          </w:p>
        </w:tc>
        <w:tc>
          <w:tcPr>
            <w:tcW w:w="1360" w:type="dxa"/>
            <w:vAlign w:val="bottom"/>
          </w:tcPr>
          <w:p w14:paraId="7622167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.368</w:t>
            </w:r>
          </w:p>
        </w:tc>
        <w:tc>
          <w:tcPr>
            <w:tcW w:w="1360" w:type="dxa"/>
            <w:vAlign w:val="bottom"/>
          </w:tcPr>
          <w:p w14:paraId="14C5805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0B7E37EE" w14:textId="77777777" w:rsidTr="007C57D3">
        <w:trPr>
          <w:trHeight w:val="189"/>
          <w:jc w:val="center"/>
        </w:trPr>
        <w:tc>
          <w:tcPr>
            <w:tcW w:w="2184" w:type="dxa"/>
            <w:vAlign w:val="bottom"/>
          </w:tcPr>
          <w:p w14:paraId="121E0D8D" w14:textId="77777777" w:rsidR="00B10248" w:rsidRPr="0076433F" w:rsidRDefault="00B10248" w:rsidP="007C57D3">
            <w:pPr>
              <w:rPr>
                <w:rFonts w:ascii="Times New Roman" w:hAnsi="Times New Roman" w:cs="Times New Roman"/>
                <w:i/>
                <w:iCs/>
              </w:rPr>
            </w:pPr>
            <w:r w:rsidRPr="0076433F">
              <w:rPr>
                <w:rFonts w:ascii="Times New Roman" w:hAnsi="Times New Roman" w:cs="Times New Roman"/>
              </w:rPr>
              <w:t xml:space="preserve">  </w:t>
            </w:r>
            <w:r w:rsidRPr="0076433F">
              <w:rPr>
                <w:rFonts w:ascii="Times New Roman" w:hAnsi="Times New Roman" w:cs="Times New Roman"/>
                <w:i/>
                <w:iCs/>
              </w:rPr>
              <w:t>N</w:t>
            </w:r>
          </w:p>
        </w:tc>
        <w:tc>
          <w:tcPr>
            <w:tcW w:w="1190" w:type="dxa"/>
            <w:vAlign w:val="bottom"/>
          </w:tcPr>
          <w:p w14:paraId="25FA92CC"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184</w:t>
            </w:r>
          </w:p>
        </w:tc>
        <w:tc>
          <w:tcPr>
            <w:tcW w:w="884" w:type="dxa"/>
            <w:vAlign w:val="bottom"/>
          </w:tcPr>
          <w:p w14:paraId="18DE54E8"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155</w:t>
            </w:r>
          </w:p>
        </w:tc>
        <w:tc>
          <w:tcPr>
            <w:tcW w:w="1360" w:type="dxa"/>
            <w:vAlign w:val="bottom"/>
          </w:tcPr>
          <w:p w14:paraId="246C15FC" w14:textId="77777777" w:rsidR="00B10248" w:rsidRPr="0076433F" w:rsidRDefault="00B10248" w:rsidP="007C57D3">
            <w:pPr>
              <w:jc w:val="center"/>
              <w:rPr>
                <w:rFonts w:ascii="Times New Roman" w:hAnsi="Times New Roman" w:cs="Times New Roman"/>
              </w:rPr>
            </w:pPr>
          </w:p>
        </w:tc>
        <w:tc>
          <w:tcPr>
            <w:tcW w:w="1360" w:type="dxa"/>
          </w:tcPr>
          <w:p w14:paraId="619425E2" w14:textId="77777777" w:rsidR="00B10248" w:rsidRPr="0076433F" w:rsidRDefault="00B10248" w:rsidP="007C57D3">
            <w:pPr>
              <w:jc w:val="center"/>
              <w:rPr>
                <w:rFonts w:ascii="Times New Roman" w:hAnsi="Times New Roman" w:cs="Times New Roman"/>
              </w:rPr>
            </w:pPr>
          </w:p>
        </w:tc>
      </w:tr>
      <w:tr w:rsidR="00B10248" w:rsidRPr="0076433F" w14:paraId="45D3F6AC" w14:textId="77777777" w:rsidTr="007C57D3">
        <w:trPr>
          <w:trHeight w:val="341"/>
          <w:jc w:val="center"/>
        </w:trPr>
        <w:tc>
          <w:tcPr>
            <w:tcW w:w="2184" w:type="dxa"/>
            <w:vAlign w:val="bottom"/>
          </w:tcPr>
          <w:p w14:paraId="04345D5D" w14:textId="77777777" w:rsidR="00B10248" w:rsidRPr="0076433F" w:rsidRDefault="00B10248" w:rsidP="007C57D3">
            <w:pPr>
              <w:rPr>
                <w:rFonts w:ascii="Times New Roman" w:hAnsi="Times New Roman" w:cs="Times New Roman"/>
              </w:rPr>
            </w:pPr>
          </w:p>
        </w:tc>
        <w:tc>
          <w:tcPr>
            <w:tcW w:w="1190" w:type="dxa"/>
            <w:vAlign w:val="bottom"/>
          </w:tcPr>
          <w:p w14:paraId="67EE593A" w14:textId="77777777" w:rsidR="00B10248" w:rsidRPr="0076433F" w:rsidRDefault="00B10248" w:rsidP="007C57D3">
            <w:pPr>
              <w:jc w:val="center"/>
              <w:rPr>
                <w:rFonts w:ascii="Times New Roman" w:hAnsi="Times New Roman" w:cs="Times New Roman"/>
              </w:rPr>
            </w:pPr>
          </w:p>
        </w:tc>
        <w:tc>
          <w:tcPr>
            <w:tcW w:w="884" w:type="dxa"/>
            <w:vAlign w:val="bottom"/>
          </w:tcPr>
          <w:p w14:paraId="3DE1F8DC" w14:textId="77777777" w:rsidR="00B10248" w:rsidRPr="0076433F" w:rsidRDefault="00B10248" w:rsidP="007C57D3">
            <w:pPr>
              <w:jc w:val="center"/>
              <w:rPr>
                <w:rFonts w:ascii="Times New Roman" w:hAnsi="Times New Roman" w:cs="Times New Roman"/>
              </w:rPr>
            </w:pPr>
          </w:p>
        </w:tc>
        <w:tc>
          <w:tcPr>
            <w:tcW w:w="1360" w:type="dxa"/>
            <w:vAlign w:val="bottom"/>
          </w:tcPr>
          <w:p w14:paraId="2114F441" w14:textId="77777777" w:rsidR="00B10248" w:rsidRPr="0076433F" w:rsidRDefault="00B10248" w:rsidP="007C57D3">
            <w:pPr>
              <w:jc w:val="center"/>
              <w:rPr>
                <w:rFonts w:ascii="Times New Roman" w:hAnsi="Times New Roman" w:cs="Times New Roman"/>
              </w:rPr>
            </w:pPr>
          </w:p>
        </w:tc>
        <w:tc>
          <w:tcPr>
            <w:tcW w:w="1360" w:type="dxa"/>
          </w:tcPr>
          <w:p w14:paraId="3BEB1D68" w14:textId="77777777" w:rsidR="00B10248" w:rsidRPr="0076433F" w:rsidRDefault="00B10248" w:rsidP="007C57D3">
            <w:pPr>
              <w:jc w:val="center"/>
              <w:rPr>
                <w:rFonts w:ascii="Times New Roman" w:hAnsi="Times New Roman" w:cs="Times New Roman"/>
              </w:rPr>
            </w:pPr>
          </w:p>
        </w:tc>
      </w:tr>
      <w:tr w:rsidR="00B10248" w:rsidRPr="0076433F" w14:paraId="19534BF6" w14:textId="77777777" w:rsidTr="007C57D3">
        <w:trPr>
          <w:trHeight w:val="341"/>
          <w:jc w:val="center"/>
        </w:trPr>
        <w:tc>
          <w:tcPr>
            <w:tcW w:w="2184" w:type="dxa"/>
            <w:vAlign w:val="bottom"/>
          </w:tcPr>
          <w:p w14:paraId="6FAB00CB" w14:textId="77777777" w:rsidR="00B10248" w:rsidRPr="0076433F" w:rsidRDefault="00B10248" w:rsidP="007C57D3">
            <w:pPr>
              <w:rPr>
                <w:rFonts w:ascii="Times New Roman" w:hAnsi="Times New Roman" w:cs="Times New Roman"/>
                <w:b/>
                <w:bCs/>
                <w:i/>
                <w:iCs/>
              </w:rPr>
            </w:pPr>
            <w:r w:rsidRPr="0076433F">
              <w:rPr>
                <w:rFonts w:ascii="Times New Roman" w:hAnsi="Times New Roman" w:cs="Times New Roman"/>
                <w:b/>
                <w:bCs/>
                <w:i/>
                <w:iCs/>
              </w:rPr>
              <w:t>Staff</w:t>
            </w:r>
          </w:p>
        </w:tc>
        <w:tc>
          <w:tcPr>
            <w:tcW w:w="1190" w:type="dxa"/>
            <w:vAlign w:val="bottom"/>
          </w:tcPr>
          <w:p w14:paraId="0E4A638F" w14:textId="77777777" w:rsidR="00B10248" w:rsidRPr="0076433F" w:rsidRDefault="00B10248" w:rsidP="007C57D3">
            <w:pPr>
              <w:jc w:val="center"/>
              <w:rPr>
                <w:rFonts w:ascii="Times New Roman" w:hAnsi="Times New Roman" w:cs="Times New Roman"/>
              </w:rPr>
            </w:pPr>
          </w:p>
        </w:tc>
        <w:tc>
          <w:tcPr>
            <w:tcW w:w="884" w:type="dxa"/>
            <w:vAlign w:val="bottom"/>
          </w:tcPr>
          <w:p w14:paraId="56DA2982" w14:textId="77777777" w:rsidR="00B10248" w:rsidRPr="0076433F" w:rsidRDefault="00B10248" w:rsidP="007C57D3">
            <w:pPr>
              <w:jc w:val="center"/>
              <w:rPr>
                <w:rFonts w:ascii="Times New Roman" w:hAnsi="Times New Roman" w:cs="Times New Roman"/>
              </w:rPr>
            </w:pPr>
          </w:p>
        </w:tc>
        <w:tc>
          <w:tcPr>
            <w:tcW w:w="1360" w:type="dxa"/>
            <w:vAlign w:val="bottom"/>
          </w:tcPr>
          <w:p w14:paraId="0A7741C9" w14:textId="77777777" w:rsidR="00B10248" w:rsidRPr="0076433F" w:rsidRDefault="00B10248" w:rsidP="007C57D3">
            <w:pPr>
              <w:jc w:val="center"/>
              <w:rPr>
                <w:rFonts w:ascii="Times New Roman" w:hAnsi="Times New Roman" w:cs="Times New Roman"/>
              </w:rPr>
            </w:pPr>
          </w:p>
        </w:tc>
        <w:tc>
          <w:tcPr>
            <w:tcW w:w="1360" w:type="dxa"/>
          </w:tcPr>
          <w:p w14:paraId="1C238288" w14:textId="77777777" w:rsidR="00B10248" w:rsidRPr="0076433F" w:rsidRDefault="00B10248" w:rsidP="007C57D3">
            <w:pPr>
              <w:jc w:val="center"/>
              <w:rPr>
                <w:rFonts w:ascii="Times New Roman" w:hAnsi="Times New Roman" w:cs="Times New Roman"/>
              </w:rPr>
            </w:pPr>
          </w:p>
        </w:tc>
      </w:tr>
      <w:tr w:rsidR="00B10248" w:rsidRPr="0076433F" w14:paraId="284E164B" w14:textId="77777777" w:rsidTr="007C57D3">
        <w:trPr>
          <w:trHeight w:val="279"/>
          <w:jc w:val="center"/>
        </w:trPr>
        <w:tc>
          <w:tcPr>
            <w:tcW w:w="2184" w:type="dxa"/>
            <w:vAlign w:val="bottom"/>
          </w:tcPr>
          <w:p w14:paraId="2B95EAD2"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Nicolas Sarkozy</w:t>
            </w:r>
          </w:p>
        </w:tc>
        <w:tc>
          <w:tcPr>
            <w:tcW w:w="1190" w:type="dxa"/>
            <w:vAlign w:val="bottom"/>
          </w:tcPr>
          <w:p w14:paraId="315E349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.724</w:t>
            </w:r>
          </w:p>
        </w:tc>
        <w:tc>
          <w:tcPr>
            <w:tcW w:w="884" w:type="dxa"/>
            <w:vAlign w:val="bottom"/>
          </w:tcPr>
          <w:p w14:paraId="06141E1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.205</w:t>
            </w:r>
          </w:p>
        </w:tc>
        <w:tc>
          <w:tcPr>
            <w:tcW w:w="1360" w:type="dxa"/>
            <w:vAlign w:val="bottom"/>
          </w:tcPr>
          <w:p w14:paraId="4CD3D3D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.519</w:t>
            </w:r>
          </w:p>
        </w:tc>
        <w:tc>
          <w:tcPr>
            <w:tcW w:w="1360" w:type="dxa"/>
            <w:vAlign w:val="bottom"/>
          </w:tcPr>
          <w:p w14:paraId="7571C2E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4A224599" w14:textId="77777777" w:rsidTr="007C57D3">
        <w:trPr>
          <w:trHeight w:val="288"/>
          <w:jc w:val="center"/>
        </w:trPr>
        <w:tc>
          <w:tcPr>
            <w:tcW w:w="2184" w:type="dxa"/>
            <w:vAlign w:val="bottom"/>
          </w:tcPr>
          <w:p w14:paraId="56BA0C18"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Janet Napolitano</w:t>
            </w:r>
          </w:p>
        </w:tc>
        <w:tc>
          <w:tcPr>
            <w:tcW w:w="1190" w:type="dxa"/>
            <w:vAlign w:val="bottom"/>
          </w:tcPr>
          <w:p w14:paraId="3A6ECE2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.494</w:t>
            </w:r>
          </w:p>
        </w:tc>
        <w:tc>
          <w:tcPr>
            <w:tcW w:w="884" w:type="dxa"/>
            <w:vAlign w:val="bottom"/>
          </w:tcPr>
          <w:p w14:paraId="47E8B64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.103</w:t>
            </w:r>
          </w:p>
        </w:tc>
        <w:tc>
          <w:tcPr>
            <w:tcW w:w="1360" w:type="dxa"/>
            <w:vAlign w:val="bottom"/>
          </w:tcPr>
          <w:p w14:paraId="45A53CB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.392</w:t>
            </w:r>
          </w:p>
        </w:tc>
        <w:tc>
          <w:tcPr>
            <w:tcW w:w="1360" w:type="dxa"/>
            <w:vAlign w:val="bottom"/>
          </w:tcPr>
          <w:p w14:paraId="6F166B6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2CDB8946" w14:textId="77777777" w:rsidTr="007C57D3">
        <w:trPr>
          <w:trHeight w:val="243"/>
          <w:jc w:val="center"/>
        </w:trPr>
        <w:tc>
          <w:tcPr>
            <w:tcW w:w="2184" w:type="dxa"/>
            <w:vAlign w:val="bottom"/>
          </w:tcPr>
          <w:p w14:paraId="1FD4E503"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Harry Reid</w:t>
            </w:r>
          </w:p>
        </w:tc>
        <w:tc>
          <w:tcPr>
            <w:tcW w:w="1190" w:type="dxa"/>
            <w:vAlign w:val="bottom"/>
          </w:tcPr>
          <w:p w14:paraId="4562632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.379</w:t>
            </w:r>
          </w:p>
        </w:tc>
        <w:tc>
          <w:tcPr>
            <w:tcW w:w="884" w:type="dxa"/>
            <w:vAlign w:val="bottom"/>
          </w:tcPr>
          <w:p w14:paraId="6A83B34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.218</w:t>
            </w:r>
          </w:p>
        </w:tc>
        <w:tc>
          <w:tcPr>
            <w:tcW w:w="1360" w:type="dxa"/>
            <w:vAlign w:val="bottom"/>
          </w:tcPr>
          <w:p w14:paraId="598277C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.161</w:t>
            </w:r>
          </w:p>
        </w:tc>
        <w:tc>
          <w:tcPr>
            <w:tcW w:w="1360" w:type="dxa"/>
            <w:vAlign w:val="bottom"/>
          </w:tcPr>
          <w:p w14:paraId="7D39C8D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.023</w:t>
            </w:r>
          </w:p>
        </w:tc>
      </w:tr>
      <w:tr w:rsidR="00B10248" w:rsidRPr="0076433F" w14:paraId="23ABE27B" w14:textId="77777777" w:rsidTr="007C57D3">
        <w:trPr>
          <w:trHeight w:val="297"/>
          <w:jc w:val="center"/>
        </w:trPr>
        <w:tc>
          <w:tcPr>
            <w:tcW w:w="2184" w:type="dxa"/>
            <w:vAlign w:val="bottom"/>
          </w:tcPr>
          <w:p w14:paraId="7D2E04E3"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Angela Merkel</w:t>
            </w:r>
          </w:p>
        </w:tc>
        <w:tc>
          <w:tcPr>
            <w:tcW w:w="1190" w:type="dxa"/>
            <w:vAlign w:val="bottom"/>
          </w:tcPr>
          <w:p w14:paraId="697E7D1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.563</w:t>
            </w:r>
          </w:p>
        </w:tc>
        <w:tc>
          <w:tcPr>
            <w:tcW w:w="884" w:type="dxa"/>
            <w:vAlign w:val="bottom"/>
          </w:tcPr>
          <w:p w14:paraId="3491A25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.205</w:t>
            </w:r>
          </w:p>
        </w:tc>
        <w:tc>
          <w:tcPr>
            <w:tcW w:w="1360" w:type="dxa"/>
            <w:vAlign w:val="bottom"/>
          </w:tcPr>
          <w:p w14:paraId="520CB16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.358</w:t>
            </w:r>
          </w:p>
        </w:tc>
        <w:tc>
          <w:tcPr>
            <w:tcW w:w="1360" w:type="dxa"/>
            <w:vAlign w:val="bottom"/>
          </w:tcPr>
          <w:p w14:paraId="4BFF7EA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61223649" w14:textId="77777777" w:rsidTr="007C57D3">
        <w:trPr>
          <w:trHeight w:val="270"/>
          <w:jc w:val="center"/>
        </w:trPr>
        <w:tc>
          <w:tcPr>
            <w:tcW w:w="2184" w:type="dxa"/>
            <w:vAlign w:val="bottom"/>
          </w:tcPr>
          <w:p w14:paraId="141C5989"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Mitch McConnell</w:t>
            </w:r>
          </w:p>
        </w:tc>
        <w:tc>
          <w:tcPr>
            <w:tcW w:w="1190" w:type="dxa"/>
            <w:vAlign w:val="bottom"/>
          </w:tcPr>
          <w:p w14:paraId="1EA38FD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.161</w:t>
            </w:r>
          </w:p>
        </w:tc>
        <w:tc>
          <w:tcPr>
            <w:tcW w:w="884" w:type="dxa"/>
            <w:vAlign w:val="bottom"/>
          </w:tcPr>
          <w:p w14:paraId="03D3333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.077</w:t>
            </w:r>
          </w:p>
        </w:tc>
        <w:tc>
          <w:tcPr>
            <w:tcW w:w="1360" w:type="dxa"/>
            <w:vAlign w:val="bottom"/>
          </w:tcPr>
          <w:p w14:paraId="58603FE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.084</w:t>
            </w:r>
          </w:p>
        </w:tc>
        <w:tc>
          <w:tcPr>
            <w:tcW w:w="1360" w:type="dxa"/>
            <w:vAlign w:val="bottom"/>
          </w:tcPr>
          <w:p w14:paraId="7F7FB3D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.094</w:t>
            </w:r>
          </w:p>
        </w:tc>
      </w:tr>
      <w:tr w:rsidR="00B10248" w:rsidRPr="0076433F" w14:paraId="31776A9B" w14:textId="77777777" w:rsidTr="007C57D3">
        <w:trPr>
          <w:trHeight w:val="297"/>
          <w:jc w:val="center"/>
        </w:trPr>
        <w:tc>
          <w:tcPr>
            <w:tcW w:w="2184" w:type="dxa"/>
            <w:vAlign w:val="bottom"/>
          </w:tcPr>
          <w:p w14:paraId="788974F2" w14:textId="77777777" w:rsidR="00B10248" w:rsidRPr="0076433F" w:rsidRDefault="00B10248" w:rsidP="007C57D3">
            <w:pPr>
              <w:rPr>
                <w:rFonts w:ascii="Times New Roman" w:hAnsi="Times New Roman" w:cs="Times New Roman"/>
                <w:i/>
              </w:rPr>
            </w:pPr>
            <w:r w:rsidRPr="0076433F">
              <w:rPr>
                <w:rFonts w:ascii="Times New Roman" w:hAnsi="Times New Roman" w:cs="Times New Roman"/>
                <w:i/>
              </w:rPr>
              <w:t xml:space="preserve">  Average</w:t>
            </w:r>
          </w:p>
        </w:tc>
        <w:tc>
          <w:tcPr>
            <w:tcW w:w="1190" w:type="dxa"/>
            <w:vAlign w:val="bottom"/>
          </w:tcPr>
          <w:p w14:paraId="4C584D5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.464</w:t>
            </w:r>
          </w:p>
        </w:tc>
        <w:tc>
          <w:tcPr>
            <w:tcW w:w="884" w:type="dxa"/>
            <w:vAlign w:val="bottom"/>
          </w:tcPr>
          <w:p w14:paraId="729CE6E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.162</w:t>
            </w:r>
          </w:p>
        </w:tc>
        <w:tc>
          <w:tcPr>
            <w:tcW w:w="1360" w:type="dxa"/>
            <w:vAlign w:val="bottom"/>
          </w:tcPr>
          <w:p w14:paraId="0852873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.303</w:t>
            </w:r>
          </w:p>
        </w:tc>
        <w:tc>
          <w:tcPr>
            <w:tcW w:w="1360" w:type="dxa"/>
            <w:vAlign w:val="bottom"/>
          </w:tcPr>
          <w:p w14:paraId="6119AFB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0EC64CC0" w14:textId="77777777" w:rsidTr="007C57D3">
        <w:trPr>
          <w:trHeight w:val="216"/>
          <w:jc w:val="center"/>
        </w:trPr>
        <w:tc>
          <w:tcPr>
            <w:tcW w:w="2184" w:type="dxa"/>
            <w:vAlign w:val="bottom"/>
          </w:tcPr>
          <w:p w14:paraId="4D4195B3" w14:textId="77777777" w:rsidR="00B10248" w:rsidRPr="0076433F" w:rsidRDefault="00B10248" w:rsidP="007C57D3">
            <w:pPr>
              <w:rPr>
                <w:rFonts w:ascii="Times New Roman" w:hAnsi="Times New Roman" w:cs="Times New Roman"/>
                <w:i/>
                <w:iCs/>
              </w:rPr>
            </w:pPr>
            <w:r w:rsidRPr="0076433F">
              <w:rPr>
                <w:rFonts w:ascii="Times New Roman" w:hAnsi="Times New Roman" w:cs="Times New Roman"/>
              </w:rPr>
              <w:t xml:space="preserve">  </w:t>
            </w:r>
            <w:r w:rsidRPr="0076433F">
              <w:rPr>
                <w:rFonts w:ascii="Times New Roman" w:hAnsi="Times New Roman" w:cs="Times New Roman"/>
                <w:i/>
                <w:iCs/>
              </w:rPr>
              <w:t>N</w:t>
            </w:r>
          </w:p>
        </w:tc>
        <w:tc>
          <w:tcPr>
            <w:tcW w:w="1190" w:type="dxa"/>
            <w:vAlign w:val="bottom"/>
          </w:tcPr>
          <w:p w14:paraId="6818C240"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87</w:t>
            </w:r>
          </w:p>
        </w:tc>
        <w:tc>
          <w:tcPr>
            <w:tcW w:w="884" w:type="dxa"/>
            <w:vAlign w:val="bottom"/>
          </w:tcPr>
          <w:p w14:paraId="18E1035E"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78</w:t>
            </w:r>
          </w:p>
        </w:tc>
        <w:tc>
          <w:tcPr>
            <w:tcW w:w="1360" w:type="dxa"/>
            <w:vAlign w:val="bottom"/>
          </w:tcPr>
          <w:p w14:paraId="0B4AF921" w14:textId="77777777" w:rsidR="00B10248" w:rsidRPr="0076433F" w:rsidRDefault="00B10248" w:rsidP="007C57D3">
            <w:pPr>
              <w:jc w:val="center"/>
              <w:rPr>
                <w:rFonts w:ascii="Times New Roman" w:hAnsi="Times New Roman" w:cs="Times New Roman"/>
              </w:rPr>
            </w:pPr>
          </w:p>
        </w:tc>
        <w:tc>
          <w:tcPr>
            <w:tcW w:w="1360" w:type="dxa"/>
          </w:tcPr>
          <w:p w14:paraId="56442182" w14:textId="77777777" w:rsidR="00B10248" w:rsidRPr="0076433F" w:rsidRDefault="00B10248" w:rsidP="007C57D3">
            <w:pPr>
              <w:jc w:val="center"/>
              <w:rPr>
                <w:rFonts w:ascii="Times New Roman" w:hAnsi="Times New Roman" w:cs="Times New Roman"/>
              </w:rPr>
            </w:pPr>
          </w:p>
        </w:tc>
      </w:tr>
      <w:tr w:rsidR="00B10248" w:rsidRPr="0076433F" w14:paraId="4BF290F0" w14:textId="77777777" w:rsidTr="007C57D3">
        <w:trPr>
          <w:trHeight w:val="378"/>
          <w:jc w:val="center"/>
        </w:trPr>
        <w:tc>
          <w:tcPr>
            <w:tcW w:w="2184" w:type="dxa"/>
            <w:vAlign w:val="bottom"/>
          </w:tcPr>
          <w:p w14:paraId="687B1107" w14:textId="77777777" w:rsidR="00B10248" w:rsidRPr="0076433F" w:rsidRDefault="00B10248" w:rsidP="007C57D3">
            <w:pPr>
              <w:rPr>
                <w:rFonts w:ascii="Times New Roman" w:hAnsi="Times New Roman" w:cs="Times New Roman"/>
              </w:rPr>
            </w:pPr>
          </w:p>
        </w:tc>
        <w:tc>
          <w:tcPr>
            <w:tcW w:w="1190" w:type="dxa"/>
            <w:vAlign w:val="bottom"/>
          </w:tcPr>
          <w:p w14:paraId="54492AFC" w14:textId="77777777" w:rsidR="00B10248" w:rsidRPr="0076433F" w:rsidRDefault="00B10248" w:rsidP="007C57D3">
            <w:pPr>
              <w:jc w:val="center"/>
              <w:rPr>
                <w:rFonts w:ascii="Times New Roman" w:hAnsi="Times New Roman" w:cs="Times New Roman"/>
              </w:rPr>
            </w:pPr>
          </w:p>
        </w:tc>
        <w:tc>
          <w:tcPr>
            <w:tcW w:w="884" w:type="dxa"/>
            <w:vAlign w:val="bottom"/>
          </w:tcPr>
          <w:p w14:paraId="1602DF8A" w14:textId="77777777" w:rsidR="00B10248" w:rsidRPr="0076433F" w:rsidRDefault="00B10248" w:rsidP="007C57D3">
            <w:pPr>
              <w:jc w:val="center"/>
              <w:rPr>
                <w:rFonts w:ascii="Times New Roman" w:hAnsi="Times New Roman" w:cs="Times New Roman"/>
              </w:rPr>
            </w:pPr>
          </w:p>
        </w:tc>
        <w:tc>
          <w:tcPr>
            <w:tcW w:w="1360" w:type="dxa"/>
            <w:vAlign w:val="bottom"/>
          </w:tcPr>
          <w:p w14:paraId="07466A62" w14:textId="77777777" w:rsidR="00B10248" w:rsidRPr="0076433F" w:rsidRDefault="00B10248" w:rsidP="007C57D3">
            <w:pPr>
              <w:jc w:val="center"/>
              <w:rPr>
                <w:rFonts w:ascii="Times New Roman" w:hAnsi="Times New Roman" w:cs="Times New Roman"/>
              </w:rPr>
            </w:pPr>
          </w:p>
        </w:tc>
        <w:tc>
          <w:tcPr>
            <w:tcW w:w="1360" w:type="dxa"/>
          </w:tcPr>
          <w:p w14:paraId="336BDC63" w14:textId="77777777" w:rsidR="00B10248" w:rsidRPr="0076433F" w:rsidRDefault="00B10248" w:rsidP="007C57D3">
            <w:pPr>
              <w:jc w:val="center"/>
              <w:rPr>
                <w:rFonts w:ascii="Times New Roman" w:hAnsi="Times New Roman" w:cs="Times New Roman"/>
              </w:rPr>
            </w:pPr>
          </w:p>
        </w:tc>
      </w:tr>
      <w:tr w:rsidR="00B10248" w:rsidRPr="0076433F" w14:paraId="1860C8F8" w14:textId="77777777" w:rsidTr="007C57D3">
        <w:trPr>
          <w:trHeight w:val="207"/>
          <w:jc w:val="center"/>
        </w:trPr>
        <w:tc>
          <w:tcPr>
            <w:tcW w:w="2184" w:type="dxa"/>
            <w:vAlign w:val="bottom"/>
          </w:tcPr>
          <w:p w14:paraId="33AF3243" w14:textId="77777777" w:rsidR="00B10248" w:rsidRPr="0076433F" w:rsidRDefault="00B10248" w:rsidP="007C57D3">
            <w:pPr>
              <w:rPr>
                <w:rFonts w:ascii="Times New Roman" w:hAnsi="Times New Roman" w:cs="Times New Roman"/>
                <w:b/>
                <w:bCs/>
                <w:i/>
                <w:iCs/>
              </w:rPr>
            </w:pPr>
            <w:proofErr w:type="spellStart"/>
            <w:r w:rsidRPr="0076433F">
              <w:rPr>
                <w:rFonts w:ascii="Times New Roman" w:hAnsi="Times New Roman" w:cs="Times New Roman"/>
                <w:b/>
                <w:bCs/>
                <w:i/>
                <w:iCs/>
              </w:rPr>
              <w:t>MTurk</w:t>
            </w:r>
            <w:proofErr w:type="spellEnd"/>
          </w:p>
        </w:tc>
        <w:tc>
          <w:tcPr>
            <w:tcW w:w="1190" w:type="dxa"/>
            <w:vAlign w:val="bottom"/>
          </w:tcPr>
          <w:p w14:paraId="6327FD78" w14:textId="77777777" w:rsidR="00B10248" w:rsidRPr="0076433F" w:rsidRDefault="00B10248" w:rsidP="007C57D3">
            <w:pPr>
              <w:jc w:val="center"/>
              <w:rPr>
                <w:rFonts w:ascii="Times New Roman" w:hAnsi="Times New Roman" w:cs="Times New Roman"/>
              </w:rPr>
            </w:pPr>
          </w:p>
        </w:tc>
        <w:tc>
          <w:tcPr>
            <w:tcW w:w="884" w:type="dxa"/>
            <w:vAlign w:val="bottom"/>
          </w:tcPr>
          <w:p w14:paraId="1033C93A" w14:textId="77777777" w:rsidR="00B10248" w:rsidRPr="0076433F" w:rsidRDefault="00B10248" w:rsidP="007C57D3">
            <w:pPr>
              <w:jc w:val="center"/>
              <w:rPr>
                <w:rFonts w:ascii="Times New Roman" w:hAnsi="Times New Roman" w:cs="Times New Roman"/>
              </w:rPr>
            </w:pPr>
          </w:p>
        </w:tc>
        <w:tc>
          <w:tcPr>
            <w:tcW w:w="1360" w:type="dxa"/>
            <w:vAlign w:val="bottom"/>
          </w:tcPr>
          <w:p w14:paraId="2DBB6760" w14:textId="77777777" w:rsidR="00B10248" w:rsidRPr="0076433F" w:rsidRDefault="00B10248" w:rsidP="007C57D3">
            <w:pPr>
              <w:jc w:val="center"/>
              <w:rPr>
                <w:rFonts w:ascii="Times New Roman" w:hAnsi="Times New Roman" w:cs="Times New Roman"/>
              </w:rPr>
            </w:pPr>
          </w:p>
        </w:tc>
        <w:tc>
          <w:tcPr>
            <w:tcW w:w="1360" w:type="dxa"/>
          </w:tcPr>
          <w:p w14:paraId="09799549" w14:textId="77777777" w:rsidR="00B10248" w:rsidRPr="0076433F" w:rsidRDefault="00B10248" w:rsidP="007C57D3">
            <w:pPr>
              <w:jc w:val="center"/>
              <w:rPr>
                <w:rFonts w:ascii="Times New Roman" w:hAnsi="Times New Roman" w:cs="Times New Roman"/>
              </w:rPr>
            </w:pPr>
          </w:p>
        </w:tc>
      </w:tr>
      <w:tr w:rsidR="00B10248" w:rsidRPr="0076433F" w14:paraId="351C3D56" w14:textId="77777777" w:rsidTr="007C57D3">
        <w:trPr>
          <w:trHeight w:val="315"/>
          <w:jc w:val="center"/>
        </w:trPr>
        <w:tc>
          <w:tcPr>
            <w:tcW w:w="2184" w:type="dxa"/>
            <w:vAlign w:val="bottom"/>
          </w:tcPr>
          <w:p w14:paraId="540A9574"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Mitch McConnell</w:t>
            </w:r>
          </w:p>
        </w:tc>
        <w:tc>
          <w:tcPr>
            <w:tcW w:w="1190" w:type="dxa"/>
            <w:vAlign w:val="bottom"/>
          </w:tcPr>
          <w:p w14:paraId="3514684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.265</w:t>
            </w:r>
          </w:p>
        </w:tc>
        <w:tc>
          <w:tcPr>
            <w:tcW w:w="884" w:type="dxa"/>
            <w:vAlign w:val="bottom"/>
          </w:tcPr>
          <w:p w14:paraId="6AF1E75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.270</w:t>
            </w:r>
          </w:p>
        </w:tc>
        <w:tc>
          <w:tcPr>
            <w:tcW w:w="1360" w:type="dxa"/>
            <w:vAlign w:val="bottom"/>
          </w:tcPr>
          <w:p w14:paraId="5D44527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-.005</w:t>
            </w:r>
          </w:p>
        </w:tc>
        <w:tc>
          <w:tcPr>
            <w:tcW w:w="1360" w:type="dxa"/>
            <w:vAlign w:val="bottom"/>
          </w:tcPr>
          <w:p w14:paraId="211B731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.849</w:t>
            </w:r>
          </w:p>
        </w:tc>
      </w:tr>
      <w:tr w:rsidR="00B10248" w:rsidRPr="0076433F" w14:paraId="3796EE75" w14:textId="77777777" w:rsidTr="007C57D3">
        <w:trPr>
          <w:trHeight w:val="270"/>
          <w:jc w:val="center"/>
        </w:trPr>
        <w:tc>
          <w:tcPr>
            <w:tcW w:w="2184" w:type="dxa"/>
            <w:vAlign w:val="bottom"/>
          </w:tcPr>
          <w:p w14:paraId="1769D440"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Chuck Schumer</w:t>
            </w:r>
          </w:p>
        </w:tc>
        <w:tc>
          <w:tcPr>
            <w:tcW w:w="1190" w:type="dxa"/>
            <w:vAlign w:val="bottom"/>
          </w:tcPr>
          <w:p w14:paraId="5200641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.210</w:t>
            </w:r>
          </w:p>
        </w:tc>
        <w:tc>
          <w:tcPr>
            <w:tcW w:w="884" w:type="dxa"/>
            <w:vAlign w:val="bottom"/>
          </w:tcPr>
          <w:p w14:paraId="740C426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.202</w:t>
            </w:r>
          </w:p>
        </w:tc>
        <w:tc>
          <w:tcPr>
            <w:tcW w:w="1360" w:type="dxa"/>
            <w:vAlign w:val="bottom"/>
          </w:tcPr>
          <w:p w14:paraId="155B91C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.008</w:t>
            </w:r>
          </w:p>
        </w:tc>
        <w:tc>
          <w:tcPr>
            <w:tcW w:w="1360" w:type="dxa"/>
            <w:vAlign w:val="bottom"/>
          </w:tcPr>
          <w:p w14:paraId="74F35F2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.759</w:t>
            </w:r>
          </w:p>
        </w:tc>
      </w:tr>
      <w:tr w:rsidR="00B10248" w:rsidRPr="0076433F" w14:paraId="49041989" w14:textId="77777777" w:rsidTr="007C57D3">
        <w:trPr>
          <w:jc w:val="center"/>
        </w:trPr>
        <w:tc>
          <w:tcPr>
            <w:tcW w:w="2184" w:type="dxa"/>
            <w:vAlign w:val="bottom"/>
          </w:tcPr>
          <w:p w14:paraId="3446BF78"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Angela Merkel</w:t>
            </w:r>
          </w:p>
        </w:tc>
        <w:tc>
          <w:tcPr>
            <w:tcW w:w="1190" w:type="dxa"/>
            <w:vAlign w:val="bottom"/>
          </w:tcPr>
          <w:p w14:paraId="192C249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.568</w:t>
            </w:r>
          </w:p>
        </w:tc>
        <w:tc>
          <w:tcPr>
            <w:tcW w:w="884" w:type="dxa"/>
            <w:vAlign w:val="bottom"/>
          </w:tcPr>
          <w:p w14:paraId="4D840E4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.433</w:t>
            </w:r>
          </w:p>
        </w:tc>
        <w:tc>
          <w:tcPr>
            <w:tcW w:w="1360" w:type="dxa"/>
            <w:vAlign w:val="bottom"/>
          </w:tcPr>
          <w:p w14:paraId="5E24320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.135</w:t>
            </w:r>
          </w:p>
        </w:tc>
        <w:tc>
          <w:tcPr>
            <w:tcW w:w="1360" w:type="dxa"/>
            <w:vAlign w:val="bottom"/>
          </w:tcPr>
          <w:p w14:paraId="2D9F080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.000</w:t>
            </w:r>
          </w:p>
        </w:tc>
      </w:tr>
      <w:tr w:rsidR="00B10248" w:rsidRPr="0076433F" w14:paraId="5E5F14A0" w14:textId="77777777" w:rsidTr="007C57D3">
        <w:trPr>
          <w:jc w:val="center"/>
        </w:trPr>
        <w:tc>
          <w:tcPr>
            <w:tcW w:w="2184" w:type="dxa"/>
            <w:vAlign w:val="bottom"/>
          </w:tcPr>
          <w:p w14:paraId="3D54758F"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Vladimir Putin</w:t>
            </w:r>
          </w:p>
        </w:tc>
        <w:tc>
          <w:tcPr>
            <w:tcW w:w="1190" w:type="dxa"/>
            <w:vAlign w:val="bottom"/>
          </w:tcPr>
          <w:p w14:paraId="6C2ED22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.835</w:t>
            </w:r>
          </w:p>
        </w:tc>
        <w:tc>
          <w:tcPr>
            <w:tcW w:w="884" w:type="dxa"/>
            <w:vAlign w:val="bottom"/>
          </w:tcPr>
          <w:p w14:paraId="5B410EE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.699</w:t>
            </w:r>
          </w:p>
        </w:tc>
        <w:tc>
          <w:tcPr>
            <w:tcW w:w="1360" w:type="dxa"/>
            <w:vAlign w:val="bottom"/>
          </w:tcPr>
          <w:p w14:paraId="69E509E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.136</w:t>
            </w:r>
          </w:p>
        </w:tc>
        <w:tc>
          <w:tcPr>
            <w:tcW w:w="1360" w:type="dxa"/>
            <w:vAlign w:val="bottom"/>
          </w:tcPr>
          <w:p w14:paraId="12B900C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.000</w:t>
            </w:r>
          </w:p>
        </w:tc>
      </w:tr>
      <w:tr w:rsidR="00B10248" w:rsidRPr="0076433F" w14:paraId="1E04AD68" w14:textId="77777777" w:rsidTr="007C57D3">
        <w:trPr>
          <w:trHeight w:val="315"/>
          <w:jc w:val="center"/>
        </w:trPr>
        <w:tc>
          <w:tcPr>
            <w:tcW w:w="2184" w:type="dxa"/>
            <w:vAlign w:val="bottom"/>
          </w:tcPr>
          <w:p w14:paraId="00A72B86"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John Roberts</w:t>
            </w:r>
          </w:p>
        </w:tc>
        <w:tc>
          <w:tcPr>
            <w:tcW w:w="1190" w:type="dxa"/>
            <w:vAlign w:val="bottom"/>
          </w:tcPr>
          <w:p w14:paraId="283D6EA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.364</w:t>
            </w:r>
          </w:p>
        </w:tc>
        <w:tc>
          <w:tcPr>
            <w:tcW w:w="884" w:type="dxa"/>
            <w:vAlign w:val="bottom"/>
          </w:tcPr>
          <w:p w14:paraId="57CAAE4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.160</w:t>
            </w:r>
          </w:p>
        </w:tc>
        <w:tc>
          <w:tcPr>
            <w:tcW w:w="1360" w:type="dxa"/>
            <w:vAlign w:val="bottom"/>
          </w:tcPr>
          <w:p w14:paraId="158C7BD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.204</w:t>
            </w:r>
          </w:p>
        </w:tc>
        <w:tc>
          <w:tcPr>
            <w:tcW w:w="1360" w:type="dxa"/>
            <w:vAlign w:val="bottom"/>
          </w:tcPr>
          <w:p w14:paraId="49780FD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.000</w:t>
            </w:r>
          </w:p>
        </w:tc>
      </w:tr>
      <w:tr w:rsidR="00B10248" w:rsidRPr="0076433F" w14:paraId="4FC7F749" w14:textId="77777777" w:rsidTr="007C57D3">
        <w:trPr>
          <w:trHeight w:val="100"/>
          <w:jc w:val="center"/>
        </w:trPr>
        <w:tc>
          <w:tcPr>
            <w:tcW w:w="2184" w:type="dxa"/>
            <w:vAlign w:val="bottom"/>
          </w:tcPr>
          <w:p w14:paraId="347D43C0"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Nancy Pelosi</w:t>
            </w:r>
          </w:p>
        </w:tc>
        <w:tc>
          <w:tcPr>
            <w:tcW w:w="1190" w:type="dxa"/>
            <w:vAlign w:val="bottom"/>
          </w:tcPr>
          <w:p w14:paraId="449CF5D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.329</w:t>
            </w:r>
          </w:p>
        </w:tc>
        <w:tc>
          <w:tcPr>
            <w:tcW w:w="884" w:type="dxa"/>
            <w:vAlign w:val="bottom"/>
          </w:tcPr>
          <w:p w14:paraId="549011D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.283</w:t>
            </w:r>
          </w:p>
        </w:tc>
        <w:tc>
          <w:tcPr>
            <w:tcW w:w="1360" w:type="dxa"/>
            <w:vAlign w:val="bottom"/>
          </w:tcPr>
          <w:p w14:paraId="3608818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.046</w:t>
            </w:r>
          </w:p>
        </w:tc>
        <w:tc>
          <w:tcPr>
            <w:tcW w:w="1360" w:type="dxa"/>
            <w:vAlign w:val="bottom"/>
          </w:tcPr>
          <w:p w14:paraId="7F5DE28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.108</w:t>
            </w:r>
          </w:p>
        </w:tc>
      </w:tr>
      <w:tr w:rsidR="00B10248" w:rsidRPr="0076433F" w14:paraId="1A228C9E" w14:textId="77777777" w:rsidTr="007C57D3">
        <w:trPr>
          <w:trHeight w:val="225"/>
          <w:jc w:val="center"/>
        </w:trPr>
        <w:tc>
          <w:tcPr>
            <w:tcW w:w="2184" w:type="dxa"/>
            <w:vAlign w:val="bottom"/>
          </w:tcPr>
          <w:p w14:paraId="456685CF" w14:textId="77777777" w:rsidR="00B10248" w:rsidRPr="0076433F" w:rsidRDefault="00B10248" w:rsidP="007C57D3">
            <w:pPr>
              <w:rPr>
                <w:rFonts w:ascii="Times New Roman" w:hAnsi="Times New Roman" w:cs="Times New Roman"/>
                <w:i/>
              </w:rPr>
            </w:pPr>
            <w:r w:rsidRPr="0076433F">
              <w:rPr>
                <w:rFonts w:ascii="Times New Roman" w:hAnsi="Times New Roman" w:cs="Times New Roman"/>
              </w:rPr>
              <w:t xml:space="preserve">  </w:t>
            </w:r>
            <w:r w:rsidRPr="0076433F">
              <w:rPr>
                <w:rFonts w:ascii="Times New Roman" w:hAnsi="Times New Roman" w:cs="Times New Roman"/>
                <w:i/>
              </w:rPr>
              <w:t xml:space="preserve">Average </w:t>
            </w:r>
          </w:p>
        </w:tc>
        <w:tc>
          <w:tcPr>
            <w:tcW w:w="1190" w:type="dxa"/>
            <w:vAlign w:val="bottom"/>
          </w:tcPr>
          <w:p w14:paraId="09282B5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.428</w:t>
            </w:r>
          </w:p>
        </w:tc>
        <w:tc>
          <w:tcPr>
            <w:tcW w:w="884" w:type="dxa"/>
            <w:vAlign w:val="bottom"/>
          </w:tcPr>
          <w:p w14:paraId="6512A97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.341</w:t>
            </w:r>
          </w:p>
        </w:tc>
        <w:tc>
          <w:tcPr>
            <w:tcW w:w="1360" w:type="dxa"/>
            <w:vAlign w:val="bottom"/>
          </w:tcPr>
          <w:p w14:paraId="17FB979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.087</w:t>
            </w:r>
          </w:p>
        </w:tc>
        <w:tc>
          <w:tcPr>
            <w:tcW w:w="1360" w:type="dxa"/>
            <w:vAlign w:val="bottom"/>
          </w:tcPr>
          <w:p w14:paraId="29F43F0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.000</w:t>
            </w:r>
          </w:p>
        </w:tc>
      </w:tr>
      <w:tr w:rsidR="00B10248" w:rsidRPr="0076433F" w14:paraId="4A05958D" w14:textId="77777777" w:rsidTr="007C57D3">
        <w:trPr>
          <w:trHeight w:val="225"/>
          <w:jc w:val="center"/>
        </w:trPr>
        <w:tc>
          <w:tcPr>
            <w:tcW w:w="2184" w:type="dxa"/>
            <w:tcBorders>
              <w:bottom w:val="single" w:sz="4" w:space="0" w:color="auto"/>
            </w:tcBorders>
            <w:vAlign w:val="bottom"/>
          </w:tcPr>
          <w:p w14:paraId="3A794F28" w14:textId="77777777" w:rsidR="00B10248" w:rsidRPr="0076433F" w:rsidRDefault="00B10248" w:rsidP="007C57D3">
            <w:pPr>
              <w:rPr>
                <w:rFonts w:ascii="Times New Roman" w:hAnsi="Times New Roman" w:cs="Times New Roman"/>
                <w:i/>
                <w:iCs/>
              </w:rPr>
            </w:pPr>
            <w:r w:rsidRPr="0076433F">
              <w:rPr>
                <w:rFonts w:ascii="Times New Roman" w:hAnsi="Times New Roman" w:cs="Times New Roman"/>
              </w:rPr>
              <w:t xml:space="preserve">  </w:t>
            </w:r>
            <w:r w:rsidRPr="0076433F">
              <w:rPr>
                <w:rFonts w:ascii="Times New Roman" w:hAnsi="Times New Roman" w:cs="Times New Roman"/>
                <w:i/>
                <w:iCs/>
              </w:rPr>
              <w:t>N</w:t>
            </w:r>
          </w:p>
        </w:tc>
        <w:tc>
          <w:tcPr>
            <w:tcW w:w="1190" w:type="dxa"/>
            <w:tcBorders>
              <w:bottom w:val="single" w:sz="4" w:space="0" w:color="auto"/>
            </w:tcBorders>
            <w:vAlign w:val="bottom"/>
          </w:tcPr>
          <w:p w14:paraId="5ADE8F7D"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544</w:t>
            </w:r>
          </w:p>
        </w:tc>
        <w:tc>
          <w:tcPr>
            <w:tcW w:w="884" w:type="dxa"/>
            <w:tcBorders>
              <w:bottom w:val="single" w:sz="4" w:space="0" w:color="auto"/>
            </w:tcBorders>
            <w:vAlign w:val="bottom"/>
          </w:tcPr>
          <w:p w14:paraId="2733A613"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515</w:t>
            </w:r>
          </w:p>
        </w:tc>
        <w:tc>
          <w:tcPr>
            <w:tcW w:w="1360" w:type="dxa"/>
            <w:tcBorders>
              <w:bottom w:val="single" w:sz="4" w:space="0" w:color="auto"/>
            </w:tcBorders>
            <w:vAlign w:val="bottom"/>
          </w:tcPr>
          <w:p w14:paraId="0376DD74" w14:textId="77777777" w:rsidR="00B10248" w:rsidRPr="0076433F" w:rsidRDefault="00B10248" w:rsidP="007C57D3">
            <w:pPr>
              <w:jc w:val="center"/>
              <w:rPr>
                <w:rFonts w:ascii="Times New Roman" w:hAnsi="Times New Roman" w:cs="Times New Roman"/>
              </w:rPr>
            </w:pPr>
          </w:p>
        </w:tc>
        <w:tc>
          <w:tcPr>
            <w:tcW w:w="1360" w:type="dxa"/>
            <w:tcBorders>
              <w:bottom w:val="single" w:sz="4" w:space="0" w:color="auto"/>
            </w:tcBorders>
          </w:tcPr>
          <w:p w14:paraId="021A679D" w14:textId="77777777" w:rsidR="00B10248" w:rsidRPr="0076433F" w:rsidRDefault="00B10248" w:rsidP="007C57D3">
            <w:pPr>
              <w:jc w:val="center"/>
              <w:rPr>
                <w:rFonts w:ascii="Times New Roman" w:hAnsi="Times New Roman" w:cs="Times New Roman"/>
              </w:rPr>
            </w:pPr>
          </w:p>
        </w:tc>
      </w:tr>
    </w:tbl>
    <w:p w14:paraId="53471FCF" w14:textId="77777777" w:rsidR="00B10248" w:rsidRPr="0076433F" w:rsidRDefault="00B10248" w:rsidP="00B10248">
      <w:pPr>
        <w:jc w:val="center"/>
        <w:rPr>
          <w:rFonts w:ascii="Times New Roman" w:eastAsia="Calibri" w:hAnsi="Times New Roman" w:cs="Times New Roman"/>
        </w:rPr>
      </w:pPr>
    </w:p>
    <w:p w14:paraId="6A9C3405" w14:textId="77777777" w:rsidR="00B10248" w:rsidRPr="0076433F" w:rsidRDefault="00B10248" w:rsidP="00B10248">
      <w:pPr>
        <w:jc w:val="center"/>
        <w:rPr>
          <w:rFonts w:ascii="Times New Roman" w:eastAsia="Calibri" w:hAnsi="Times New Roman" w:cs="Times New Roman"/>
        </w:rPr>
      </w:pPr>
      <w:r w:rsidRPr="0076433F">
        <w:rPr>
          <w:rFonts w:ascii="Times New Roman" w:eastAsia="Calibri" w:hAnsi="Times New Roman" w:cs="Times New Roman"/>
        </w:rPr>
        <w:br w:type="page"/>
      </w:r>
    </w:p>
    <w:p w14:paraId="05848C45" w14:textId="77777777" w:rsidR="00B10248" w:rsidRPr="0076433F" w:rsidRDefault="00B10248" w:rsidP="00B10248">
      <w:pPr>
        <w:jc w:val="center"/>
        <w:rPr>
          <w:rFonts w:ascii="Times New Roman" w:hAnsi="Times New Roman" w:cs="Times New Roman"/>
          <w:b/>
        </w:rPr>
      </w:pPr>
      <w:r w:rsidRPr="0076433F">
        <w:rPr>
          <w:rFonts w:ascii="Times New Roman" w:hAnsi="Times New Roman" w:cs="Times New Roman"/>
          <w:b/>
        </w:rPr>
        <w:lastRenderedPageBreak/>
        <w:t xml:space="preserve">Table 3: MC vs. OE </w:t>
      </w:r>
    </w:p>
    <w:p w14:paraId="4905EE7C" w14:textId="77777777" w:rsidR="00B10248" w:rsidRPr="0076433F" w:rsidRDefault="00B10248" w:rsidP="00B10248">
      <w:pPr>
        <w:rPr>
          <w:rFonts w:ascii="Times New Roman" w:hAnsi="Times New Roman" w:cs="Times New Roman"/>
          <w:b/>
        </w:rPr>
      </w:pPr>
    </w:p>
    <w:tbl>
      <w:tblPr>
        <w:tblStyle w:val="TableGrid"/>
        <w:tblW w:w="77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4"/>
        <w:gridCol w:w="990"/>
        <w:gridCol w:w="810"/>
        <w:gridCol w:w="1405"/>
        <w:gridCol w:w="655"/>
        <w:gridCol w:w="335"/>
        <w:gridCol w:w="810"/>
        <w:gridCol w:w="58"/>
        <w:gridCol w:w="851"/>
        <w:gridCol w:w="756"/>
      </w:tblGrid>
      <w:tr w:rsidR="00B10248" w:rsidRPr="0076433F" w14:paraId="19860C32" w14:textId="77777777" w:rsidTr="007C57D3">
        <w:trPr>
          <w:trHeight w:val="305"/>
          <w:jc w:val="center"/>
        </w:trPr>
        <w:tc>
          <w:tcPr>
            <w:tcW w:w="4289" w:type="dxa"/>
            <w:gridSpan w:val="4"/>
            <w:tcBorders>
              <w:top w:val="single" w:sz="4" w:space="0" w:color="auto"/>
              <w:bottom w:val="single" w:sz="4" w:space="0" w:color="auto"/>
            </w:tcBorders>
            <w:vAlign w:val="center"/>
          </w:tcPr>
          <w:p w14:paraId="039AE677" w14:textId="77777777" w:rsidR="00B10248" w:rsidRPr="0076433F" w:rsidRDefault="00B10248" w:rsidP="007C57D3">
            <w:pPr>
              <w:pStyle w:val="NoSpacing"/>
              <w:rPr>
                <w:rFonts w:ascii="Times New Roman" w:hAnsi="Times New Roman" w:cs="Times New Roman"/>
                <w:b/>
                <w:sz w:val="24"/>
                <w:szCs w:val="24"/>
              </w:rPr>
            </w:pPr>
            <w:r w:rsidRPr="0076433F">
              <w:rPr>
                <w:rFonts w:ascii="Times New Roman" w:hAnsi="Times New Roman" w:cs="Times New Roman"/>
                <w:b/>
                <w:sz w:val="24"/>
                <w:szCs w:val="24"/>
              </w:rPr>
              <w:t>Items</w:t>
            </w:r>
          </w:p>
        </w:tc>
        <w:tc>
          <w:tcPr>
            <w:tcW w:w="990" w:type="dxa"/>
            <w:gridSpan w:val="2"/>
            <w:tcBorders>
              <w:top w:val="single" w:sz="4" w:space="0" w:color="auto"/>
              <w:bottom w:val="single" w:sz="4" w:space="0" w:color="auto"/>
            </w:tcBorders>
            <w:vAlign w:val="bottom"/>
          </w:tcPr>
          <w:p w14:paraId="6888076B"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CE</w:t>
            </w:r>
          </w:p>
        </w:tc>
        <w:tc>
          <w:tcPr>
            <w:tcW w:w="810" w:type="dxa"/>
            <w:tcBorders>
              <w:top w:val="single" w:sz="4" w:space="0" w:color="auto"/>
              <w:bottom w:val="single" w:sz="4" w:space="0" w:color="auto"/>
            </w:tcBorders>
            <w:vAlign w:val="bottom"/>
          </w:tcPr>
          <w:p w14:paraId="459189CF"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OE</w:t>
            </w:r>
          </w:p>
        </w:tc>
        <w:tc>
          <w:tcPr>
            <w:tcW w:w="909" w:type="dxa"/>
            <w:gridSpan w:val="2"/>
            <w:tcBorders>
              <w:top w:val="single" w:sz="4" w:space="0" w:color="auto"/>
              <w:bottom w:val="single" w:sz="4" w:space="0" w:color="auto"/>
            </w:tcBorders>
            <w:vAlign w:val="bottom"/>
          </w:tcPr>
          <w:p w14:paraId="7B60A04A"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Diff.</w:t>
            </w:r>
          </w:p>
        </w:tc>
        <w:tc>
          <w:tcPr>
            <w:tcW w:w="756" w:type="dxa"/>
            <w:tcBorders>
              <w:top w:val="single" w:sz="4" w:space="0" w:color="auto"/>
              <w:bottom w:val="single" w:sz="4" w:space="0" w:color="auto"/>
            </w:tcBorders>
            <w:vAlign w:val="bottom"/>
          </w:tcPr>
          <w:p w14:paraId="44F22BC5" w14:textId="77777777" w:rsidR="00B10248" w:rsidRPr="0076433F" w:rsidRDefault="00B10248" w:rsidP="007C57D3">
            <w:pPr>
              <w:pStyle w:val="NoSpacing"/>
              <w:jc w:val="center"/>
              <w:rPr>
                <w:rFonts w:ascii="Times New Roman" w:hAnsi="Times New Roman" w:cs="Times New Roman"/>
                <w:b/>
                <w:i/>
                <w:sz w:val="24"/>
                <w:szCs w:val="24"/>
              </w:rPr>
            </w:pPr>
            <w:r w:rsidRPr="0076433F">
              <w:rPr>
                <w:rFonts w:ascii="Times New Roman" w:hAnsi="Times New Roman" w:cs="Times New Roman"/>
                <w:b/>
                <w:i/>
                <w:sz w:val="24"/>
                <w:szCs w:val="24"/>
              </w:rPr>
              <w:t>p</w:t>
            </w:r>
          </w:p>
        </w:tc>
      </w:tr>
      <w:tr w:rsidR="00B10248" w:rsidRPr="0076433F" w14:paraId="0B925CB2" w14:textId="77777777" w:rsidTr="007C57D3">
        <w:trPr>
          <w:gridAfter w:val="2"/>
          <w:wAfter w:w="1607" w:type="dxa"/>
          <w:trHeight w:val="20"/>
          <w:jc w:val="center"/>
        </w:trPr>
        <w:tc>
          <w:tcPr>
            <w:tcW w:w="1084" w:type="dxa"/>
            <w:tcBorders>
              <w:top w:val="single" w:sz="4" w:space="0" w:color="auto"/>
            </w:tcBorders>
            <w:vAlign w:val="bottom"/>
          </w:tcPr>
          <w:p w14:paraId="468E95A8" w14:textId="77777777" w:rsidR="00B10248" w:rsidRPr="0076433F" w:rsidRDefault="00B10248" w:rsidP="007C57D3">
            <w:pPr>
              <w:pStyle w:val="NoSpacing"/>
              <w:rPr>
                <w:rFonts w:ascii="Times New Roman" w:hAnsi="Times New Roman" w:cs="Times New Roman"/>
                <w:b/>
                <w:i/>
                <w:sz w:val="24"/>
                <w:szCs w:val="24"/>
              </w:rPr>
            </w:pPr>
            <w:r w:rsidRPr="0076433F">
              <w:rPr>
                <w:rFonts w:ascii="Times New Roman" w:hAnsi="Times New Roman" w:cs="Times New Roman"/>
                <w:b/>
                <w:i/>
                <w:sz w:val="24"/>
                <w:szCs w:val="24"/>
              </w:rPr>
              <w:t>Alumni</w:t>
            </w:r>
          </w:p>
        </w:tc>
        <w:tc>
          <w:tcPr>
            <w:tcW w:w="990" w:type="dxa"/>
            <w:tcBorders>
              <w:top w:val="single" w:sz="4" w:space="0" w:color="auto"/>
            </w:tcBorders>
            <w:vAlign w:val="center"/>
          </w:tcPr>
          <w:p w14:paraId="67103069" w14:textId="77777777" w:rsidR="00B10248" w:rsidRPr="0076433F" w:rsidRDefault="00B10248" w:rsidP="007C57D3">
            <w:pPr>
              <w:pStyle w:val="NoSpacing"/>
              <w:rPr>
                <w:rFonts w:ascii="Times New Roman" w:hAnsi="Times New Roman" w:cs="Times New Roman"/>
                <w:sz w:val="24"/>
                <w:szCs w:val="24"/>
              </w:rPr>
            </w:pPr>
          </w:p>
        </w:tc>
        <w:tc>
          <w:tcPr>
            <w:tcW w:w="810" w:type="dxa"/>
            <w:tcBorders>
              <w:top w:val="single" w:sz="4" w:space="0" w:color="auto"/>
            </w:tcBorders>
            <w:vAlign w:val="center"/>
          </w:tcPr>
          <w:p w14:paraId="731E18F0" w14:textId="77777777" w:rsidR="00B10248" w:rsidRPr="0076433F" w:rsidRDefault="00B10248" w:rsidP="007C57D3">
            <w:pPr>
              <w:pStyle w:val="NoSpacing"/>
              <w:rPr>
                <w:rFonts w:ascii="Times New Roman" w:hAnsi="Times New Roman" w:cs="Times New Roman"/>
                <w:sz w:val="24"/>
                <w:szCs w:val="24"/>
              </w:rPr>
            </w:pPr>
          </w:p>
        </w:tc>
        <w:tc>
          <w:tcPr>
            <w:tcW w:w="2060" w:type="dxa"/>
            <w:gridSpan w:val="2"/>
            <w:tcBorders>
              <w:top w:val="single" w:sz="4" w:space="0" w:color="auto"/>
            </w:tcBorders>
            <w:vAlign w:val="center"/>
          </w:tcPr>
          <w:p w14:paraId="64AFA57F" w14:textId="77777777" w:rsidR="00B10248" w:rsidRPr="0076433F" w:rsidRDefault="00B10248" w:rsidP="007C57D3">
            <w:pPr>
              <w:pStyle w:val="NoSpacing"/>
              <w:rPr>
                <w:rFonts w:ascii="Times New Roman" w:hAnsi="Times New Roman" w:cs="Times New Roman"/>
                <w:sz w:val="24"/>
                <w:szCs w:val="24"/>
              </w:rPr>
            </w:pPr>
          </w:p>
        </w:tc>
        <w:tc>
          <w:tcPr>
            <w:tcW w:w="1203" w:type="dxa"/>
            <w:gridSpan w:val="3"/>
            <w:tcBorders>
              <w:top w:val="single" w:sz="4" w:space="0" w:color="auto"/>
            </w:tcBorders>
            <w:vAlign w:val="center"/>
          </w:tcPr>
          <w:p w14:paraId="416CF225" w14:textId="77777777" w:rsidR="00B10248" w:rsidRPr="0076433F" w:rsidRDefault="00B10248" w:rsidP="007C57D3">
            <w:pPr>
              <w:pStyle w:val="NoSpacing"/>
              <w:rPr>
                <w:rFonts w:ascii="Times New Roman" w:hAnsi="Times New Roman" w:cs="Times New Roman"/>
                <w:sz w:val="24"/>
                <w:szCs w:val="24"/>
              </w:rPr>
            </w:pPr>
          </w:p>
        </w:tc>
      </w:tr>
      <w:tr w:rsidR="00B10248" w:rsidRPr="0076433F" w14:paraId="4D71A1ED" w14:textId="77777777" w:rsidTr="007C57D3">
        <w:trPr>
          <w:trHeight w:val="20"/>
          <w:jc w:val="center"/>
        </w:trPr>
        <w:tc>
          <w:tcPr>
            <w:tcW w:w="4289" w:type="dxa"/>
            <w:gridSpan w:val="4"/>
            <w:vAlign w:val="bottom"/>
          </w:tcPr>
          <w:p w14:paraId="08FAD7AF"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Country w/ the Most WW II Casualties </w:t>
            </w:r>
          </w:p>
        </w:tc>
        <w:tc>
          <w:tcPr>
            <w:tcW w:w="990" w:type="dxa"/>
            <w:gridSpan w:val="2"/>
            <w:vAlign w:val="bottom"/>
          </w:tcPr>
          <w:p w14:paraId="1A30FED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.582</w:t>
            </w:r>
          </w:p>
        </w:tc>
        <w:tc>
          <w:tcPr>
            <w:tcW w:w="810" w:type="dxa"/>
            <w:vAlign w:val="bottom"/>
          </w:tcPr>
          <w:p w14:paraId="64AD1C4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.574</w:t>
            </w:r>
          </w:p>
        </w:tc>
        <w:tc>
          <w:tcPr>
            <w:tcW w:w="909" w:type="dxa"/>
            <w:gridSpan w:val="2"/>
            <w:vAlign w:val="bottom"/>
          </w:tcPr>
          <w:p w14:paraId="6023978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.007</w:t>
            </w:r>
          </w:p>
        </w:tc>
        <w:tc>
          <w:tcPr>
            <w:tcW w:w="756" w:type="dxa"/>
            <w:vAlign w:val="bottom"/>
          </w:tcPr>
          <w:p w14:paraId="507902E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.892</w:t>
            </w:r>
          </w:p>
        </w:tc>
      </w:tr>
      <w:tr w:rsidR="00B10248" w:rsidRPr="0076433F" w14:paraId="50B6954E" w14:textId="77777777" w:rsidTr="007C57D3">
        <w:trPr>
          <w:trHeight w:val="20"/>
          <w:jc w:val="center"/>
        </w:trPr>
        <w:tc>
          <w:tcPr>
            <w:tcW w:w="4289" w:type="dxa"/>
            <w:gridSpan w:val="4"/>
            <w:vAlign w:val="bottom"/>
          </w:tcPr>
          <w:p w14:paraId="1B5DCF8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Leading Cause of Female Mortality</w:t>
            </w:r>
          </w:p>
        </w:tc>
        <w:tc>
          <w:tcPr>
            <w:tcW w:w="990" w:type="dxa"/>
            <w:gridSpan w:val="2"/>
            <w:vAlign w:val="bottom"/>
          </w:tcPr>
          <w:p w14:paraId="78F00E8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.679</w:t>
            </w:r>
          </w:p>
        </w:tc>
        <w:tc>
          <w:tcPr>
            <w:tcW w:w="810" w:type="dxa"/>
            <w:vAlign w:val="bottom"/>
          </w:tcPr>
          <w:p w14:paraId="2C69C3E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.587</w:t>
            </w:r>
          </w:p>
        </w:tc>
        <w:tc>
          <w:tcPr>
            <w:tcW w:w="909" w:type="dxa"/>
            <w:gridSpan w:val="2"/>
            <w:vAlign w:val="bottom"/>
          </w:tcPr>
          <w:p w14:paraId="708E638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.092</w:t>
            </w:r>
          </w:p>
        </w:tc>
        <w:tc>
          <w:tcPr>
            <w:tcW w:w="756" w:type="dxa"/>
            <w:vAlign w:val="bottom"/>
          </w:tcPr>
          <w:p w14:paraId="218D9C6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.080</w:t>
            </w:r>
          </w:p>
        </w:tc>
      </w:tr>
      <w:tr w:rsidR="00B10248" w:rsidRPr="0076433F" w14:paraId="5D4AE59D" w14:textId="77777777" w:rsidTr="007C57D3">
        <w:trPr>
          <w:trHeight w:val="20"/>
          <w:jc w:val="center"/>
        </w:trPr>
        <w:tc>
          <w:tcPr>
            <w:tcW w:w="4289" w:type="dxa"/>
            <w:gridSpan w:val="4"/>
            <w:vAlign w:val="bottom"/>
          </w:tcPr>
          <w:p w14:paraId="078AA26A"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Average</w:t>
            </w:r>
          </w:p>
        </w:tc>
        <w:tc>
          <w:tcPr>
            <w:tcW w:w="990" w:type="dxa"/>
            <w:gridSpan w:val="2"/>
            <w:vAlign w:val="bottom"/>
          </w:tcPr>
          <w:p w14:paraId="6C855E26" w14:textId="77777777" w:rsidR="00B10248" w:rsidRPr="0076433F" w:rsidRDefault="00B10248" w:rsidP="007C57D3">
            <w:pPr>
              <w:pStyle w:val="NoSpacing"/>
              <w:jc w:val="center"/>
              <w:rPr>
                <w:rFonts w:ascii="Times New Roman" w:hAnsi="Times New Roman" w:cs="Times New Roman"/>
                <w:color w:val="000000" w:themeColor="text1"/>
                <w:sz w:val="24"/>
                <w:szCs w:val="24"/>
              </w:rPr>
            </w:pPr>
            <w:r w:rsidRPr="0076433F">
              <w:rPr>
                <w:rFonts w:ascii="Times New Roman" w:hAnsi="Times New Roman" w:cs="Times New Roman"/>
                <w:color w:val="000000"/>
                <w:sz w:val="24"/>
                <w:szCs w:val="24"/>
              </w:rPr>
              <w:t>.630</w:t>
            </w:r>
          </w:p>
        </w:tc>
        <w:tc>
          <w:tcPr>
            <w:tcW w:w="810" w:type="dxa"/>
            <w:vAlign w:val="bottom"/>
          </w:tcPr>
          <w:p w14:paraId="5379C6FF" w14:textId="77777777" w:rsidR="00B10248" w:rsidRPr="0076433F" w:rsidRDefault="00B10248" w:rsidP="007C57D3">
            <w:pPr>
              <w:pStyle w:val="NoSpacing"/>
              <w:jc w:val="center"/>
              <w:rPr>
                <w:rFonts w:ascii="Times New Roman" w:hAnsi="Times New Roman" w:cs="Times New Roman"/>
                <w:color w:val="000000" w:themeColor="text1"/>
                <w:sz w:val="24"/>
                <w:szCs w:val="24"/>
              </w:rPr>
            </w:pPr>
            <w:r w:rsidRPr="0076433F">
              <w:rPr>
                <w:rFonts w:ascii="Times New Roman" w:hAnsi="Times New Roman" w:cs="Times New Roman"/>
                <w:color w:val="000000"/>
                <w:sz w:val="24"/>
                <w:szCs w:val="24"/>
              </w:rPr>
              <w:t>.581</w:t>
            </w:r>
          </w:p>
        </w:tc>
        <w:tc>
          <w:tcPr>
            <w:tcW w:w="909" w:type="dxa"/>
            <w:gridSpan w:val="2"/>
            <w:vAlign w:val="bottom"/>
          </w:tcPr>
          <w:p w14:paraId="01D413C2" w14:textId="77777777" w:rsidR="00B10248" w:rsidRPr="0076433F" w:rsidRDefault="00B10248" w:rsidP="007C57D3">
            <w:pPr>
              <w:pStyle w:val="NoSpacing"/>
              <w:jc w:val="center"/>
              <w:rPr>
                <w:rFonts w:ascii="Times New Roman" w:hAnsi="Times New Roman" w:cs="Times New Roman"/>
                <w:color w:val="000000" w:themeColor="text1"/>
                <w:sz w:val="24"/>
                <w:szCs w:val="24"/>
              </w:rPr>
            </w:pPr>
            <w:r w:rsidRPr="0076433F">
              <w:rPr>
                <w:rFonts w:ascii="Times New Roman" w:hAnsi="Times New Roman" w:cs="Times New Roman"/>
                <w:color w:val="000000"/>
                <w:sz w:val="24"/>
                <w:szCs w:val="24"/>
              </w:rPr>
              <w:t>-.050</w:t>
            </w:r>
          </w:p>
        </w:tc>
        <w:tc>
          <w:tcPr>
            <w:tcW w:w="756" w:type="dxa"/>
            <w:vAlign w:val="bottom"/>
          </w:tcPr>
          <w:p w14:paraId="4006BB44" w14:textId="77777777" w:rsidR="00B10248" w:rsidRPr="0076433F" w:rsidRDefault="00B10248" w:rsidP="007C57D3">
            <w:pPr>
              <w:pStyle w:val="NoSpacing"/>
              <w:jc w:val="center"/>
              <w:rPr>
                <w:rFonts w:ascii="Times New Roman" w:hAnsi="Times New Roman" w:cs="Times New Roman"/>
                <w:color w:val="000000" w:themeColor="text1"/>
                <w:sz w:val="24"/>
                <w:szCs w:val="24"/>
              </w:rPr>
            </w:pPr>
            <w:r w:rsidRPr="0076433F">
              <w:rPr>
                <w:rFonts w:ascii="Times New Roman" w:hAnsi="Times New Roman" w:cs="Times New Roman"/>
                <w:color w:val="000000"/>
                <w:sz w:val="24"/>
                <w:szCs w:val="24"/>
              </w:rPr>
              <w:t>.199</w:t>
            </w:r>
          </w:p>
        </w:tc>
      </w:tr>
      <w:tr w:rsidR="00B10248" w:rsidRPr="0076433F" w14:paraId="0B2FEA04" w14:textId="77777777" w:rsidTr="007C57D3">
        <w:trPr>
          <w:trHeight w:val="20"/>
          <w:jc w:val="center"/>
        </w:trPr>
        <w:tc>
          <w:tcPr>
            <w:tcW w:w="4289" w:type="dxa"/>
            <w:gridSpan w:val="4"/>
            <w:vAlign w:val="bottom"/>
          </w:tcPr>
          <w:p w14:paraId="1D579493"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N</w:t>
            </w:r>
          </w:p>
        </w:tc>
        <w:tc>
          <w:tcPr>
            <w:tcW w:w="990" w:type="dxa"/>
            <w:gridSpan w:val="2"/>
            <w:vAlign w:val="bottom"/>
          </w:tcPr>
          <w:p w14:paraId="43EB8B64" w14:textId="77777777" w:rsidR="00B10248" w:rsidRPr="0076433F" w:rsidRDefault="00B10248" w:rsidP="007C57D3">
            <w:pPr>
              <w:pStyle w:val="NoSpacing"/>
              <w:jc w:val="center"/>
              <w:rPr>
                <w:rFonts w:ascii="Times New Roman" w:hAnsi="Times New Roman" w:cs="Times New Roman"/>
                <w:color w:val="000000" w:themeColor="text1"/>
                <w:sz w:val="24"/>
                <w:szCs w:val="24"/>
              </w:rPr>
            </w:pPr>
            <w:r w:rsidRPr="0076433F">
              <w:rPr>
                <w:rFonts w:ascii="Times New Roman" w:hAnsi="Times New Roman" w:cs="Times New Roman"/>
                <w:color w:val="000000" w:themeColor="text1"/>
                <w:sz w:val="24"/>
                <w:szCs w:val="24"/>
              </w:rPr>
              <w:t>184</w:t>
            </w:r>
          </w:p>
        </w:tc>
        <w:tc>
          <w:tcPr>
            <w:tcW w:w="810" w:type="dxa"/>
            <w:vAlign w:val="bottom"/>
          </w:tcPr>
          <w:p w14:paraId="3E4F59D0" w14:textId="77777777" w:rsidR="00B10248" w:rsidRPr="0076433F" w:rsidRDefault="00B10248" w:rsidP="007C57D3">
            <w:pPr>
              <w:pStyle w:val="NoSpacing"/>
              <w:jc w:val="center"/>
              <w:rPr>
                <w:rFonts w:ascii="Times New Roman" w:hAnsi="Times New Roman" w:cs="Times New Roman"/>
                <w:color w:val="000000" w:themeColor="text1"/>
                <w:sz w:val="24"/>
                <w:szCs w:val="24"/>
              </w:rPr>
            </w:pPr>
            <w:r w:rsidRPr="0076433F">
              <w:rPr>
                <w:rFonts w:ascii="Times New Roman" w:hAnsi="Times New Roman" w:cs="Times New Roman"/>
                <w:color w:val="000000" w:themeColor="text1"/>
                <w:sz w:val="24"/>
                <w:szCs w:val="24"/>
              </w:rPr>
              <w:t>155</w:t>
            </w:r>
          </w:p>
        </w:tc>
        <w:tc>
          <w:tcPr>
            <w:tcW w:w="909" w:type="dxa"/>
            <w:gridSpan w:val="2"/>
            <w:vAlign w:val="bottom"/>
          </w:tcPr>
          <w:p w14:paraId="05355C47" w14:textId="77777777" w:rsidR="00B10248" w:rsidRPr="0076433F" w:rsidRDefault="00B10248" w:rsidP="007C57D3">
            <w:pPr>
              <w:pStyle w:val="NoSpacing"/>
              <w:jc w:val="center"/>
              <w:rPr>
                <w:rFonts w:ascii="Times New Roman" w:hAnsi="Times New Roman" w:cs="Times New Roman"/>
                <w:color w:val="000000" w:themeColor="text1"/>
                <w:sz w:val="24"/>
                <w:szCs w:val="24"/>
              </w:rPr>
            </w:pPr>
          </w:p>
        </w:tc>
        <w:tc>
          <w:tcPr>
            <w:tcW w:w="756" w:type="dxa"/>
            <w:vAlign w:val="bottom"/>
          </w:tcPr>
          <w:p w14:paraId="6B21CFDB" w14:textId="77777777" w:rsidR="00B10248" w:rsidRPr="0076433F" w:rsidRDefault="00B10248" w:rsidP="007C57D3">
            <w:pPr>
              <w:pStyle w:val="NoSpacing"/>
              <w:jc w:val="center"/>
              <w:rPr>
                <w:rFonts w:ascii="Times New Roman" w:hAnsi="Times New Roman" w:cs="Times New Roman"/>
                <w:color w:val="000000" w:themeColor="text1"/>
                <w:sz w:val="24"/>
                <w:szCs w:val="24"/>
              </w:rPr>
            </w:pPr>
          </w:p>
        </w:tc>
      </w:tr>
      <w:tr w:rsidR="00B10248" w:rsidRPr="0076433F" w14:paraId="118D7DF7" w14:textId="77777777" w:rsidTr="007C57D3">
        <w:trPr>
          <w:trHeight w:val="20"/>
          <w:jc w:val="center"/>
        </w:trPr>
        <w:tc>
          <w:tcPr>
            <w:tcW w:w="4289" w:type="dxa"/>
            <w:gridSpan w:val="4"/>
            <w:vAlign w:val="bottom"/>
          </w:tcPr>
          <w:p w14:paraId="48314CD5" w14:textId="77777777" w:rsidR="00B10248" w:rsidRPr="0076433F" w:rsidRDefault="00B10248" w:rsidP="007C57D3">
            <w:pPr>
              <w:pStyle w:val="NoSpacing"/>
              <w:rPr>
                <w:rFonts w:ascii="Times New Roman" w:hAnsi="Times New Roman" w:cs="Times New Roman"/>
                <w:sz w:val="24"/>
                <w:szCs w:val="24"/>
              </w:rPr>
            </w:pPr>
          </w:p>
        </w:tc>
        <w:tc>
          <w:tcPr>
            <w:tcW w:w="990" w:type="dxa"/>
            <w:gridSpan w:val="2"/>
            <w:vAlign w:val="bottom"/>
          </w:tcPr>
          <w:p w14:paraId="265D55C1" w14:textId="77777777" w:rsidR="00B10248" w:rsidRPr="0076433F" w:rsidRDefault="00B10248" w:rsidP="007C57D3">
            <w:pPr>
              <w:pStyle w:val="NoSpacing"/>
              <w:jc w:val="center"/>
              <w:rPr>
                <w:rFonts w:ascii="Times New Roman" w:hAnsi="Times New Roman" w:cs="Times New Roman"/>
                <w:sz w:val="24"/>
                <w:szCs w:val="24"/>
              </w:rPr>
            </w:pPr>
          </w:p>
        </w:tc>
        <w:tc>
          <w:tcPr>
            <w:tcW w:w="810" w:type="dxa"/>
            <w:vAlign w:val="bottom"/>
          </w:tcPr>
          <w:p w14:paraId="65AFA6CD" w14:textId="77777777" w:rsidR="00B10248" w:rsidRPr="0076433F" w:rsidRDefault="00B10248" w:rsidP="007C57D3">
            <w:pPr>
              <w:pStyle w:val="NoSpacing"/>
              <w:jc w:val="center"/>
              <w:rPr>
                <w:rFonts w:ascii="Times New Roman" w:hAnsi="Times New Roman" w:cs="Times New Roman"/>
                <w:sz w:val="24"/>
                <w:szCs w:val="24"/>
              </w:rPr>
            </w:pPr>
          </w:p>
        </w:tc>
        <w:tc>
          <w:tcPr>
            <w:tcW w:w="909" w:type="dxa"/>
            <w:gridSpan w:val="2"/>
            <w:vAlign w:val="bottom"/>
          </w:tcPr>
          <w:p w14:paraId="1E9EF093" w14:textId="77777777" w:rsidR="00B10248" w:rsidRPr="0076433F" w:rsidRDefault="00B10248" w:rsidP="007C57D3">
            <w:pPr>
              <w:pStyle w:val="NoSpacing"/>
              <w:jc w:val="center"/>
              <w:rPr>
                <w:rFonts w:ascii="Times New Roman" w:hAnsi="Times New Roman" w:cs="Times New Roman"/>
                <w:sz w:val="24"/>
                <w:szCs w:val="24"/>
              </w:rPr>
            </w:pPr>
          </w:p>
        </w:tc>
        <w:tc>
          <w:tcPr>
            <w:tcW w:w="756" w:type="dxa"/>
            <w:vAlign w:val="bottom"/>
          </w:tcPr>
          <w:p w14:paraId="527FF2AB"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0FC820DE" w14:textId="77777777" w:rsidTr="007C57D3">
        <w:trPr>
          <w:trHeight w:val="20"/>
          <w:jc w:val="center"/>
        </w:trPr>
        <w:tc>
          <w:tcPr>
            <w:tcW w:w="4289" w:type="dxa"/>
            <w:gridSpan w:val="4"/>
            <w:vAlign w:val="bottom"/>
          </w:tcPr>
          <w:p w14:paraId="7C261929" w14:textId="77777777" w:rsidR="00B10248" w:rsidRPr="0076433F" w:rsidRDefault="00B10248" w:rsidP="007C57D3">
            <w:pPr>
              <w:pStyle w:val="NoSpacing"/>
              <w:rPr>
                <w:rFonts w:ascii="Times New Roman" w:hAnsi="Times New Roman" w:cs="Times New Roman"/>
                <w:b/>
                <w:i/>
                <w:sz w:val="24"/>
                <w:szCs w:val="24"/>
              </w:rPr>
            </w:pPr>
            <w:r w:rsidRPr="0076433F">
              <w:rPr>
                <w:rFonts w:ascii="Times New Roman" w:hAnsi="Times New Roman" w:cs="Times New Roman"/>
                <w:b/>
                <w:i/>
                <w:sz w:val="24"/>
                <w:szCs w:val="24"/>
              </w:rPr>
              <w:t>Staff</w:t>
            </w:r>
          </w:p>
        </w:tc>
        <w:tc>
          <w:tcPr>
            <w:tcW w:w="990" w:type="dxa"/>
            <w:gridSpan w:val="2"/>
            <w:vAlign w:val="bottom"/>
          </w:tcPr>
          <w:p w14:paraId="5CA02F15" w14:textId="77777777" w:rsidR="00B10248" w:rsidRPr="0076433F" w:rsidRDefault="00B10248" w:rsidP="007C57D3">
            <w:pPr>
              <w:pStyle w:val="NoSpacing"/>
              <w:jc w:val="center"/>
              <w:rPr>
                <w:rFonts w:ascii="Times New Roman" w:hAnsi="Times New Roman" w:cs="Times New Roman"/>
                <w:sz w:val="24"/>
                <w:szCs w:val="24"/>
              </w:rPr>
            </w:pPr>
          </w:p>
        </w:tc>
        <w:tc>
          <w:tcPr>
            <w:tcW w:w="810" w:type="dxa"/>
            <w:vAlign w:val="bottom"/>
          </w:tcPr>
          <w:p w14:paraId="083B15C5" w14:textId="77777777" w:rsidR="00B10248" w:rsidRPr="0076433F" w:rsidRDefault="00B10248" w:rsidP="007C57D3">
            <w:pPr>
              <w:pStyle w:val="NoSpacing"/>
              <w:jc w:val="center"/>
              <w:rPr>
                <w:rFonts w:ascii="Times New Roman" w:hAnsi="Times New Roman" w:cs="Times New Roman"/>
                <w:sz w:val="24"/>
                <w:szCs w:val="24"/>
              </w:rPr>
            </w:pPr>
          </w:p>
        </w:tc>
        <w:tc>
          <w:tcPr>
            <w:tcW w:w="909" w:type="dxa"/>
            <w:gridSpan w:val="2"/>
            <w:vAlign w:val="bottom"/>
          </w:tcPr>
          <w:p w14:paraId="5DBED193" w14:textId="77777777" w:rsidR="00B10248" w:rsidRPr="0076433F" w:rsidRDefault="00B10248" w:rsidP="007C57D3">
            <w:pPr>
              <w:pStyle w:val="NoSpacing"/>
              <w:jc w:val="center"/>
              <w:rPr>
                <w:rFonts w:ascii="Times New Roman" w:hAnsi="Times New Roman" w:cs="Times New Roman"/>
                <w:sz w:val="24"/>
                <w:szCs w:val="24"/>
              </w:rPr>
            </w:pPr>
          </w:p>
        </w:tc>
        <w:tc>
          <w:tcPr>
            <w:tcW w:w="756" w:type="dxa"/>
            <w:vAlign w:val="bottom"/>
          </w:tcPr>
          <w:p w14:paraId="7C7AD847"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4CDCBE30" w14:textId="77777777" w:rsidTr="007C57D3">
        <w:trPr>
          <w:trHeight w:val="20"/>
          <w:jc w:val="center"/>
        </w:trPr>
        <w:tc>
          <w:tcPr>
            <w:tcW w:w="4289" w:type="dxa"/>
            <w:gridSpan w:val="4"/>
            <w:vAlign w:val="bottom"/>
          </w:tcPr>
          <w:p w14:paraId="0BA1AEE8"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Country w/ the Most WW II Casualties </w:t>
            </w:r>
          </w:p>
        </w:tc>
        <w:tc>
          <w:tcPr>
            <w:tcW w:w="990" w:type="dxa"/>
            <w:gridSpan w:val="2"/>
            <w:vAlign w:val="bottom"/>
          </w:tcPr>
          <w:p w14:paraId="54BFADF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.461</w:t>
            </w:r>
          </w:p>
        </w:tc>
        <w:tc>
          <w:tcPr>
            <w:tcW w:w="810" w:type="dxa"/>
            <w:vAlign w:val="bottom"/>
          </w:tcPr>
          <w:p w14:paraId="58825CC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.416</w:t>
            </w:r>
          </w:p>
        </w:tc>
        <w:tc>
          <w:tcPr>
            <w:tcW w:w="909" w:type="dxa"/>
            <w:gridSpan w:val="2"/>
            <w:vAlign w:val="bottom"/>
          </w:tcPr>
          <w:p w14:paraId="1C2D71D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.045</w:t>
            </w:r>
          </w:p>
        </w:tc>
        <w:tc>
          <w:tcPr>
            <w:tcW w:w="756" w:type="dxa"/>
            <w:vAlign w:val="bottom"/>
          </w:tcPr>
          <w:p w14:paraId="1676210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.566</w:t>
            </w:r>
          </w:p>
        </w:tc>
      </w:tr>
      <w:tr w:rsidR="00B10248" w:rsidRPr="0076433F" w14:paraId="4E412A51" w14:textId="77777777" w:rsidTr="007C57D3">
        <w:trPr>
          <w:trHeight w:val="20"/>
          <w:jc w:val="center"/>
        </w:trPr>
        <w:tc>
          <w:tcPr>
            <w:tcW w:w="4289" w:type="dxa"/>
            <w:gridSpan w:val="4"/>
            <w:vAlign w:val="bottom"/>
          </w:tcPr>
          <w:p w14:paraId="4B791253"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Leading Cause of Female Mortality</w:t>
            </w:r>
          </w:p>
        </w:tc>
        <w:tc>
          <w:tcPr>
            <w:tcW w:w="990" w:type="dxa"/>
            <w:gridSpan w:val="2"/>
            <w:vAlign w:val="bottom"/>
          </w:tcPr>
          <w:p w14:paraId="7EC0E0A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.737</w:t>
            </w:r>
          </w:p>
        </w:tc>
        <w:tc>
          <w:tcPr>
            <w:tcW w:w="810" w:type="dxa"/>
            <w:vAlign w:val="bottom"/>
          </w:tcPr>
          <w:p w14:paraId="4877531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.607</w:t>
            </w:r>
          </w:p>
        </w:tc>
        <w:tc>
          <w:tcPr>
            <w:tcW w:w="909" w:type="dxa"/>
            <w:gridSpan w:val="2"/>
            <w:vAlign w:val="bottom"/>
          </w:tcPr>
          <w:p w14:paraId="24BB6CE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.130</w:t>
            </w:r>
          </w:p>
        </w:tc>
        <w:tc>
          <w:tcPr>
            <w:tcW w:w="756" w:type="dxa"/>
            <w:vAlign w:val="bottom"/>
          </w:tcPr>
          <w:p w14:paraId="454DA1B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.076</w:t>
            </w:r>
          </w:p>
        </w:tc>
      </w:tr>
      <w:tr w:rsidR="00B10248" w:rsidRPr="0076433F" w14:paraId="4D06FFDA" w14:textId="77777777" w:rsidTr="007C57D3">
        <w:trPr>
          <w:trHeight w:val="20"/>
          <w:jc w:val="center"/>
        </w:trPr>
        <w:tc>
          <w:tcPr>
            <w:tcW w:w="4289" w:type="dxa"/>
            <w:gridSpan w:val="4"/>
            <w:vAlign w:val="bottom"/>
          </w:tcPr>
          <w:p w14:paraId="35013A8C"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Average</w:t>
            </w:r>
          </w:p>
        </w:tc>
        <w:tc>
          <w:tcPr>
            <w:tcW w:w="990" w:type="dxa"/>
            <w:gridSpan w:val="2"/>
            <w:vAlign w:val="bottom"/>
          </w:tcPr>
          <w:p w14:paraId="0B2FCD8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.599</w:t>
            </w:r>
          </w:p>
        </w:tc>
        <w:tc>
          <w:tcPr>
            <w:tcW w:w="810" w:type="dxa"/>
            <w:vAlign w:val="bottom"/>
          </w:tcPr>
          <w:p w14:paraId="43EC5E2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.511</w:t>
            </w:r>
          </w:p>
        </w:tc>
        <w:tc>
          <w:tcPr>
            <w:tcW w:w="909" w:type="dxa"/>
            <w:gridSpan w:val="2"/>
            <w:vAlign w:val="bottom"/>
          </w:tcPr>
          <w:p w14:paraId="5DE4DB2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-.087</w:t>
            </w:r>
          </w:p>
        </w:tc>
        <w:tc>
          <w:tcPr>
            <w:tcW w:w="756" w:type="dxa"/>
            <w:vAlign w:val="bottom"/>
          </w:tcPr>
          <w:p w14:paraId="2FB850F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.111</w:t>
            </w:r>
          </w:p>
        </w:tc>
      </w:tr>
      <w:tr w:rsidR="00B10248" w:rsidRPr="0076433F" w14:paraId="67280130" w14:textId="77777777" w:rsidTr="007C57D3">
        <w:trPr>
          <w:trHeight w:val="20"/>
          <w:jc w:val="center"/>
        </w:trPr>
        <w:tc>
          <w:tcPr>
            <w:tcW w:w="4289" w:type="dxa"/>
            <w:gridSpan w:val="4"/>
            <w:vAlign w:val="bottom"/>
          </w:tcPr>
          <w:p w14:paraId="20922C28"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N</w:t>
            </w:r>
          </w:p>
        </w:tc>
        <w:tc>
          <w:tcPr>
            <w:tcW w:w="990" w:type="dxa"/>
            <w:gridSpan w:val="2"/>
            <w:vAlign w:val="bottom"/>
          </w:tcPr>
          <w:p w14:paraId="22B4CBD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76</w:t>
            </w:r>
          </w:p>
        </w:tc>
        <w:tc>
          <w:tcPr>
            <w:tcW w:w="810" w:type="dxa"/>
            <w:vAlign w:val="bottom"/>
          </w:tcPr>
          <w:p w14:paraId="0CFC60E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89</w:t>
            </w:r>
          </w:p>
        </w:tc>
        <w:tc>
          <w:tcPr>
            <w:tcW w:w="909" w:type="dxa"/>
            <w:gridSpan w:val="2"/>
            <w:vAlign w:val="bottom"/>
          </w:tcPr>
          <w:p w14:paraId="491F46EE" w14:textId="77777777" w:rsidR="00B10248" w:rsidRPr="0076433F" w:rsidRDefault="00B10248" w:rsidP="007C57D3">
            <w:pPr>
              <w:pStyle w:val="NoSpacing"/>
              <w:jc w:val="center"/>
              <w:rPr>
                <w:rFonts w:ascii="Times New Roman" w:hAnsi="Times New Roman" w:cs="Times New Roman"/>
                <w:sz w:val="24"/>
                <w:szCs w:val="24"/>
              </w:rPr>
            </w:pPr>
          </w:p>
        </w:tc>
        <w:tc>
          <w:tcPr>
            <w:tcW w:w="756" w:type="dxa"/>
            <w:vAlign w:val="bottom"/>
          </w:tcPr>
          <w:p w14:paraId="4FF0E257"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4AF1CFF9" w14:textId="77777777" w:rsidTr="007C57D3">
        <w:trPr>
          <w:trHeight w:val="20"/>
          <w:jc w:val="center"/>
        </w:trPr>
        <w:tc>
          <w:tcPr>
            <w:tcW w:w="4289" w:type="dxa"/>
            <w:gridSpan w:val="4"/>
            <w:vAlign w:val="bottom"/>
          </w:tcPr>
          <w:p w14:paraId="04C289A0" w14:textId="77777777" w:rsidR="00B10248" w:rsidRPr="0076433F" w:rsidRDefault="00B10248" w:rsidP="007C57D3">
            <w:pPr>
              <w:pStyle w:val="NoSpacing"/>
              <w:rPr>
                <w:rFonts w:ascii="Times New Roman" w:hAnsi="Times New Roman" w:cs="Times New Roman"/>
                <w:sz w:val="24"/>
                <w:szCs w:val="24"/>
              </w:rPr>
            </w:pPr>
          </w:p>
        </w:tc>
        <w:tc>
          <w:tcPr>
            <w:tcW w:w="990" w:type="dxa"/>
            <w:gridSpan w:val="2"/>
            <w:vAlign w:val="bottom"/>
          </w:tcPr>
          <w:p w14:paraId="362663EA" w14:textId="77777777" w:rsidR="00B10248" w:rsidRPr="0076433F" w:rsidRDefault="00B10248" w:rsidP="007C57D3">
            <w:pPr>
              <w:pStyle w:val="NoSpacing"/>
              <w:jc w:val="center"/>
              <w:rPr>
                <w:rFonts w:ascii="Times New Roman" w:hAnsi="Times New Roman" w:cs="Times New Roman"/>
                <w:sz w:val="24"/>
                <w:szCs w:val="24"/>
              </w:rPr>
            </w:pPr>
          </w:p>
        </w:tc>
        <w:tc>
          <w:tcPr>
            <w:tcW w:w="810" w:type="dxa"/>
            <w:vAlign w:val="bottom"/>
          </w:tcPr>
          <w:p w14:paraId="79D3E8F6" w14:textId="77777777" w:rsidR="00B10248" w:rsidRPr="0076433F" w:rsidRDefault="00B10248" w:rsidP="007C57D3">
            <w:pPr>
              <w:pStyle w:val="NoSpacing"/>
              <w:jc w:val="center"/>
              <w:rPr>
                <w:rFonts w:ascii="Times New Roman" w:hAnsi="Times New Roman" w:cs="Times New Roman"/>
                <w:sz w:val="24"/>
                <w:szCs w:val="24"/>
              </w:rPr>
            </w:pPr>
          </w:p>
        </w:tc>
        <w:tc>
          <w:tcPr>
            <w:tcW w:w="909" w:type="dxa"/>
            <w:gridSpan w:val="2"/>
            <w:vAlign w:val="bottom"/>
          </w:tcPr>
          <w:p w14:paraId="519D2738" w14:textId="77777777" w:rsidR="00B10248" w:rsidRPr="0076433F" w:rsidRDefault="00B10248" w:rsidP="007C57D3">
            <w:pPr>
              <w:pStyle w:val="NoSpacing"/>
              <w:jc w:val="center"/>
              <w:rPr>
                <w:rFonts w:ascii="Times New Roman" w:hAnsi="Times New Roman" w:cs="Times New Roman"/>
                <w:sz w:val="24"/>
                <w:szCs w:val="24"/>
              </w:rPr>
            </w:pPr>
          </w:p>
        </w:tc>
        <w:tc>
          <w:tcPr>
            <w:tcW w:w="756" w:type="dxa"/>
            <w:vAlign w:val="bottom"/>
          </w:tcPr>
          <w:p w14:paraId="14F660F2"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7A6001B7" w14:textId="77777777" w:rsidTr="007C57D3">
        <w:trPr>
          <w:trHeight w:val="20"/>
          <w:jc w:val="center"/>
        </w:trPr>
        <w:tc>
          <w:tcPr>
            <w:tcW w:w="4289" w:type="dxa"/>
            <w:gridSpan w:val="4"/>
            <w:vAlign w:val="bottom"/>
          </w:tcPr>
          <w:p w14:paraId="39C455CE" w14:textId="77777777" w:rsidR="00B10248" w:rsidRPr="0076433F" w:rsidRDefault="00B10248" w:rsidP="007C57D3">
            <w:pPr>
              <w:pStyle w:val="NoSpacing"/>
              <w:rPr>
                <w:rFonts w:ascii="Times New Roman" w:hAnsi="Times New Roman" w:cs="Times New Roman"/>
                <w:b/>
                <w:i/>
                <w:sz w:val="24"/>
                <w:szCs w:val="24"/>
              </w:rPr>
            </w:pPr>
            <w:proofErr w:type="spellStart"/>
            <w:r w:rsidRPr="0076433F">
              <w:rPr>
                <w:rFonts w:ascii="Times New Roman" w:hAnsi="Times New Roman" w:cs="Times New Roman"/>
                <w:b/>
                <w:i/>
                <w:sz w:val="24"/>
                <w:szCs w:val="24"/>
              </w:rPr>
              <w:t>MTurk</w:t>
            </w:r>
            <w:proofErr w:type="spellEnd"/>
          </w:p>
        </w:tc>
        <w:tc>
          <w:tcPr>
            <w:tcW w:w="990" w:type="dxa"/>
            <w:gridSpan w:val="2"/>
            <w:vAlign w:val="bottom"/>
          </w:tcPr>
          <w:p w14:paraId="3C1C8B37" w14:textId="77777777" w:rsidR="00B10248" w:rsidRPr="0076433F" w:rsidRDefault="00B10248" w:rsidP="007C57D3">
            <w:pPr>
              <w:pStyle w:val="NoSpacing"/>
              <w:jc w:val="center"/>
              <w:rPr>
                <w:rFonts w:ascii="Times New Roman" w:hAnsi="Times New Roman" w:cs="Times New Roman"/>
                <w:sz w:val="24"/>
                <w:szCs w:val="24"/>
              </w:rPr>
            </w:pPr>
          </w:p>
        </w:tc>
        <w:tc>
          <w:tcPr>
            <w:tcW w:w="810" w:type="dxa"/>
            <w:vAlign w:val="bottom"/>
          </w:tcPr>
          <w:p w14:paraId="2E158C7B" w14:textId="77777777" w:rsidR="00B10248" w:rsidRPr="0076433F" w:rsidRDefault="00B10248" w:rsidP="007C57D3">
            <w:pPr>
              <w:pStyle w:val="NoSpacing"/>
              <w:jc w:val="center"/>
              <w:rPr>
                <w:rFonts w:ascii="Times New Roman" w:hAnsi="Times New Roman" w:cs="Times New Roman"/>
                <w:sz w:val="24"/>
                <w:szCs w:val="24"/>
              </w:rPr>
            </w:pPr>
          </w:p>
        </w:tc>
        <w:tc>
          <w:tcPr>
            <w:tcW w:w="909" w:type="dxa"/>
            <w:gridSpan w:val="2"/>
            <w:vAlign w:val="bottom"/>
          </w:tcPr>
          <w:p w14:paraId="0BBB19D0" w14:textId="77777777" w:rsidR="00B10248" w:rsidRPr="0076433F" w:rsidRDefault="00B10248" w:rsidP="007C57D3">
            <w:pPr>
              <w:pStyle w:val="NoSpacing"/>
              <w:jc w:val="center"/>
              <w:rPr>
                <w:rFonts w:ascii="Times New Roman" w:hAnsi="Times New Roman" w:cs="Times New Roman"/>
                <w:sz w:val="24"/>
                <w:szCs w:val="24"/>
              </w:rPr>
            </w:pPr>
          </w:p>
        </w:tc>
        <w:tc>
          <w:tcPr>
            <w:tcW w:w="756" w:type="dxa"/>
            <w:vAlign w:val="bottom"/>
          </w:tcPr>
          <w:p w14:paraId="23D9ECD9"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0CE046FB" w14:textId="77777777" w:rsidTr="007C57D3">
        <w:trPr>
          <w:trHeight w:val="20"/>
          <w:jc w:val="center"/>
        </w:trPr>
        <w:tc>
          <w:tcPr>
            <w:tcW w:w="4289" w:type="dxa"/>
            <w:gridSpan w:val="4"/>
            <w:vAlign w:val="bottom"/>
          </w:tcPr>
          <w:p w14:paraId="502ED53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Mitch McConnell, Text</w:t>
            </w:r>
          </w:p>
        </w:tc>
        <w:tc>
          <w:tcPr>
            <w:tcW w:w="990" w:type="dxa"/>
            <w:gridSpan w:val="2"/>
            <w:vAlign w:val="bottom"/>
          </w:tcPr>
          <w:p w14:paraId="2FB6BC6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.149</w:t>
            </w:r>
          </w:p>
        </w:tc>
        <w:tc>
          <w:tcPr>
            <w:tcW w:w="810" w:type="dxa"/>
            <w:vAlign w:val="bottom"/>
          </w:tcPr>
          <w:p w14:paraId="1066AD5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.133</w:t>
            </w:r>
          </w:p>
        </w:tc>
        <w:tc>
          <w:tcPr>
            <w:tcW w:w="909" w:type="dxa"/>
            <w:gridSpan w:val="2"/>
            <w:vAlign w:val="bottom"/>
          </w:tcPr>
          <w:p w14:paraId="4E138D2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.017</w:t>
            </w:r>
          </w:p>
        </w:tc>
        <w:tc>
          <w:tcPr>
            <w:tcW w:w="756" w:type="dxa"/>
            <w:vAlign w:val="bottom"/>
          </w:tcPr>
          <w:p w14:paraId="5F1A3E9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.458</w:t>
            </w:r>
          </w:p>
        </w:tc>
      </w:tr>
      <w:tr w:rsidR="00B10248" w:rsidRPr="0076433F" w14:paraId="1CC5CA83" w14:textId="77777777" w:rsidTr="007C57D3">
        <w:trPr>
          <w:trHeight w:val="20"/>
          <w:jc w:val="center"/>
        </w:trPr>
        <w:tc>
          <w:tcPr>
            <w:tcW w:w="4289" w:type="dxa"/>
            <w:gridSpan w:val="4"/>
            <w:vAlign w:val="bottom"/>
          </w:tcPr>
          <w:p w14:paraId="130FC508"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Angela Merkel, Text</w:t>
            </w:r>
          </w:p>
        </w:tc>
        <w:tc>
          <w:tcPr>
            <w:tcW w:w="990" w:type="dxa"/>
            <w:gridSpan w:val="2"/>
            <w:vAlign w:val="bottom"/>
          </w:tcPr>
          <w:p w14:paraId="5F06801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.142</w:t>
            </w:r>
          </w:p>
        </w:tc>
        <w:tc>
          <w:tcPr>
            <w:tcW w:w="810" w:type="dxa"/>
            <w:vAlign w:val="bottom"/>
          </w:tcPr>
          <w:p w14:paraId="176C2D4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.149</w:t>
            </w:r>
          </w:p>
        </w:tc>
        <w:tc>
          <w:tcPr>
            <w:tcW w:w="909" w:type="dxa"/>
            <w:gridSpan w:val="2"/>
            <w:vAlign w:val="bottom"/>
          </w:tcPr>
          <w:p w14:paraId="2C119E2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-.007</w:t>
            </w:r>
          </w:p>
        </w:tc>
        <w:tc>
          <w:tcPr>
            <w:tcW w:w="756" w:type="dxa"/>
            <w:vAlign w:val="bottom"/>
          </w:tcPr>
          <w:p w14:paraId="3AEC780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.756</w:t>
            </w:r>
          </w:p>
        </w:tc>
      </w:tr>
      <w:tr w:rsidR="00B10248" w:rsidRPr="0076433F" w14:paraId="305CECF3" w14:textId="77777777" w:rsidTr="007C57D3">
        <w:trPr>
          <w:trHeight w:val="20"/>
          <w:jc w:val="center"/>
        </w:trPr>
        <w:tc>
          <w:tcPr>
            <w:tcW w:w="4289" w:type="dxa"/>
            <w:gridSpan w:val="4"/>
            <w:vAlign w:val="bottom"/>
          </w:tcPr>
          <w:p w14:paraId="6AF6C3E0"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Mitch McConnell, Photo</w:t>
            </w:r>
          </w:p>
        </w:tc>
        <w:tc>
          <w:tcPr>
            <w:tcW w:w="990" w:type="dxa"/>
            <w:gridSpan w:val="2"/>
            <w:vAlign w:val="bottom"/>
          </w:tcPr>
          <w:p w14:paraId="17C562B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.185</w:t>
            </w:r>
          </w:p>
        </w:tc>
        <w:tc>
          <w:tcPr>
            <w:tcW w:w="810" w:type="dxa"/>
            <w:vAlign w:val="bottom"/>
          </w:tcPr>
          <w:p w14:paraId="0A69919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.235</w:t>
            </w:r>
          </w:p>
        </w:tc>
        <w:tc>
          <w:tcPr>
            <w:tcW w:w="909" w:type="dxa"/>
            <w:gridSpan w:val="2"/>
            <w:vAlign w:val="bottom"/>
          </w:tcPr>
          <w:p w14:paraId="0F03897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-.050</w:t>
            </w:r>
          </w:p>
        </w:tc>
        <w:tc>
          <w:tcPr>
            <w:tcW w:w="756" w:type="dxa"/>
            <w:vAlign w:val="bottom"/>
          </w:tcPr>
          <w:p w14:paraId="15BDE09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.063</w:t>
            </w:r>
          </w:p>
        </w:tc>
      </w:tr>
      <w:tr w:rsidR="00B10248" w:rsidRPr="0076433F" w14:paraId="033CC36E" w14:textId="77777777" w:rsidTr="007C57D3">
        <w:trPr>
          <w:trHeight w:val="20"/>
          <w:jc w:val="center"/>
        </w:trPr>
        <w:tc>
          <w:tcPr>
            <w:tcW w:w="4289" w:type="dxa"/>
            <w:gridSpan w:val="4"/>
            <w:vAlign w:val="bottom"/>
          </w:tcPr>
          <w:p w14:paraId="77FAEAAF"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Angela Merkel, Photo</w:t>
            </w:r>
          </w:p>
        </w:tc>
        <w:tc>
          <w:tcPr>
            <w:tcW w:w="990" w:type="dxa"/>
            <w:gridSpan w:val="2"/>
            <w:vAlign w:val="bottom"/>
          </w:tcPr>
          <w:p w14:paraId="700A358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.158</w:t>
            </w:r>
          </w:p>
        </w:tc>
        <w:tc>
          <w:tcPr>
            <w:tcW w:w="810" w:type="dxa"/>
            <w:vAlign w:val="bottom"/>
          </w:tcPr>
          <w:p w14:paraId="52B57DB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.329</w:t>
            </w:r>
          </w:p>
        </w:tc>
        <w:tc>
          <w:tcPr>
            <w:tcW w:w="909" w:type="dxa"/>
            <w:gridSpan w:val="2"/>
            <w:vAlign w:val="bottom"/>
          </w:tcPr>
          <w:p w14:paraId="17A4124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-.171</w:t>
            </w:r>
          </w:p>
        </w:tc>
        <w:tc>
          <w:tcPr>
            <w:tcW w:w="756" w:type="dxa"/>
            <w:vAlign w:val="bottom"/>
          </w:tcPr>
          <w:p w14:paraId="0C5DBD8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1DF6ED00" w14:textId="77777777" w:rsidTr="007C57D3">
        <w:trPr>
          <w:trHeight w:val="20"/>
          <w:jc w:val="center"/>
        </w:trPr>
        <w:tc>
          <w:tcPr>
            <w:tcW w:w="4289" w:type="dxa"/>
            <w:gridSpan w:val="4"/>
            <w:vAlign w:val="bottom"/>
          </w:tcPr>
          <w:p w14:paraId="4D220F34"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Average</w:t>
            </w:r>
          </w:p>
        </w:tc>
        <w:tc>
          <w:tcPr>
            <w:tcW w:w="990" w:type="dxa"/>
            <w:gridSpan w:val="2"/>
            <w:vAlign w:val="bottom"/>
          </w:tcPr>
          <w:p w14:paraId="2EAE193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.159</w:t>
            </w:r>
          </w:p>
        </w:tc>
        <w:tc>
          <w:tcPr>
            <w:tcW w:w="810" w:type="dxa"/>
            <w:vAlign w:val="bottom"/>
          </w:tcPr>
          <w:p w14:paraId="680AC705"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.211</w:t>
            </w:r>
          </w:p>
        </w:tc>
        <w:tc>
          <w:tcPr>
            <w:tcW w:w="909" w:type="dxa"/>
            <w:gridSpan w:val="2"/>
            <w:vAlign w:val="bottom"/>
          </w:tcPr>
          <w:p w14:paraId="0081FBD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-.053</w:t>
            </w:r>
          </w:p>
        </w:tc>
        <w:tc>
          <w:tcPr>
            <w:tcW w:w="756" w:type="dxa"/>
            <w:vAlign w:val="bottom"/>
          </w:tcPr>
          <w:p w14:paraId="15A60ABF"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.000</w:t>
            </w:r>
          </w:p>
        </w:tc>
      </w:tr>
      <w:tr w:rsidR="00B10248" w:rsidRPr="0076433F" w14:paraId="25ED6E96" w14:textId="77777777" w:rsidTr="007C57D3">
        <w:trPr>
          <w:trHeight w:val="20"/>
          <w:jc w:val="center"/>
        </w:trPr>
        <w:tc>
          <w:tcPr>
            <w:tcW w:w="4289" w:type="dxa"/>
            <w:gridSpan w:val="4"/>
            <w:tcBorders>
              <w:bottom w:val="single" w:sz="4" w:space="0" w:color="auto"/>
            </w:tcBorders>
            <w:vAlign w:val="bottom"/>
          </w:tcPr>
          <w:p w14:paraId="24EECD0A"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N</w:t>
            </w:r>
          </w:p>
        </w:tc>
        <w:tc>
          <w:tcPr>
            <w:tcW w:w="990" w:type="dxa"/>
            <w:gridSpan w:val="2"/>
            <w:tcBorders>
              <w:bottom w:val="single" w:sz="4" w:space="0" w:color="auto"/>
            </w:tcBorders>
            <w:vAlign w:val="bottom"/>
          </w:tcPr>
          <w:p w14:paraId="783CC50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697</w:t>
            </w:r>
          </w:p>
        </w:tc>
        <w:tc>
          <w:tcPr>
            <w:tcW w:w="810" w:type="dxa"/>
            <w:tcBorders>
              <w:bottom w:val="single" w:sz="4" w:space="0" w:color="auto"/>
            </w:tcBorders>
            <w:vAlign w:val="bottom"/>
          </w:tcPr>
          <w:p w14:paraId="4E5F44D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362</w:t>
            </w:r>
          </w:p>
        </w:tc>
        <w:tc>
          <w:tcPr>
            <w:tcW w:w="909" w:type="dxa"/>
            <w:gridSpan w:val="2"/>
            <w:tcBorders>
              <w:bottom w:val="single" w:sz="4" w:space="0" w:color="auto"/>
            </w:tcBorders>
            <w:vAlign w:val="bottom"/>
          </w:tcPr>
          <w:p w14:paraId="37E0E39E" w14:textId="77777777" w:rsidR="00B10248" w:rsidRPr="0076433F" w:rsidRDefault="00B10248" w:rsidP="007C57D3">
            <w:pPr>
              <w:pStyle w:val="NoSpacing"/>
              <w:jc w:val="center"/>
              <w:rPr>
                <w:rFonts w:ascii="Times New Roman" w:hAnsi="Times New Roman" w:cs="Times New Roman"/>
                <w:sz w:val="24"/>
                <w:szCs w:val="24"/>
              </w:rPr>
            </w:pPr>
          </w:p>
        </w:tc>
        <w:tc>
          <w:tcPr>
            <w:tcW w:w="756" w:type="dxa"/>
            <w:tcBorders>
              <w:bottom w:val="single" w:sz="4" w:space="0" w:color="auto"/>
            </w:tcBorders>
            <w:vAlign w:val="bottom"/>
          </w:tcPr>
          <w:p w14:paraId="4988F35F" w14:textId="77777777" w:rsidR="00B10248" w:rsidRPr="0076433F" w:rsidRDefault="00B10248" w:rsidP="007C57D3">
            <w:pPr>
              <w:pStyle w:val="NoSpacing"/>
              <w:jc w:val="center"/>
              <w:rPr>
                <w:rFonts w:ascii="Times New Roman" w:hAnsi="Times New Roman" w:cs="Times New Roman"/>
                <w:sz w:val="24"/>
                <w:szCs w:val="24"/>
              </w:rPr>
            </w:pPr>
          </w:p>
        </w:tc>
      </w:tr>
    </w:tbl>
    <w:p w14:paraId="20B839A0" w14:textId="77777777" w:rsidR="00B10248" w:rsidRPr="0076433F" w:rsidRDefault="00B10248" w:rsidP="00B10248">
      <w:pPr>
        <w:spacing w:after="200" w:line="276" w:lineRule="auto"/>
        <w:rPr>
          <w:rFonts w:ascii="Times New Roman" w:hAnsi="Times New Roman" w:cs="Times New Roman"/>
        </w:rPr>
      </w:pPr>
    </w:p>
    <w:p w14:paraId="56876D64" w14:textId="77777777" w:rsidR="00B10248" w:rsidRPr="0076433F" w:rsidRDefault="00B10248" w:rsidP="00B10248">
      <w:pPr>
        <w:spacing w:after="200" w:line="276" w:lineRule="auto"/>
        <w:rPr>
          <w:rFonts w:ascii="Times New Roman" w:hAnsi="Times New Roman" w:cs="Times New Roman"/>
        </w:rPr>
      </w:pPr>
    </w:p>
    <w:p w14:paraId="247C6CFF" w14:textId="77777777" w:rsidR="00B10248" w:rsidRPr="0076433F" w:rsidRDefault="00B10248" w:rsidP="00B10248">
      <w:pPr>
        <w:rPr>
          <w:rFonts w:ascii="Times New Roman" w:hAnsi="Times New Roman" w:cs="Times New Roman"/>
          <w:b/>
        </w:rPr>
        <w:sectPr w:rsidR="00B10248" w:rsidRPr="0076433F" w:rsidSect="00292EDF">
          <w:headerReference w:type="default" r:id="rId11"/>
          <w:headerReference w:type="first" r:id="rId12"/>
          <w:endnotePr>
            <w:numFmt w:val="decimal"/>
          </w:endnotePr>
          <w:pgSz w:w="12240" w:h="15840"/>
          <w:pgMar w:top="1440" w:right="1440" w:bottom="1440" w:left="1440" w:header="720" w:footer="720" w:gutter="0"/>
          <w:cols w:space="720"/>
          <w:docGrid w:linePitch="360"/>
        </w:sectPr>
      </w:pPr>
    </w:p>
    <w:p w14:paraId="546E3A0B" w14:textId="77777777" w:rsidR="00B10248" w:rsidRPr="0076433F" w:rsidRDefault="00B10248" w:rsidP="00B10248">
      <w:pPr>
        <w:jc w:val="center"/>
        <w:rPr>
          <w:rFonts w:ascii="Times New Roman" w:hAnsi="Times New Roman" w:cs="Times New Roman"/>
          <w:b/>
          <w:bCs/>
        </w:rPr>
      </w:pPr>
      <w:r w:rsidRPr="0076433F">
        <w:rPr>
          <w:rFonts w:ascii="Times New Roman" w:hAnsi="Times New Roman" w:cs="Times New Roman"/>
          <w:b/>
          <w:bCs/>
        </w:rPr>
        <w:lastRenderedPageBreak/>
        <w:t xml:space="preserve">Table 4: </w:t>
      </w:r>
      <w:r w:rsidRPr="0076433F">
        <w:rPr>
          <w:rFonts w:ascii="Times New Roman" w:hAnsi="Times New Roman" w:cs="Times New Roman"/>
          <w:b/>
        </w:rPr>
        <w:t>MC Probe for OE DKs</w:t>
      </w:r>
    </w:p>
    <w:p w14:paraId="23B595CF" w14:textId="77777777" w:rsidR="00B10248" w:rsidRPr="0076433F" w:rsidRDefault="00B10248" w:rsidP="00B10248">
      <w:pPr>
        <w:jc w:val="center"/>
        <w:rPr>
          <w:rFonts w:ascii="Times New Roman" w:hAnsi="Times New Roman" w:cs="Times New Roman"/>
          <w:b/>
          <w:bCs/>
        </w:rPr>
      </w:pPr>
    </w:p>
    <w:tbl>
      <w:tblPr>
        <w:tblStyle w:val="TableGrid"/>
        <w:tblW w:w="7956"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6"/>
        <w:gridCol w:w="1044"/>
        <w:gridCol w:w="1080"/>
        <w:gridCol w:w="720"/>
        <w:gridCol w:w="840"/>
        <w:gridCol w:w="840"/>
        <w:gridCol w:w="1230"/>
        <w:gridCol w:w="816"/>
      </w:tblGrid>
      <w:tr w:rsidR="00B10248" w:rsidRPr="0076433F" w14:paraId="788214D3" w14:textId="77777777" w:rsidTr="007C57D3">
        <w:trPr>
          <w:jc w:val="center"/>
        </w:trPr>
        <w:tc>
          <w:tcPr>
            <w:tcW w:w="1386" w:type="dxa"/>
            <w:tcBorders>
              <w:top w:val="single" w:sz="4" w:space="0" w:color="auto"/>
              <w:bottom w:val="single" w:sz="4" w:space="0" w:color="auto"/>
            </w:tcBorders>
            <w:vAlign w:val="bottom"/>
          </w:tcPr>
          <w:p w14:paraId="0840E990" w14:textId="77777777" w:rsidR="00B10248" w:rsidRPr="0076433F" w:rsidRDefault="00B10248" w:rsidP="007C57D3">
            <w:pPr>
              <w:rPr>
                <w:rFonts w:ascii="Times New Roman" w:hAnsi="Times New Roman" w:cs="Times New Roman"/>
                <w:b/>
                <w:bCs/>
              </w:rPr>
            </w:pPr>
            <w:r w:rsidRPr="0076433F">
              <w:rPr>
                <w:rFonts w:ascii="Times New Roman" w:hAnsi="Times New Roman" w:cs="Times New Roman"/>
                <w:b/>
                <w:bCs/>
              </w:rPr>
              <w:t>Items</w:t>
            </w:r>
          </w:p>
        </w:tc>
        <w:tc>
          <w:tcPr>
            <w:tcW w:w="1044" w:type="dxa"/>
            <w:tcBorders>
              <w:top w:val="single" w:sz="4" w:space="0" w:color="auto"/>
              <w:bottom w:val="single" w:sz="4" w:space="0" w:color="auto"/>
            </w:tcBorders>
            <w:vAlign w:val="bottom"/>
          </w:tcPr>
          <w:p w14:paraId="3D4CF81A" w14:textId="77777777" w:rsidR="00B10248" w:rsidRPr="0076433F" w:rsidRDefault="00B10248" w:rsidP="007C57D3">
            <w:pPr>
              <w:jc w:val="center"/>
              <w:rPr>
                <w:rFonts w:ascii="Times New Roman" w:hAnsi="Times New Roman" w:cs="Times New Roman"/>
                <w:b/>
              </w:rPr>
            </w:pPr>
            <w:r w:rsidRPr="0076433F">
              <w:rPr>
                <w:rFonts w:ascii="Times New Roman" w:hAnsi="Times New Roman" w:cs="Times New Roman"/>
                <w:b/>
              </w:rPr>
              <w:t>Correct before</w:t>
            </w:r>
          </w:p>
          <w:p w14:paraId="4CD6DF87" w14:textId="77777777" w:rsidR="00B10248" w:rsidRPr="0076433F" w:rsidRDefault="00B10248" w:rsidP="007C57D3">
            <w:pPr>
              <w:jc w:val="center"/>
              <w:rPr>
                <w:rFonts w:ascii="Times New Roman" w:hAnsi="Times New Roman" w:cs="Times New Roman"/>
                <w:b/>
              </w:rPr>
            </w:pPr>
            <w:r w:rsidRPr="0076433F">
              <w:rPr>
                <w:rFonts w:ascii="Times New Roman" w:hAnsi="Times New Roman" w:cs="Times New Roman"/>
                <w:b/>
              </w:rPr>
              <w:t>probing</w:t>
            </w:r>
          </w:p>
        </w:tc>
        <w:tc>
          <w:tcPr>
            <w:tcW w:w="1080" w:type="dxa"/>
            <w:tcBorders>
              <w:top w:val="single" w:sz="4" w:space="0" w:color="auto"/>
              <w:bottom w:val="single" w:sz="4" w:space="0" w:color="auto"/>
            </w:tcBorders>
            <w:vAlign w:val="bottom"/>
          </w:tcPr>
          <w:p w14:paraId="6A4A0EF7" w14:textId="77777777" w:rsidR="00B10248" w:rsidRPr="0076433F" w:rsidRDefault="00B10248" w:rsidP="007C57D3">
            <w:pPr>
              <w:jc w:val="center"/>
              <w:rPr>
                <w:rFonts w:ascii="Times New Roman" w:hAnsi="Times New Roman" w:cs="Times New Roman"/>
                <w:b/>
              </w:rPr>
            </w:pPr>
            <w:r w:rsidRPr="0076433F">
              <w:rPr>
                <w:rFonts w:ascii="Times New Roman" w:hAnsi="Times New Roman" w:cs="Times New Roman"/>
                <w:b/>
                <w:bCs/>
              </w:rPr>
              <w:t>Correct after</w:t>
            </w:r>
            <w:r w:rsidRPr="0076433F">
              <w:rPr>
                <w:rFonts w:ascii="Times New Roman" w:hAnsi="Times New Roman" w:cs="Times New Roman"/>
                <w:b/>
              </w:rPr>
              <w:t xml:space="preserve"> probing</w:t>
            </w:r>
          </w:p>
        </w:tc>
        <w:tc>
          <w:tcPr>
            <w:tcW w:w="720" w:type="dxa"/>
            <w:tcBorders>
              <w:top w:val="single" w:sz="4" w:space="0" w:color="auto"/>
              <w:bottom w:val="single" w:sz="4" w:space="0" w:color="auto"/>
            </w:tcBorders>
            <w:vAlign w:val="bottom"/>
          </w:tcPr>
          <w:p w14:paraId="362CFA2A"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Diff.</w:t>
            </w:r>
          </w:p>
        </w:tc>
        <w:tc>
          <w:tcPr>
            <w:tcW w:w="840" w:type="dxa"/>
            <w:tcBorders>
              <w:top w:val="single" w:sz="4" w:space="0" w:color="auto"/>
              <w:bottom w:val="single" w:sz="4" w:space="0" w:color="auto"/>
            </w:tcBorders>
            <w:vAlign w:val="bottom"/>
          </w:tcPr>
          <w:p w14:paraId="7685EE54"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i/>
              </w:rPr>
              <w:t>p</w:t>
            </w:r>
          </w:p>
        </w:tc>
        <w:tc>
          <w:tcPr>
            <w:tcW w:w="840" w:type="dxa"/>
            <w:tcBorders>
              <w:top w:val="single" w:sz="4" w:space="0" w:color="auto"/>
              <w:bottom w:val="single" w:sz="4" w:space="0" w:color="auto"/>
            </w:tcBorders>
            <w:vAlign w:val="bottom"/>
          </w:tcPr>
          <w:p w14:paraId="0B14FAE3"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DKs</w:t>
            </w:r>
          </w:p>
        </w:tc>
        <w:tc>
          <w:tcPr>
            <w:tcW w:w="1230" w:type="dxa"/>
            <w:tcBorders>
              <w:top w:val="single" w:sz="4" w:space="0" w:color="auto"/>
              <w:bottom w:val="single" w:sz="4" w:space="0" w:color="auto"/>
            </w:tcBorders>
            <w:vAlign w:val="bottom"/>
          </w:tcPr>
          <w:p w14:paraId="3EE99F5F" w14:textId="77777777" w:rsidR="00B10248" w:rsidRPr="0076433F" w:rsidRDefault="00B10248" w:rsidP="007C57D3">
            <w:pPr>
              <w:jc w:val="center"/>
              <w:rPr>
                <w:rFonts w:ascii="Times New Roman" w:hAnsi="Times New Roman" w:cs="Times New Roman"/>
                <w:b/>
              </w:rPr>
            </w:pPr>
            <w:r w:rsidRPr="0076433F">
              <w:rPr>
                <w:rFonts w:ascii="Times New Roman" w:hAnsi="Times New Roman" w:cs="Times New Roman"/>
                <w:b/>
                <w:bCs/>
              </w:rPr>
              <w:t>DKs after probe</w:t>
            </w:r>
          </w:p>
        </w:tc>
        <w:tc>
          <w:tcPr>
            <w:tcW w:w="816" w:type="dxa"/>
            <w:tcBorders>
              <w:top w:val="single" w:sz="4" w:space="0" w:color="auto"/>
              <w:bottom w:val="single" w:sz="4" w:space="0" w:color="auto"/>
            </w:tcBorders>
            <w:vAlign w:val="bottom"/>
          </w:tcPr>
          <w:p w14:paraId="2393CF3D"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N</w:t>
            </w:r>
          </w:p>
        </w:tc>
      </w:tr>
      <w:tr w:rsidR="00B10248" w:rsidRPr="0076433F" w14:paraId="1FB70002" w14:textId="77777777" w:rsidTr="007C57D3">
        <w:trPr>
          <w:trHeight w:val="315"/>
          <w:jc w:val="center"/>
        </w:trPr>
        <w:tc>
          <w:tcPr>
            <w:tcW w:w="1386" w:type="dxa"/>
            <w:vAlign w:val="bottom"/>
          </w:tcPr>
          <w:p w14:paraId="3165CF4D" w14:textId="77777777" w:rsidR="00B10248" w:rsidRPr="0076433F" w:rsidRDefault="00B10248" w:rsidP="007C57D3">
            <w:pPr>
              <w:rPr>
                <w:rFonts w:ascii="Times New Roman" w:hAnsi="Times New Roman" w:cs="Times New Roman"/>
                <w:b/>
                <w:bCs/>
                <w:i/>
                <w:iCs/>
              </w:rPr>
            </w:pPr>
            <w:r w:rsidRPr="0076433F">
              <w:rPr>
                <w:rFonts w:ascii="Times New Roman" w:hAnsi="Times New Roman" w:cs="Times New Roman"/>
                <w:b/>
                <w:bCs/>
                <w:i/>
                <w:iCs/>
              </w:rPr>
              <w:t>NES 2000</w:t>
            </w:r>
          </w:p>
        </w:tc>
        <w:tc>
          <w:tcPr>
            <w:tcW w:w="1044" w:type="dxa"/>
            <w:vAlign w:val="bottom"/>
          </w:tcPr>
          <w:p w14:paraId="29CE7F23" w14:textId="77777777" w:rsidR="00B10248" w:rsidRPr="0076433F" w:rsidRDefault="00B10248" w:rsidP="007C57D3">
            <w:pPr>
              <w:jc w:val="center"/>
              <w:rPr>
                <w:rFonts w:ascii="Times New Roman" w:hAnsi="Times New Roman" w:cs="Times New Roman"/>
              </w:rPr>
            </w:pPr>
          </w:p>
        </w:tc>
        <w:tc>
          <w:tcPr>
            <w:tcW w:w="1080" w:type="dxa"/>
            <w:vAlign w:val="bottom"/>
          </w:tcPr>
          <w:p w14:paraId="71F02419" w14:textId="77777777" w:rsidR="00B10248" w:rsidRPr="0076433F" w:rsidRDefault="00B10248" w:rsidP="007C57D3">
            <w:pPr>
              <w:jc w:val="center"/>
              <w:rPr>
                <w:rFonts w:ascii="Times New Roman" w:hAnsi="Times New Roman" w:cs="Times New Roman"/>
              </w:rPr>
            </w:pPr>
          </w:p>
        </w:tc>
        <w:tc>
          <w:tcPr>
            <w:tcW w:w="720" w:type="dxa"/>
          </w:tcPr>
          <w:p w14:paraId="24A5D0BD" w14:textId="77777777" w:rsidR="00B10248" w:rsidRPr="0076433F" w:rsidRDefault="00B10248" w:rsidP="007C57D3">
            <w:pPr>
              <w:jc w:val="center"/>
              <w:rPr>
                <w:rFonts w:ascii="Times New Roman" w:hAnsi="Times New Roman" w:cs="Times New Roman"/>
              </w:rPr>
            </w:pPr>
          </w:p>
        </w:tc>
        <w:tc>
          <w:tcPr>
            <w:tcW w:w="840" w:type="dxa"/>
          </w:tcPr>
          <w:p w14:paraId="0845ADAB" w14:textId="77777777" w:rsidR="00B10248" w:rsidRPr="0076433F" w:rsidRDefault="00B10248" w:rsidP="007C57D3">
            <w:pPr>
              <w:jc w:val="center"/>
              <w:rPr>
                <w:rFonts w:ascii="Times New Roman" w:hAnsi="Times New Roman" w:cs="Times New Roman"/>
              </w:rPr>
            </w:pPr>
          </w:p>
        </w:tc>
        <w:tc>
          <w:tcPr>
            <w:tcW w:w="840" w:type="dxa"/>
          </w:tcPr>
          <w:p w14:paraId="742425C7" w14:textId="77777777" w:rsidR="00B10248" w:rsidRPr="0076433F" w:rsidRDefault="00B10248" w:rsidP="007C57D3">
            <w:pPr>
              <w:jc w:val="center"/>
              <w:rPr>
                <w:rFonts w:ascii="Times New Roman" w:hAnsi="Times New Roman" w:cs="Times New Roman"/>
              </w:rPr>
            </w:pPr>
          </w:p>
        </w:tc>
        <w:tc>
          <w:tcPr>
            <w:tcW w:w="1230" w:type="dxa"/>
            <w:vAlign w:val="bottom"/>
          </w:tcPr>
          <w:p w14:paraId="29CA2706" w14:textId="77777777" w:rsidR="00B10248" w:rsidRPr="0076433F" w:rsidRDefault="00B10248" w:rsidP="007C57D3">
            <w:pPr>
              <w:jc w:val="center"/>
              <w:rPr>
                <w:rFonts w:ascii="Times New Roman" w:hAnsi="Times New Roman" w:cs="Times New Roman"/>
              </w:rPr>
            </w:pPr>
          </w:p>
        </w:tc>
        <w:tc>
          <w:tcPr>
            <w:tcW w:w="816" w:type="dxa"/>
          </w:tcPr>
          <w:p w14:paraId="4B47E207" w14:textId="77777777" w:rsidR="00B10248" w:rsidRPr="0076433F" w:rsidRDefault="00B10248" w:rsidP="007C57D3">
            <w:pPr>
              <w:jc w:val="center"/>
              <w:rPr>
                <w:rFonts w:ascii="Times New Roman" w:hAnsi="Times New Roman" w:cs="Times New Roman"/>
              </w:rPr>
            </w:pPr>
          </w:p>
        </w:tc>
      </w:tr>
      <w:tr w:rsidR="00B10248" w:rsidRPr="0076433F" w14:paraId="426B065A" w14:textId="77777777" w:rsidTr="007C57D3">
        <w:trPr>
          <w:trHeight w:val="279"/>
          <w:jc w:val="center"/>
        </w:trPr>
        <w:tc>
          <w:tcPr>
            <w:tcW w:w="1386" w:type="dxa"/>
          </w:tcPr>
          <w:p w14:paraId="4A8821EB"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Lott</w:t>
            </w:r>
          </w:p>
        </w:tc>
        <w:tc>
          <w:tcPr>
            <w:tcW w:w="1044" w:type="dxa"/>
            <w:vAlign w:val="bottom"/>
          </w:tcPr>
          <w:p w14:paraId="638A225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.091</w:t>
            </w:r>
          </w:p>
        </w:tc>
        <w:tc>
          <w:tcPr>
            <w:tcW w:w="1080" w:type="dxa"/>
            <w:vAlign w:val="bottom"/>
          </w:tcPr>
          <w:p w14:paraId="45553C80"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.095</w:t>
            </w:r>
          </w:p>
        </w:tc>
        <w:tc>
          <w:tcPr>
            <w:tcW w:w="720" w:type="dxa"/>
            <w:vAlign w:val="bottom"/>
          </w:tcPr>
          <w:p w14:paraId="71FED7DC"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.004</w:t>
            </w:r>
          </w:p>
        </w:tc>
        <w:tc>
          <w:tcPr>
            <w:tcW w:w="840" w:type="dxa"/>
          </w:tcPr>
          <w:p w14:paraId="58ABF933"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.916</w:t>
            </w:r>
          </w:p>
        </w:tc>
        <w:tc>
          <w:tcPr>
            <w:tcW w:w="840" w:type="dxa"/>
          </w:tcPr>
          <w:p w14:paraId="5883F11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.456</w:t>
            </w:r>
          </w:p>
        </w:tc>
        <w:tc>
          <w:tcPr>
            <w:tcW w:w="1230" w:type="dxa"/>
          </w:tcPr>
          <w:p w14:paraId="58C5F2B3"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.371</w:t>
            </w:r>
          </w:p>
        </w:tc>
        <w:tc>
          <w:tcPr>
            <w:tcW w:w="816" w:type="dxa"/>
          </w:tcPr>
          <w:p w14:paraId="3CFC9EF6"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528</w:t>
            </w:r>
          </w:p>
        </w:tc>
      </w:tr>
      <w:tr w:rsidR="00B10248" w:rsidRPr="0076433F" w14:paraId="6C717013" w14:textId="77777777" w:rsidTr="007C57D3">
        <w:trPr>
          <w:trHeight w:val="323"/>
          <w:jc w:val="center"/>
        </w:trPr>
        <w:tc>
          <w:tcPr>
            <w:tcW w:w="1386" w:type="dxa"/>
          </w:tcPr>
          <w:p w14:paraId="1EDF935F"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Rehnquist</w:t>
            </w:r>
          </w:p>
        </w:tc>
        <w:tc>
          <w:tcPr>
            <w:tcW w:w="1044" w:type="dxa"/>
            <w:vAlign w:val="bottom"/>
          </w:tcPr>
          <w:p w14:paraId="022573D7"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.121</w:t>
            </w:r>
          </w:p>
        </w:tc>
        <w:tc>
          <w:tcPr>
            <w:tcW w:w="1080" w:type="dxa"/>
            <w:vAlign w:val="bottom"/>
          </w:tcPr>
          <w:p w14:paraId="71D9A7CA"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.125</w:t>
            </w:r>
          </w:p>
        </w:tc>
        <w:tc>
          <w:tcPr>
            <w:tcW w:w="720" w:type="dxa"/>
            <w:vAlign w:val="bottom"/>
          </w:tcPr>
          <w:p w14:paraId="4606E26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.004</w:t>
            </w:r>
          </w:p>
        </w:tc>
        <w:tc>
          <w:tcPr>
            <w:tcW w:w="840" w:type="dxa"/>
          </w:tcPr>
          <w:p w14:paraId="11294BB0"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.925</w:t>
            </w:r>
          </w:p>
        </w:tc>
        <w:tc>
          <w:tcPr>
            <w:tcW w:w="840" w:type="dxa"/>
          </w:tcPr>
          <w:p w14:paraId="78495B7A"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.417</w:t>
            </w:r>
          </w:p>
        </w:tc>
        <w:tc>
          <w:tcPr>
            <w:tcW w:w="1230" w:type="dxa"/>
          </w:tcPr>
          <w:p w14:paraId="31474E88"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.343</w:t>
            </w:r>
          </w:p>
        </w:tc>
        <w:tc>
          <w:tcPr>
            <w:tcW w:w="816" w:type="dxa"/>
          </w:tcPr>
          <w:p w14:paraId="179C90F3"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528</w:t>
            </w:r>
          </w:p>
        </w:tc>
      </w:tr>
      <w:tr w:rsidR="00B10248" w:rsidRPr="0076433F" w14:paraId="01919EBB" w14:textId="77777777" w:rsidTr="007C57D3">
        <w:trPr>
          <w:trHeight w:val="315"/>
          <w:jc w:val="center"/>
        </w:trPr>
        <w:tc>
          <w:tcPr>
            <w:tcW w:w="1386" w:type="dxa"/>
          </w:tcPr>
          <w:p w14:paraId="56E572C6"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Blair</w:t>
            </w:r>
          </w:p>
        </w:tc>
        <w:tc>
          <w:tcPr>
            <w:tcW w:w="1044" w:type="dxa"/>
            <w:vAlign w:val="bottom"/>
          </w:tcPr>
          <w:p w14:paraId="3B710918"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.333</w:t>
            </w:r>
          </w:p>
        </w:tc>
        <w:tc>
          <w:tcPr>
            <w:tcW w:w="1080" w:type="dxa"/>
            <w:vAlign w:val="bottom"/>
          </w:tcPr>
          <w:p w14:paraId="7A76BE86"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.357</w:t>
            </w:r>
          </w:p>
        </w:tc>
        <w:tc>
          <w:tcPr>
            <w:tcW w:w="720" w:type="dxa"/>
            <w:vAlign w:val="bottom"/>
          </w:tcPr>
          <w:p w14:paraId="38780E98"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.025</w:t>
            </w:r>
          </w:p>
        </w:tc>
        <w:tc>
          <w:tcPr>
            <w:tcW w:w="840" w:type="dxa"/>
          </w:tcPr>
          <w:p w14:paraId="70D4B70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.438</w:t>
            </w:r>
          </w:p>
        </w:tc>
        <w:tc>
          <w:tcPr>
            <w:tcW w:w="840" w:type="dxa"/>
          </w:tcPr>
          <w:p w14:paraId="2B7F8C1F"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.412</w:t>
            </w:r>
          </w:p>
        </w:tc>
        <w:tc>
          <w:tcPr>
            <w:tcW w:w="1230" w:type="dxa"/>
          </w:tcPr>
          <w:p w14:paraId="572F5AC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.338</w:t>
            </w:r>
          </w:p>
        </w:tc>
        <w:tc>
          <w:tcPr>
            <w:tcW w:w="816" w:type="dxa"/>
          </w:tcPr>
          <w:p w14:paraId="4EBB46A2"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528</w:t>
            </w:r>
          </w:p>
        </w:tc>
      </w:tr>
      <w:tr w:rsidR="00B10248" w:rsidRPr="0076433F" w14:paraId="7768DE78" w14:textId="77777777" w:rsidTr="007C57D3">
        <w:trPr>
          <w:trHeight w:val="225"/>
          <w:jc w:val="center"/>
        </w:trPr>
        <w:tc>
          <w:tcPr>
            <w:tcW w:w="1386" w:type="dxa"/>
          </w:tcPr>
          <w:p w14:paraId="4A83124C"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Reno</w:t>
            </w:r>
          </w:p>
        </w:tc>
        <w:tc>
          <w:tcPr>
            <w:tcW w:w="1044" w:type="dxa"/>
            <w:vAlign w:val="bottom"/>
          </w:tcPr>
          <w:p w14:paraId="2161C774"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.524</w:t>
            </w:r>
          </w:p>
        </w:tc>
        <w:tc>
          <w:tcPr>
            <w:tcW w:w="1080" w:type="dxa"/>
            <w:vAlign w:val="bottom"/>
          </w:tcPr>
          <w:p w14:paraId="3F2D63EA"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.560</w:t>
            </w:r>
          </w:p>
        </w:tc>
        <w:tc>
          <w:tcPr>
            <w:tcW w:w="720" w:type="dxa"/>
            <w:vAlign w:val="bottom"/>
          </w:tcPr>
          <w:p w14:paraId="4B5ED961"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.036</w:t>
            </w:r>
          </w:p>
        </w:tc>
        <w:tc>
          <w:tcPr>
            <w:tcW w:w="840" w:type="dxa"/>
          </w:tcPr>
          <w:p w14:paraId="10C6421F"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.267</w:t>
            </w:r>
          </w:p>
        </w:tc>
        <w:tc>
          <w:tcPr>
            <w:tcW w:w="840" w:type="dxa"/>
          </w:tcPr>
          <w:p w14:paraId="20E3579C"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.246</w:t>
            </w:r>
          </w:p>
        </w:tc>
        <w:tc>
          <w:tcPr>
            <w:tcW w:w="1230" w:type="dxa"/>
          </w:tcPr>
          <w:p w14:paraId="4CA4C5E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.153</w:t>
            </w:r>
          </w:p>
        </w:tc>
        <w:tc>
          <w:tcPr>
            <w:tcW w:w="816" w:type="dxa"/>
          </w:tcPr>
          <w:p w14:paraId="6849EF29"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528</w:t>
            </w:r>
          </w:p>
        </w:tc>
      </w:tr>
      <w:tr w:rsidR="00B10248" w:rsidRPr="0076433F" w14:paraId="3B7F14AA" w14:textId="77777777" w:rsidTr="007C57D3">
        <w:trPr>
          <w:trHeight w:val="225"/>
          <w:jc w:val="center"/>
        </w:trPr>
        <w:tc>
          <w:tcPr>
            <w:tcW w:w="1386" w:type="dxa"/>
          </w:tcPr>
          <w:p w14:paraId="0D2B94FD" w14:textId="77777777" w:rsidR="00B10248" w:rsidRPr="0076433F" w:rsidRDefault="00B10248" w:rsidP="007C57D3">
            <w:pPr>
              <w:rPr>
                <w:rFonts w:ascii="Times New Roman" w:hAnsi="Times New Roman" w:cs="Times New Roman"/>
                <w:bCs/>
                <w:i/>
              </w:rPr>
            </w:pPr>
            <w:r w:rsidRPr="0076433F">
              <w:rPr>
                <w:rFonts w:ascii="Times New Roman" w:hAnsi="Times New Roman" w:cs="Times New Roman"/>
                <w:bCs/>
              </w:rPr>
              <w:t xml:space="preserve">  </w:t>
            </w:r>
            <w:r w:rsidRPr="0076433F">
              <w:rPr>
                <w:rFonts w:ascii="Times New Roman" w:hAnsi="Times New Roman" w:cs="Times New Roman"/>
                <w:bCs/>
                <w:i/>
              </w:rPr>
              <w:t>Average</w:t>
            </w:r>
          </w:p>
        </w:tc>
        <w:tc>
          <w:tcPr>
            <w:tcW w:w="1044" w:type="dxa"/>
            <w:vAlign w:val="bottom"/>
          </w:tcPr>
          <w:p w14:paraId="5BFF56E5"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.270</w:t>
            </w:r>
          </w:p>
        </w:tc>
        <w:tc>
          <w:tcPr>
            <w:tcW w:w="1080" w:type="dxa"/>
            <w:vAlign w:val="bottom"/>
          </w:tcPr>
          <w:p w14:paraId="6DB576B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.284</w:t>
            </w:r>
          </w:p>
        </w:tc>
        <w:tc>
          <w:tcPr>
            <w:tcW w:w="720" w:type="dxa"/>
            <w:vAlign w:val="bottom"/>
          </w:tcPr>
          <w:p w14:paraId="659931E9"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.014</w:t>
            </w:r>
          </w:p>
        </w:tc>
        <w:tc>
          <w:tcPr>
            <w:tcW w:w="840" w:type="dxa"/>
          </w:tcPr>
          <w:p w14:paraId="411C9E39" w14:textId="1833998F" w:rsidR="00B10248" w:rsidRPr="0076433F" w:rsidRDefault="00B10248" w:rsidP="007C57D3">
            <w:pPr>
              <w:jc w:val="center"/>
              <w:rPr>
                <w:rFonts w:ascii="Times New Roman" w:hAnsi="Times New Roman" w:cs="Times New Roman"/>
                <w:color w:val="000000"/>
              </w:rPr>
            </w:pPr>
          </w:p>
        </w:tc>
        <w:tc>
          <w:tcPr>
            <w:tcW w:w="840" w:type="dxa"/>
          </w:tcPr>
          <w:p w14:paraId="01EEBDB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.383</w:t>
            </w:r>
          </w:p>
        </w:tc>
        <w:tc>
          <w:tcPr>
            <w:tcW w:w="1230" w:type="dxa"/>
          </w:tcPr>
          <w:p w14:paraId="3EF1A4A5"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.301</w:t>
            </w:r>
          </w:p>
        </w:tc>
        <w:tc>
          <w:tcPr>
            <w:tcW w:w="816" w:type="dxa"/>
          </w:tcPr>
          <w:p w14:paraId="5746357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528</w:t>
            </w:r>
          </w:p>
        </w:tc>
      </w:tr>
      <w:tr w:rsidR="00B10248" w:rsidRPr="0076433F" w14:paraId="5D3749F1" w14:textId="77777777" w:rsidTr="007C57D3">
        <w:trPr>
          <w:trHeight w:val="342"/>
          <w:jc w:val="center"/>
        </w:trPr>
        <w:tc>
          <w:tcPr>
            <w:tcW w:w="1386" w:type="dxa"/>
          </w:tcPr>
          <w:p w14:paraId="15489B32" w14:textId="77777777" w:rsidR="00B10248" w:rsidRPr="0076433F" w:rsidRDefault="00B10248" w:rsidP="007C57D3">
            <w:pPr>
              <w:rPr>
                <w:rFonts w:ascii="Times New Roman" w:hAnsi="Times New Roman" w:cs="Times New Roman"/>
                <w:bCs/>
              </w:rPr>
            </w:pPr>
          </w:p>
        </w:tc>
        <w:tc>
          <w:tcPr>
            <w:tcW w:w="1044" w:type="dxa"/>
            <w:vAlign w:val="bottom"/>
          </w:tcPr>
          <w:p w14:paraId="1D76940C" w14:textId="77777777" w:rsidR="00B10248" w:rsidRPr="0076433F" w:rsidRDefault="00B10248" w:rsidP="007C57D3">
            <w:pPr>
              <w:jc w:val="center"/>
              <w:rPr>
                <w:rFonts w:ascii="Times New Roman" w:hAnsi="Times New Roman" w:cs="Times New Roman"/>
                <w:color w:val="000000"/>
              </w:rPr>
            </w:pPr>
          </w:p>
        </w:tc>
        <w:tc>
          <w:tcPr>
            <w:tcW w:w="1080" w:type="dxa"/>
            <w:vAlign w:val="bottom"/>
          </w:tcPr>
          <w:p w14:paraId="691A63C1" w14:textId="77777777" w:rsidR="00B10248" w:rsidRPr="0076433F" w:rsidRDefault="00B10248" w:rsidP="007C57D3">
            <w:pPr>
              <w:jc w:val="center"/>
              <w:rPr>
                <w:rFonts w:ascii="Times New Roman" w:hAnsi="Times New Roman" w:cs="Times New Roman"/>
                <w:color w:val="000000"/>
              </w:rPr>
            </w:pPr>
          </w:p>
        </w:tc>
        <w:tc>
          <w:tcPr>
            <w:tcW w:w="720" w:type="dxa"/>
            <w:vAlign w:val="bottom"/>
          </w:tcPr>
          <w:p w14:paraId="3471C352" w14:textId="77777777" w:rsidR="00B10248" w:rsidRPr="0076433F" w:rsidRDefault="00B10248" w:rsidP="007C57D3">
            <w:pPr>
              <w:jc w:val="center"/>
              <w:rPr>
                <w:rFonts w:ascii="Times New Roman" w:hAnsi="Times New Roman" w:cs="Times New Roman"/>
                <w:color w:val="000000"/>
              </w:rPr>
            </w:pPr>
          </w:p>
        </w:tc>
        <w:tc>
          <w:tcPr>
            <w:tcW w:w="840" w:type="dxa"/>
          </w:tcPr>
          <w:p w14:paraId="0B5F0353" w14:textId="77777777" w:rsidR="00B10248" w:rsidRPr="0076433F" w:rsidRDefault="00B10248" w:rsidP="007C57D3">
            <w:pPr>
              <w:jc w:val="center"/>
              <w:rPr>
                <w:rFonts w:ascii="Times New Roman" w:hAnsi="Times New Roman" w:cs="Times New Roman"/>
                <w:color w:val="000000"/>
              </w:rPr>
            </w:pPr>
          </w:p>
        </w:tc>
        <w:tc>
          <w:tcPr>
            <w:tcW w:w="840" w:type="dxa"/>
          </w:tcPr>
          <w:p w14:paraId="570F3528" w14:textId="77777777" w:rsidR="00B10248" w:rsidRPr="0076433F" w:rsidRDefault="00B10248" w:rsidP="007C57D3">
            <w:pPr>
              <w:jc w:val="center"/>
              <w:rPr>
                <w:rFonts w:ascii="Times New Roman" w:hAnsi="Times New Roman" w:cs="Times New Roman"/>
                <w:color w:val="000000"/>
              </w:rPr>
            </w:pPr>
          </w:p>
        </w:tc>
        <w:tc>
          <w:tcPr>
            <w:tcW w:w="1230" w:type="dxa"/>
          </w:tcPr>
          <w:p w14:paraId="7D772D99" w14:textId="77777777" w:rsidR="00B10248" w:rsidRPr="0076433F" w:rsidRDefault="00B10248" w:rsidP="007C57D3">
            <w:pPr>
              <w:jc w:val="center"/>
              <w:rPr>
                <w:rFonts w:ascii="Times New Roman" w:hAnsi="Times New Roman" w:cs="Times New Roman"/>
                <w:color w:val="000000"/>
              </w:rPr>
            </w:pPr>
          </w:p>
        </w:tc>
        <w:tc>
          <w:tcPr>
            <w:tcW w:w="816" w:type="dxa"/>
          </w:tcPr>
          <w:p w14:paraId="601D4044" w14:textId="77777777" w:rsidR="00B10248" w:rsidRPr="0076433F" w:rsidRDefault="00B10248" w:rsidP="007C57D3">
            <w:pPr>
              <w:jc w:val="center"/>
              <w:rPr>
                <w:rFonts w:ascii="Times New Roman" w:hAnsi="Times New Roman" w:cs="Times New Roman"/>
                <w:color w:val="000000"/>
              </w:rPr>
            </w:pPr>
          </w:p>
        </w:tc>
      </w:tr>
      <w:tr w:rsidR="00B10248" w:rsidRPr="0076433F" w14:paraId="650148A2" w14:textId="77777777" w:rsidTr="007C57D3">
        <w:trPr>
          <w:jc w:val="center"/>
        </w:trPr>
        <w:tc>
          <w:tcPr>
            <w:tcW w:w="1386" w:type="dxa"/>
          </w:tcPr>
          <w:p w14:paraId="2D1C8934" w14:textId="77777777" w:rsidR="00B10248" w:rsidRPr="0076433F" w:rsidRDefault="00B10248" w:rsidP="007C57D3">
            <w:pPr>
              <w:rPr>
                <w:rFonts w:ascii="Times New Roman" w:hAnsi="Times New Roman" w:cs="Times New Roman"/>
                <w:b/>
                <w:i/>
                <w:iCs/>
              </w:rPr>
            </w:pPr>
            <w:r w:rsidRPr="0076433F">
              <w:rPr>
                <w:rFonts w:ascii="Times New Roman" w:hAnsi="Times New Roman" w:cs="Times New Roman"/>
                <w:b/>
                <w:i/>
                <w:iCs/>
              </w:rPr>
              <w:t>NES 2004</w:t>
            </w:r>
          </w:p>
        </w:tc>
        <w:tc>
          <w:tcPr>
            <w:tcW w:w="1044" w:type="dxa"/>
            <w:vAlign w:val="bottom"/>
          </w:tcPr>
          <w:p w14:paraId="3AC863E3" w14:textId="77777777" w:rsidR="00B10248" w:rsidRPr="0076433F" w:rsidRDefault="00B10248" w:rsidP="007C57D3">
            <w:pPr>
              <w:jc w:val="center"/>
              <w:rPr>
                <w:rFonts w:ascii="Times New Roman" w:hAnsi="Times New Roman" w:cs="Times New Roman"/>
                <w:color w:val="000000"/>
              </w:rPr>
            </w:pPr>
          </w:p>
        </w:tc>
        <w:tc>
          <w:tcPr>
            <w:tcW w:w="1080" w:type="dxa"/>
            <w:vAlign w:val="bottom"/>
          </w:tcPr>
          <w:p w14:paraId="34ACC6B2" w14:textId="77777777" w:rsidR="00B10248" w:rsidRPr="0076433F" w:rsidRDefault="00B10248" w:rsidP="007C57D3">
            <w:pPr>
              <w:jc w:val="center"/>
              <w:rPr>
                <w:rFonts w:ascii="Times New Roman" w:hAnsi="Times New Roman" w:cs="Times New Roman"/>
                <w:color w:val="000000"/>
              </w:rPr>
            </w:pPr>
          </w:p>
        </w:tc>
        <w:tc>
          <w:tcPr>
            <w:tcW w:w="720" w:type="dxa"/>
            <w:vAlign w:val="bottom"/>
          </w:tcPr>
          <w:p w14:paraId="634F5C39" w14:textId="77777777" w:rsidR="00B10248" w:rsidRPr="0076433F" w:rsidRDefault="00B10248" w:rsidP="007C57D3">
            <w:pPr>
              <w:jc w:val="center"/>
              <w:rPr>
                <w:rFonts w:ascii="Times New Roman" w:hAnsi="Times New Roman" w:cs="Times New Roman"/>
                <w:color w:val="000000"/>
              </w:rPr>
            </w:pPr>
          </w:p>
        </w:tc>
        <w:tc>
          <w:tcPr>
            <w:tcW w:w="840" w:type="dxa"/>
          </w:tcPr>
          <w:p w14:paraId="7691F46F" w14:textId="77777777" w:rsidR="00B10248" w:rsidRPr="0076433F" w:rsidRDefault="00B10248" w:rsidP="007C57D3">
            <w:pPr>
              <w:jc w:val="center"/>
              <w:rPr>
                <w:rFonts w:ascii="Times New Roman" w:hAnsi="Times New Roman" w:cs="Times New Roman"/>
                <w:color w:val="000000"/>
              </w:rPr>
            </w:pPr>
          </w:p>
        </w:tc>
        <w:tc>
          <w:tcPr>
            <w:tcW w:w="840" w:type="dxa"/>
          </w:tcPr>
          <w:p w14:paraId="585B3E95" w14:textId="77777777" w:rsidR="00B10248" w:rsidRPr="0076433F" w:rsidRDefault="00B10248" w:rsidP="007C57D3">
            <w:pPr>
              <w:jc w:val="center"/>
              <w:rPr>
                <w:rFonts w:ascii="Times New Roman" w:hAnsi="Times New Roman" w:cs="Times New Roman"/>
                <w:color w:val="000000"/>
              </w:rPr>
            </w:pPr>
          </w:p>
        </w:tc>
        <w:tc>
          <w:tcPr>
            <w:tcW w:w="1230" w:type="dxa"/>
          </w:tcPr>
          <w:p w14:paraId="3F7CC880" w14:textId="77777777" w:rsidR="00B10248" w:rsidRPr="0076433F" w:rsidRDefault="00B10248" w:rsidP="007C57D3">
            <w:pPr>
              <w:jc w:val="center"/>
              <w:rPr>
                <w:rFonts w:ascii="Times New Roman" w:hAnsi="Times New Roman" w:cs="Times New Roman"/>
                <w:color w:val="000000"/>
              </w:rPr>
            </w:pPr>
          </w:p>
        </w:tc>
        <w:tc>
          <w:tcPr>
            <w:tcW w:w="816" w:type="dxa"/>
          </w:tcPr>
          <w:p w14:paraId="31249F55" w14:textId="77777777" w:rsidR="00B10248" w:rsidRPr="0076433F" w:rsidRDefault="00B10248" w:rsidP="007C57D3">
            <w:pPr>
              <w:jc w:val="center"/>
              <w:rPr>
                <w:rFonts w:ascii="Times New Roman" w:hAnsi="Times New Roman" w:cs="Times New Roman"/>
                <w:color w:val="000000"/>
              </w:rPr>
            </w:pPr>
          </w:p>
        </w:tc>
      </w:tr>
      <w:tr w:rsidR="00B10248" w:rsidRPr="0076433F" w14:paraId="444E21B5" w14:textId="77777777" w:rsidTr="007C57D3">
        <w:trPr>
          <w:jc w:val="center"/>
        </w:trPr>
        <w:tc>
          <w:tcPr>
            <w:tcW w:w="1386" w:type="dxa"/>
          </w:tcPr>
          <w:p w14:paraId="7D4C5700"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Hastert</w:t>
            </w:r>
          </w:p>
        </w:tc>
        <w:tc>
          <w:tcPr>
            <w:tcW w:w="1044" w:type="dxa"/>
            <w:vAlign w:val="bottom"/>
          </w:tcPr>
          <w:p w14:paraId="74B28745"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.098</w:t>
            </w:r>
          </w:p>
        </w:tc>
        <w:tc>
          <w:tcPr>
            <w:tcW w:w="1080" w:type="dxa"/>
            <w:vAlign w:val="bottom"/>
          </w:tcPr>
          <w:p w14:paraId="7FFC4E09"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.110</w:t>
            </w:r>
          </w:p>
        </w:tc>
        <w:tc>
          <w:tcPr>
            <w:tcW w:w="720" w:type="dxa"/>
            <w:vAlign w:val="bottom"/>
          </w:tcPr>
          <w:p w14:paraId="0D4AA5BC"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.012</w:t>
            </w:r>
          </w:p>
        </w:tc>
        <w:tc>
          <w:tcPr>
            <w:tcW w:w="840" w:type="dxa"/>
          </w:tcPr>
          <w:p w14:paraId="03C4D785"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.394</w:t>
            </w:r>
          </w:p>
        </w:tc>
        <w:tc>
          <w:tcPr>
            <w:tcW w:w="840" w:type="dxa"/>
          </w:tcPr>
          <w:p w14:paraId="318CC1F7"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.523</w:t>
            </w:r>
          </w:p>
        </w:tc>
        <w:tc>
          <w:tcPr>
            <w:tcW w:w="1230" w:type="dxa"/>
          </w:tcPr>
          <w:p w14:paraId="7FF9E07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.412</w:t>
            </w:r>
          </w:p>
        </w:tc>
        <w:tc>
          <w:tcPr>
            <w:tcW w:w="816" w:type="dxa"/>
          </w:tcPr>
          <w:p w14:paraId="302631B8"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1,066</w:t>
            </w:r>
          </w:p>
        </w:tc>
      </w:tr>
      <w:tr w:rsidR="00B10248" w:rsidRPr="0076433F" w14:paraId="5C95CEFE" w14:textId="77777777" w:rsidTr="007C57D3">
        <w:trPr>
          <w:jc w:val="center"/>
        </w:trPr>
        <w:tc>
          <w:tcPr>
            <w:tcW w:w="1386" w:type="dxa"/>
          </w:tcPr>
          <w:p w14:paraId="046FE9A2"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Cheney</w:t>
            </w:r>
          </w:p>
        </w:tc>
        <w:tc>
          <w:tcPr>
            <w:tcW w:w="1044" w:type="dxa"/>
            <w:vAlign w:val="bottom"/>
          </w:tcPr>
          <w:p w14:paraId="5462AD43"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.831</w:t>
            </w:r>
          </w:p>
        </w:tc>
        <w:tc>
          <w:tcPr>
            <w:tcW w:w="1080" w:type="dxa"/>
            <w:vAlign w:val="bottom"/>
          </w:tcPr>
          <w:p w14:paraId="689DD321"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.860</w:t>
            </w:r>
          </w:p>
        </w:tc>
        <w:tc>
          <w:tcPr>
            <w:tcW w:w="720" w:type="dxa"/>
            <w:vAlign w:val="bottom"/>
          </w:tcPr>
          <w:p w14:paraId="09B9997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.029</w:t>
            </w:r>
          </w:p>
        </w:tc>
        <w:tc>
          <w:tcPr>
            <w:tcW w:w="840" w:type="dxa"/>
          </w:tcPr>
          <w:p w14:paraId="30423DF5"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.072</w:t>
            </w:r>
          </w:p>
        </w:tc>
        <w:tc>
          <w:tcPr>
            <w:tcW w:w="840" w:type="dxa"/>
          </w:tcPr>
          <w:p w14:paraId="784FA8E8"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.105</w:t>
            </w:r>
          </w:p>
        </w:tc>
        <w:tc>
          <w:tcPr>
            <w:tcW w:w="1230" w:type="dxa"/>
          </w:tcPr>
          <w:p w14:paraId="230FC25F"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.041</w:t>
            </w:r>
          </w:p>
        </w:tc>
        <w:tc>
          <w:tcPr>
            <w:tcW w:w="816" w:type="dxa"/>
          </w:tcPr>
          <w:p w14:paraId="2EA0742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1,066</w:t>
            </w:r>
          </w:p>
        </w:tc>
      </w:tr>
      <w:tr w:rsidR="00B10248" w:rsidRPr="0076433F" w14:paraId="5D893371" w14:textId="77777777" w:rsidTr="007C57D3">
        <w:trPr>
          <w:jc w:val="center"/>
        </w:trPr>
        <w:tc>
          <w:tcPr>
            <w:tcW w:w="1386" w:type="dxa"/>
          </w:tcPr>
          <w:p w14:paraId="7A32CEA5"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Blair</w:t>
            </w:r>
          </w:p>
        </w:tc>
        <w:tc>
          <w:tcPr>
            <w:tcW w:w="1044" w:type="dxa"/>
            <w:vAlign w:val="bottom"/>
          </w:tcPr>
          <w:p w14:paraId="0A2E911F"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.612</w:t>
            </w:r>
          </w:p>
        </w:tc>
        <w:tc>
          <w:tcPr>
            <w:tcW w:w="1080" w:type="dxa"/>
            <w:vAlign w:val="bottom"/>
          </w:tcPr>
          <w:p w14:paraId="37820B6F"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.649</w:t>
            </w:r>
          </w:p>
        </w:tc>
        <w:tc>
          <w:tcPr>
            <w:tcW w:w="720" w:type="dxa"/>
            <w:vAlign w:val="bottom"/>
          </w:tcPr>
          <w:p w14:paraId="12FD6B82"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.038</w:t>
            </w:r>
          </w:p>
        </w:tc>
        <w:tc>
          <w:tcPr>
            <w:tcW w:w="840" w:type="dxa"/>
          </w:tcPr>
          <w:p w14:paraId="1F1206F6"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.080</w:t>
            </w:r>
          </w:p>
        </w:tc>
        <w:tc>
          <w:tcPr>
            <w:tcW w:w="840" w:type="dxa"/>
          </w:tcPr>
          <w:p w14:paraId="11A1CFB4"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.206</w:t>
            </w:r>
          </w:p>
        </w:tc>
        <w:tc>
          <w:tcPr>
            <w:tcW w:w="1230" w:type="dxa"/>
          </w:tcPr>
          <w:p w14:paraId="07A9F90C"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.114</w:t>
            </w:r>
          </w:p>
        </w:tc>
        <w:tc>
          <w:tcPr>
            <w:tcW w:w="816" w:type="dxa"/>
          </w:tcPr>
          <w:p w14:paraId="1EC3EDD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1,066</w:t>
            </w:r>
          </w:p>
        </w:tc>
      </w:tr>
      <w:tr w:rsidR="00B10248" w:rsidRPr="0076433F" w14:paraId="12E74332" w14:textId="77777777" w:rsidTr="007C57D3">
        <w:trPr>
          <w:jc w:val="center"/>
        </w:trPr>
        <w:tc>
          <w:tcPr>
            <w:tcW w:w="1386" w:type="dxa"/>
          </w:tcPr>
          <w:p w14:paraId="73874F10"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Rehnquist</w:t>
            </w:r>
          </w:p>
        </w:tc>
        <w:tc>
          <w:tcPr>
            <w:tcW w:w="1044" w:type="dxa"/>
            <w:vAlign w:val="bottom"/>
          </w:tcPr>
          <w:p w14:paraId="28F110E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.295</w:t>
            </w:r>
          </w:p>
        </w:tc>
        <w:tc>
          <w:tcPr>
            <w:tcW w:w="1080" w:type="dxa"/>
            <w:vAlign w:val="bottom"/>
          </w:tcPr>
          <w:p w14:paraId="43230E2B"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.311</w:t>
            </w:r>
          </w:p>
        </w:tc>
        <w:tc>
          <w:tcPr>
            <w:tcW w:w="720" w:type="dxa"/>
            <w:vAlign w:val="bottom"/>
          </w:tcPr>
          <w:p w14:paraId="32E358B2"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.017</w:t>
            </w:r>
          </w:p>
        </w:tc>
        <w:tc>
          <w:tcPr>
            <w:tcW w:w="840" w:type="dxa"/>
          </w:tcPr>
          <w:p w14:paraId="56CE6CAB"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.423</w:t>
            </w:r>
          </w:p>
        </w:tc>
        <w:tc>
          <w:tcPr>
            <w:tcW w:w="840" w:type="dxa"/>
          </w:tcPr>
          <w:p w14:paraId="482BCB51"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.325</w:t>
            </w:r>
          </w:p>
        </w:tc>
        <w:tc>
          <w:tcPr>
            <w:tcW w:w="1230" w:type="dxa"/>
          </w:tcPr>
          <w:p w14:paraId="5323AB2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.216</w:t>
            </w:r>
          </w:p>
        </w:tc>
        <w:tc>
          <w:tcPr>
            <w:tcW w:w="816" w:type="dxa"/>
          </w:tcPr>
          <w:p w14:paraId="1A6AEBD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1,066</w:t>
            </w:r>
          </w:p>
        </w:tc>
      </w:tr>
      <w:tr w:rsidR="00B10248" w:rsidRPr="0076433F" w14:paraId="38CC68EB" w14:textId="77777777" w:rsidTr="007C57D3">
        <w:trPr>
          <w:jc w:val="center"/>
        </w:trPr>
        <w:tc>
          <w:tcPr>
            <w:tcW w:w="1386" w:type="dxa"/>
          </w:tcPr>
          <w:p w14:paraId="4D099AB2" w14:textId="77777777" w:rsidR="00B10248" w:rsidRPr="0076433F" w:rsidRDefault="00B10248" w:rsidP="007C57D3">
            <w:pPr>
              <w:rPr>
                <w:rFonts w:ascii="Times New Roman" w:hAnsi="Times New Roman" w:cs="Times New Roman"/>
                <w:bCs/>
                <w:i/>
              </w:rPr>
            </w:pPr>
            <w:r w:rsidRPr="0076433F">
              <w:rPr>
                <w:rFonts w:ascii="Times New Roman" w:hAnsi="Times New Roman" w:cs="Times New Roman"/>
                <w:bCs/>
              </w:rPr>
              <w:t xml:space="preserve">  </w:t>
            </w:r>
            <w:r w:rsidRPr="0076433F">
              <w:rPr>
                <w:rFonts w:ascii="Times New Roman" w:hAnsi="Times New Roman" w:cs="Times New Roman"/>
                <w:bCs/>
                <w:i/>
              </w:rPr>
              <w:t>Average</w:t>
            </w:r>
          </w:p>
        </w:tc>
        <w:tc>
          <w:tcPr>
            <w:tcW w:w="1044" w:type="dxa"/>
            <w:vAlign w:val="bottom"/>
          </w:tcPr>
          <w:p w14:paraId="04808E16"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.459</w:t>
            </w:r>
          </w:p>
        </w:tc>
        <w:tc>
          <w:tcPr>
            <w:tcW w:w="1080" w:type="dxa"/>
            <w:vAlign w:val="bottom"/>
          </w:tcPr>
          <w:p w14:paraId="52D7994A"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.483</w:t>
            </w:r>
          </w:p>
        </w:tc>
        <w:tc>
          <w:tcPr>
            <w:tcW w:w="720" w:type="dxa"/>
            <w:vAlign w:val="bottom"/>
          </w:tcPr>
          <w:p w14:paraId="342087AC"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.024</w:t>
            </w:r>
          </w:p>
        </w:tc>
        <w:tc>
          <w:tcPr>
            <w:tcW w:w="840" w:type="dxa"/>
          </w:tcPr>
          <w:p w14:paraId="5F019884" w14:textId="0E43D1C5" w:rsidR="00B10248" w:rsidRPr="0076433F" w:rsidRDefault="00B10248" w:rsidP="00432911">
            <w:pPr>
              <w:rPr>
                <w:rFonts w:ascii="Times New Roman" w:hAnsi="Times New Roman" w:cs="Times New Roman"/>
                <w:color w:val="000000"/>
                <w:highlight w:val="yellow"/>
              </w:rPr>
            </w:pPr>
          </w:p>
        </w:tc>
        <w:tc>
          <w:tcPr>
            <w:tcW w:w="840" w:type="dxa"/>
          </w:tcPr>
          <w:p w14:paraId="5B44E149" w14:textId="77777777" w:rsidR="00B10248" w:rsidRPr="0076433F" w:rsidRDefault="00B10248" w:rsidP="007C57D3">
            <w:pPr>
              <w:jc w:val="center"/>
              <w:rPr>
                <w:rFonts w:ascii="Times New Roman" w:hAnsi="Times New Roman" w:cs="Times New Roman"/>
                <w:color w:val="000000"/>
                <w:highlight w:val="yellow"/>
              </w:rPr>
            </w:pPr>
            <w:r w:rsidRPr="0076433F">
              <w:rPr>
                <w:rFonts w:ascii="Times New Roman" w:hAnsi="Times New Roman" w:cs="Times New Roman"/>
                <w:color w:val="000000"/>
              </w:rPr>
              <w:t>.290</w:t>
            </w:r>
          </w:p>
        </w:tc>
        <w:tc>
          <w:tcPr>
            <w:tcW w:w="1230" w:type="dxa"/>
          </w:tcPr>
          <w:p w14:paraId="7C83857B" w14:textId="77777777" w:rsidR="00B10248" w:rsidRPr="0076433F" w:rsidRDefault="00B10248" w:rsidP="007C57D3">
            <w:pPr>
              <w:jc w:val="center"/>
              <w:rPr>
                <w:rFonts w:ascii="Times New Roman" w:hAnsi="Times New Roman" w:cs="Times New Roman"/>
                <w:color w:val="000000"/>
                <w:highlight w:val="yellow"/>
              </w:rPr>
            </w:pPr>
            <w:r w:rsidRPr="0076433F">
              <w:rPr>
                <w:rFonts w:ascii="Times New Roman" w:hAnsi="Times New Roman" w:cs="Times New Roman"/>
                <w:color w:val="000000"/>
              </w:rPr>
              <w:t>.196</w:t>
            </w:r>
          </w:p>
        </w:tc>
        <w:tc>
          <w:tcPr>
            <w:tcW w:w="816" w:type="dxa"/>
          </w:tcPr>
          <w:p w14:paraId="5CA4C953" w14:textId="77777777" w:rsidR="00B10248" w:rsidRPr="0076433F" w:rsidRDefault="00B10248" w:rsidP="007C57D3">
            <w:pPr>
              <w:jc w:val="center"/>
              <w:rPr>
                <w:rFonts w:ascii="Times New Roman" w:hAnsi="Times New Roman" w:cs="Times New Roman"/>
                <w:color w:val="000000"/>
                <w:highlight w:val="yellow"/>
              </w:rPr>
            </w:pPr>
            <w:r w:rsidRPr="0076433F">
              <w:rPr>
                <w:rFonts w:ascii="Times New Roman" w:hAnsi="Times New Roman" w:cs="Times New Roman"/>
                <w:color w:val="000000"/>
              </w:rPr>
              <w:t>1,066</w:t>
            </w:r>
          </w:p>
        </w:tc>
      </w:tr>
      <w:tr w:rsidR="00B10248" w:rsidRPr="0076433F" w14:paraId="61441331" w14:textId="77777777" w:rsidTr="007C57D3">
        <w:trPr>
          <w:jc w:val="center"/>
        </w:trPr>
        <w:tc>
          <w:tcPr>
            <w:tcW w:w="1386" w:type="dxa"/>
          </w:tcPr>
          <w:p w14:paraId="14E1CB34" w14:textId="77777777" w:rsidR="00B10248" w:rsidRPr="0076433F" w:rsidRDefault="00B10248" w:rsidP="007C57D3">
            <w:pPr>
              <w:rPr>
                <w:rFonts w:ascii="Times New Roman" w:hAnsi="Times New Roman" w:cs="Times New Roman"/>
                <w:bCs/>
              </w:rPr>
            </w:pPr>
          </w:p>
        </w:tc>
        <w:tc>
          <w:tcPr>
            <w:tcW w:w="1044" w:type="dxa"/>
            <w:vAlign w:val="bottom"/>
          </w:tcPr>
          <w:p w14:paraId="353D3679" w14:textId="77777777" w:rsidR="00B10248" w:rsidRPr="0076433F" w:rsidRDefault="00B10248" w:rsidP="007C57D3">
            <w:pPr>
              <w:jc w:val="center"/>
              <w:rPr>
                <w:rFonts w:ascii="Times New Roman" w:hAnsi="Times New Roman" w:cs="Times New Roman"/>
                <w:color w:val="000000"/>
              </w:rPr>
            </w:pPr>
          </w:p>
        </w:tc>
        <w:tc>
          <w:tcPr>
            <w:tcW w:w="1080" w:type="dxa"/>
            <w:vAlign w:val="bottom"/>
          </w:tcPr>
          <w:p w14:paraId="085F9CB9" w14:textId="77777777" w:rsidR="00B10248" w:rsidRPr="0076433F" w:rsidRDefault="00B10248" w:rsidP="007C57D3">
            <w:pPr>
              <w:jc w:val="center"/>
              <w:rPr>
                <w:rFonts w:ascii="Times New Roman" w:hAnsi="Times New Roman" w:cs="Times New Roman"/>
                <w:color w:val="000000"/>
              </w:rPr>
            </w:pPr>
          </w:p>
        </w:tc>
        <w:tc>
          <w:tcPr>
            <w:tcW w:w="720" w:type="dxa"/>
            <w:vAlign w:val="bottom"/>
          </w:tcPr>
          <w:p w14:paraId="570C13BD" w14:textId="77777777" w:rsidR="00B10248" w:rsidRPr="0076433F" w:rsidRDefault="00B10248" w:rsidP="007C57D3">
            <w:pPr>
              <w:jc w:val="center"/>
              <w:rPr>
                <w:rFonts w:ascii="Times New Roman" w:hAnsi="Times New Roman" w:cs="Times New Roman"/>
                <w:color w:val="000000"/>
              </w:rPr>
            </w:pPr>
          </w:p>
        </w:tc>
        <w:tc>
          <w:tcPr>
            <w:tcW w:w="840" w:type="dxa"/>
          </w:tcPr>
          <w:p w14:paraId="055E0BC9" w14:textId="77777777" w:rsidR="00B10248" w:rsidRPr="0076433F" w:rsidRDefault="00B10248" w:rsidP="007C57D3">
            <w:pPr>
              <w:jc w:val="center"/>
              <w:rPr>
                <w:rFonts w:ascii="Times New Roman" w:hAnsi="Times New Roman" w:cs="Times New Roman"/>
                <w:color w:val="000000"/>
              </w:rPr>
            </w:pPr>
          </w:p>
        </w:tc>
        <w:tc>
          <w:tcPr>
            <w:tcW w:w="840" w:type="dxa"/>
          </w:tcPr>
          <w:p w14:paraId="03F6D47F" w14:textId="77777777" w:rsidR="00B10248" w:rsidRPr="0076433F" w:rsidRDefault="00B10248" w:rsidP="007C57D3">
            <w:pPr>
              <w:jc w:val="center"/>
              <w:rPr>
                <w:rFonts w:ascii="Times New Roman" w:hAnsi="Times New Roman" w:cs="Times New Roman"/>
                <w:color w:val="000000"/>
              </w:rPr>
            </w:pPr>
          </w:p>
        </w:tc>
        <w:tc>
          <w:tcPr>
            <w:tcW w:w="1230" w:type="dxa"/>
          </w:tcPr>
          <w:p w14:paraId="2F42C1A3" w14:textId="77777777" w:rsidR="00B10248" w:rsidRPr="0076433F" w:rsidRDefault="00B10248" w:rsidP="007C57D3">
            <w:pPr>
              <w:jc w:val="center"/>
              <w:rPr>
                <w:rFonts w:ascii="Times New Roman" w:hAnsi="Times New Roman" w:cs="Times New Roman"/>
                <w:color w:val="000000"/>
              </w:rPr>
            </w:pPr>
          </w:p>
        </w:tc>
        <w:tc>
          <w:tcPr>
            <w:tcW w:w="816" w:type="dxa"/>
          </w:tcPr>
          <w:p w14:paraId="2F0B5837" w14:textId="77777777" w:rsidR="00B10248" w:rsidRPr="0076433F" w:rsidRDefault="00B10248" w:rsidP="007C57D3">
            <w:pPr>
              <w:jc w:val="center"/>
              <w:rPr>
                <w:rFonts w:ascii="Times New Roman" w:hAnsi="Times New Roman" w:cs="Times New Roman"/>
                <w:color w:val="000000"/>
              </w:rPr>
            </w:pPr>
          </w:p>
        </w:tc>
      </w:tr>
      <w:tr w:rsidR="00B10248" w:rsidRPr="0076433F" w14:paraId="30E7AF9C" w14:textId="77777777" w:rsidTr="007C57D3">
        <w:trPr>
          <w:jc w:val="center"/>
        </w:trPr>
        <w:tc>
          <w:tcPr>
            <w:tcW w:w="1386" w:type="dxa"/>
          </w:tcPr>
          <w:p w14:paraId="0BA11725" w14:textId="77777777" w:rsidR="00B10248" w:rsidRPr="0076433F" w:rsidRDefault="00B10248" w:rsidP="007C57D3">
            <w:pPr>
              <w:rPr>
                <w:rFonts w:ascii="Times New Roman" w:hAnsi="Times New Roman" w:cs="Times New Roman"/>
                <w:b/>
                <w:i/>
                <w:iCs/>
              </w:rPr>
            </w:pPr>
            <w:r w:rsidRPr="0076433F">
              <w:rPr>
                <w:rFonts w:ascii="Times New Roman" w:hAnsi="Times New Roman" w:cs="Times New Roman"/>
                <w:b/>
                <w:i/>
                <w:iCs/>
              </w:rPr>
              <w:t>NES 2008</w:t>
            </w:r>
          </w:p>
        </w:tc>
        <w:tc>
          <w:tcPr>
            <w:tcW w:w="1044" w:type="dxa"/>
            <w:vAlign w:val="bottom"/>
          </w:tcPr>
          <w:p w14:paraId="3E019FD6" w14:textId="77777777" w:rsidR="00B10248" w:rsidRPr="0076433F" w:rsidRDefault="00B10248" w:rsidP="007C57D3">
            <w:pPr>
              <w:jc w:val="center"/>
              <w:rPr>
                <w:rFonts w:ascii="Times New Roman" w:hAnsi="Times New Roman" w:cs="Times New Roman"/>
                <w:color w:val="000000"/>
              </w:rPr>
            </w:pPr>
          </w:p>
        </w:tc>
        <w:tc>
          <w:tcPr>
            <w:tcW w:w="1080" w:type="dxa"/>
            <w:vAlign w:val="bottom"/>
          </w:tcPr>
          <w:p w14:paraId="5F5DB3D3" w14:textId="77777777" w:rsidR="00B10248" w:rsidRPr="0076433F" w:rsidRDefault="00B10248" w:rsidP="007C57D3">
            <w:pPr>
              <w:jc w:val="center"/>
              <w:rPr>
                <w:rFonts w:ascii="Times New Roman" w:hAnsi="Times New Roman" w:cs="Times New Roman"/>
                <w:color w:val="000000"/>
              </w:rPr>
            </w:pPr>
          </w:p>
        </w:tc>
        <w:tc>
          <w:tcPr>
            <w:tcW w:w="720" w:type="dxa"/>
            <w:vAlign w:val="bottom"/>
          </w:tcPr>
          <w:p w14:paraId="28C892C0" w14:textId="77777777" w:rsidR="00B10248" w:rsidRPr="0076433F" w:rsidRDefault="00B10248" w:rsidP="007C57D3">
            <w:pPr>
              <w:jc w:val="center"/>
              <w:rPr>
                <w:rFonts w:ascii="Times New Roman" w:hAnsi="Times New Roman" w:cs="Times New Roman"/>
                <w:color w:val="000000"/>
              </w:rPr>
            </w:pPr>
          </w:p>
        </w:tc>
        <w:tc>
          <w:tcPr>
            <w:tcW w:w="840" w:type="dxa"/>
          </w:tcPr>
          <w:p w14:paraId="31B29536" w14:textId="77777777" w:rsidR="00B10248" w:rsidRPr="0076433F" w:rsidRDefault="00B10248" w:rsidP="007C57D3">
            <w:pPr>
              <w:jc w:val="center"/>
              <w:rPr>
                <w:rFonts w:ascii="Times New Roman" w:hAnsi="Times New Roman" w:cs="Times New Roman"/>
                <w:color w:val="000000"/>
              </w:rPr>
            </w:pPr>
          </w:p>
        </w:tc>
        <w:tc>
          <w:tcPr>
            <w:tcW w:w="840" w:type="dxa"/>
          </w:tcPr>
          <w:p w14:paraId="2B12FAB5" w14:textId="77777777" w:rsidR="00B10248" w:rsidRPr="0076433F" w:rsidRDefault="00B10248" w:rsidP="007C57D3">
            <w:pPr>
              <w:jc w:val="center"/>
              <w:rPr>
                <w:rFonts w:ascii="Times New Roman" w:hAnsi="Times New Roman" w:cs="Times New Roman"/>
                <w:color w:val="000000"/>
              </w:rPr>
            </w:pPr>
          </w:p>
        </w:tc>
        <w:tc>
          <w:tcPr>
            <w:tcW w:w="1230" w:type="dxa"/>
          </w:tcPr>
          <w:p w14:paraId="1228AD2D" w14:textId="77777777" w:rsidR="00B10248" w:rsidRPr="0076433F" w:rsidRDefault="00B10248" w:rsidP="007C57D3">
            <w:pPr>
              <w:jc w:val="center"/>
              <w:rPr>
                <w:rFonts w:ascii="Times New Roman" w:hAnsi="Times New Roman" w:cs="Times New Roman"/>
                <w:color w:val="000000"/>
              </w:rPr>
            </w:pPr>
          </w:p>
        </w:tc>
        <w:tc>
          <w:tcPr>
            <w:tcW w:w="816" w:type="dxa"/>
          </w:tcPr>
          <w:p w14:paraId="3D884C66" w14:textId="77777777" w:rsidR="00B10248" w:rsidRPr="0076433F" w:rsidRDefault="00B10248" w:rsidP="007C57D3">
            <w:pPr>
              <w:jc w:val="center"/>
              <w:rPr>
                <w:rFonts w:ascii="Times New Roman" w:hAnsi="Times New Roman" w:cs="Times New Roman"/>
                <w:color w:val="000000"/>
              </w:rPr>
            </w:pPr>
          </w:p>
        </w:tc>
      </w:tr>
      <w:tr w:rsidR="00B10248" w:rsidRPr="0076433F" w14:paraId="720E9181" w14:textId="77777777" w:rsidTr="007C57D3">
        <w:trPr>
          <w:trHeight w:val="270"/>
          <w:jc w:val="center"/>
        </w:trPr>
        <w:tc>
          <w:tcPr>
            <w:tcW w:w="1386" w:type="dxa"/>
          </w:tcPr>
          <w:p w14:paraId="4348C33F"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Pelosi</w:t>
            </w:r>
          </w:p>
        </w:tc>
        <w:tc>
          <w:tcPr>
            <w:tcW w:w="1044" w:type="dxa"/>
            <w:vAlign w:val="bottom"/>
          </w:tcPr>
          <w:p w14:paraId="59771DFA"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.264</w:t>
            </w:r>
          </w:p>
        </w:tc>
        <w:tc>
          <w:tcPr>
            <w:tcW w:w="1080" w:type="dxa"/>
            <w:vAlign w:val="bottom"/>
          </w:tcPr>
          <w:p w14:paraId="49C5F4B5"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.326</w:t>
            </w:r>
          </w:p>
        </w:tc>
        <w:tc>
          <w:tcPr>
            <w:tcW w:w="720" w:type="dxa"/>
          </w:tcPr>
          <w:p w14:paraId="4A49AB61"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.062</w:t>
            </w:r>
          </w:p>
        </w:tc>
        <w:tc>
          <w:tcPr>
            <w:tcW w:w="840" w:type="dxa"/>
          </w:tcPr>
          <w:p w14:paraId="07408A19"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.000</w:t>
            </w:r>
          </w:p>
        </w:tc>
        <w:tc>
          <w:tcPr>
            <w:tcW w:w="840" w:type="dxa"/>
          </w:tcPr>
          <w:p w14:paraId="51FE9D19"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.616</w:t>
            </w:r>
          </w:p>
        </w:tc>
        <w:tc>
          <w:tcPr>
            <w:tcW w:w="1230" w:type="dxa"/>
          </w:tcPr>
          <w:p w14:paraId="2FDDB4E1"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.416</w:t>
            </w:r>
          </w:p>
        </w:tc>
        <w:tc>
          <w:tcPr>
            <w:tcW w:w="816" w:type="dxa"/>
          </w:tcPr>
          <w:p w14:paraId="6770EBAF"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2,102</w:t>
            </w:r>
          </w:p>
        </w:tc>
      </w:tr>
      <w:tr w:rsidR="00B10248" w:rsidRPr="0076433F" w14:paraId="3A2A3706" w14:textId="77777777" w:rsidTr="007C57D3">
        <w:trPr>
          <w:jc w:val="center"/>
        </w:trPr>
        <w:tc>
          <w:tcPr>
            <w:tcW w:w="1386" w:type="dxa"/>
          </w:tcPr>
          <w:p w14:paraId="33F10883"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Cheney</w:t>
            </w:r>
          </w:p>
        </w:tc>
        <w:tc>
          <w:tcPr>
            <w:tcW w:w="1044" w:type="dxa"/>
            <w:vAlign w:val="bottom"/>
          </w:tcPr>
          <w:p w14:paraId="40E04CCD"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.546</w:t>
            </w:r>
          </w:p>
        </w:tc>
        <w:tc>
          <w:tcPr>
            <w:tcW w:w="1080" w:type="dxa"/>
            <w:vAlign w:val="bottom"/>
          </w:tcPr>
          <w:p w14:paraId="77EF2BB0"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.676</w:t>
            </w:r>
          </w:p>
        </w:tc>
        <w:tc>
          <w:tcPr>
            <w:tcW w:w="720" w:type="dxa"/>
          </w:tcPr>
          <w:p w14:paraId="2D6BE943"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.130</w:t>
            </w:r>
          </w:p>
        </w:tc>
        <w:tc>
          <w:tcPr>
            <w:tcW w:w="840" w:type="dxa"/>
          </w:tcPr>
          <w:p w14:paraId="1FE07F97"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.000</w:t>
            </w:r>
          </w:p>
        </w:tc>
        <w:tc>
          <w:tcPr>
            <w:tcW w:w="840" w:type="dxa"/>
          </w:tcPr>
          <w:p w14:paraId="028B8BF1"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.369</w:t>
            </w:r>
          </w:p>
        </w:tc>
        <w:tc>
          <w:tcPr>
            <w:tcW w:w="1230" w:type="dxa"/>
          </w:tcPr>
          <w:p w14:paraId="3E8445FD"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.118</w:t>
            </w:r>
          </w:p>
        </w:tc>
        <w:tc>
          <w:tcPr>
            <w:tcW w:w="816" w:type="dxa"/>
          </w:tcPr>
          <w:p w14:paraId="737DBF8B"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2,102</w:t>
            </w:r>
          </w:p>
        </w:tc>
      </w:tr>
      <w:tr w:rsidR="00B10248" w:rsidRPr="0076433F" w14:paraId="68C98EA6" w14:textId="77777777" w:rsidTr="007C57D3">
        <w:trPr>
          <w:trHeight w:val="323"/>
          <w:jc w:val="center"/>
        </w:trPr>
        <w:tc>
          <w:tcPr>
            <w:tcW w:w="1386" w:type="dxa"/>
          </w:tcPr>
          <w:p w14:paraId="008DC104"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Roberts</w:t>
            </w:r>
          </w:p>
        </w:tc>
        <w:tc>
          <w:tcPr>
            <w:tcW w:w="1044" w:type="dxa"/>
            <w:vAlign w:val="bottom"/>
          </w:tcPr>
          <w:p w14:paraId="59327624"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.083</w:t>
            </w:r>
          </w:p>
        </w:tc>
        <w:tc>
          <w:tcPr>
            <w:tcW w:w="1080" w:type="dxa"/>
            <w:vAlign w:val="bottom"/>
          </w:tcPr>
          <w:p w14:paraId="7FEB2C0D"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.120</w:t>
            </w:r>
          </w:p>
        </w:tc>
        <w:tc>
          <w:tcPr>
            <w:tcW w:w="720" w:type="dxa"/>
          </w:tcPr>
          <w:p w14:paraId="7C05E661"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.038</w:t>
            </w:r>
          </w:p>
        </w:tc>
        <w:tc>
          <w:tcPr>
            <w:tcW w:w="840" w:type="dxa"/>
          </w:tcPr>
          <w:p w14:paraId="09641A97"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.000</w:t>
            </w:r>
          </w:p>
        </w:tc>
        <w:tc>
          <w:tcPr>
            <w:tcW w:w="840" w:type="dxa"/>
          </w:tcPr>
          <w:p w14:paraId="605CD65D"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.650</w:t>
            </w:r>
          </w:p>
        </w:tc>
        <w:tc>
          <w:tcPr>
            <w:tcW w:w="1230" w:type="dxa"/>
          </w:tcPr>
          <w:p w14:paraId="6498A0E0"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.493</w:t>
            </w:r>
          </w:p>
        </w:tc>
        <w:tc>
          <w:tcPr>
            <w:tcW w:w="816" w:type="dxa"/>
          </w:tcPr>
          <w:p w14:paraId="4E608B37"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2,102</w:t>
            </w:r>
          </w:p>
        </w:tc>
      </w:tr>
      <w:tr w:rsidR="00B10248" w:rsidRPr="0076433F" w14:paraId="200C7945" w14:textId="77777777" w:rsidTr="007C57D3">
        <w:trPr>
          <w:jc w:val="center"/>
        </w:trPr>
        <w:tc>
          <w:tcPr>
            <w:tcW w:w="1386" w:type="dxa"/>
          </w:tcPr>
          <w:p w14:paraId="1772760F" w14:textId="77777777" w:rsidR="00B10248" w:rsidRPr="0076433F" w:rsidRDefault="00B10248" w:rsidP="007C57D3">
            <w:pPr>
              <w:rPr>
                <w:rFonts w:ascii="Times New Roman" w:hAnsi="Times New Roman" w:cs="Times New Roman"/>
                <w:bCs/>
              </w:rPr>
            </w:pPr>
            <w:r w:rsidRPr="0076433F">
              <w:rPr>
                <w:rFonts w:ascii="Times New Roman" w:hAnsi="Times New Roman" w:cs="Times New Roman"/>
                <w:bCs/>
              </w:rPr>
              <w:t xml:space="preserve">  Brown</w:t>
            </w:r>
          </w:p>
        </w:tc>
        <w:tc>
          <w:tcPr>
            <w:tcW w:w="1044" w:type="dxa"/>
            <w:vAlign w:val="bottom"/>
          </w:tcPr>
          <w:p w14:paraId="1D27EBAD"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.034</w:t>
            </w:r>
          </w:p>
        </w:tc>
        <w:tc>
          <w:tcPr>
            <w:tcW w:w="1080" w:type="dxa"/>
            <w:vAlign w:val="bottom"/>
          </w:tcPr>
          <w:p w14:paraId="1F89179A"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.043</w:t>
            </w:r>
          </w:p>
        </w:tc>
        <w:tc>
          <w:tcPr>
            <w:tcW w:w="720" w:type="dxa"/>
          </w:tcPr>
          <w:p w14:paraId="695B3AEC"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.009</w:t>
            </w:r>
          </w:p>
        </w:tc>
        <w:tc>
          <w:tcPr>
            <w:tcW w:w="840" w:type="dxa"/>
          </w:tcPr>
          <w:p w14:paraId="6BF0509D"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.148</w:t>
            </w:r>
          </w:p>
        </w:tc>
        <w:tc>
          <w:tcPr>
            <w:tcW w:w="840" w:type="dxa"/>
          </w:tcPr>
          <w:p w14:paraId="7D5191EA"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.735</w:t>
            </w:r>
          </w:p>
        </w:tc>
        <w:tc>
          <w:tcPr>
            <w:tcW w:w="1230" w:type="dxa"/>
          </w:tcPr>
          <w:p w14:paraId="3D57BA04"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.549</w:t>
            </w:r>
          </w:p>
        </w:tc>
        <w:tc>
          <w:tcPr>
            <w:tcW w:w="816" w:type="dxa"/>
          </w:tcPr>
          <w:p w14:paraId="6987F69B"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2,102</w:t>
            </w:r>
          </w:p>
        </w:tc>
      </w:tr>
      <w:tr w:rsidR="00B10248" w:rsidRPr="0076433F" w14:paraId="00AB8266" w14:textId="77777777" w:rsidTr="007C57D3">
        <w:trPr>
          <w:jc w:val="center"/>
        </w:trPr>
        <w:tc>
          <w:tcPr>
            <w:tcW w:w="1386" w:type="dxa"/>
          </w:tcPr>
          <w:p w14:paraId="19950131" w14:textId="77777777" w:rsidR="00B10248" w:rsidRPr="0076433F" w:rsidRDefault="00B10248" w:rsidP="007C57D3">
            <w:pPr>
              <w:rPr>
                <w:rFonts w:ascii="Times New Roman" w:hAnsi="Times New Roman" w:cs="Times New Roman"/>
                <w:bCs/>
                <w:i/>
              </w:rPr>
            </w:pPr>
            <w:r w:rsidRPr="0076433F">
              <w:rPr>
                <w:rFonts w:ascii="Times New Roman" w:hAnsi="Times New Roman" w:cs="Times New Roman"/>
                <w:bCs/>
              </w:rPr>
              <w:t xml:space="preserve">  </w:t>
            </w:r>
            <w:r w:rsidRPr="0076433F">
              <w:rPr>
                <w:rFonts w:ascii="Times New Roman" w:hAnsi="Times New Roman" w:cs="Times New Roman"/>
                <w:bCs/>
                <w:i/>
              </w:rPr>
              <w:t>Average</w:t>
            </w:r>
          </w:p>
        </w:tc>
        <w:tc>
          <w:tcPr>
            <w:tcW w:w="1044" w:type="dxa"/>
            <w:vAlign w:val="bottom"/>
          </w:tcPr>
          <w:p w14:paraId="045B8654"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.232</w:t>
            </w:r>
          </w:p>
        </w:tc>
        <w:tc>
          <w:tcPr>
            <w:tcW w:w="1080" w:type="dxa"/>
            <w:vAlign w:val="bottom"/>
          </w:tcPr>
          <w:p w14:paraId="463CE99B"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.291</w:t>
            </w:r>
          </w:p>
        </w:tc>
        <w:tc>
          <w:tcPr>
            <w:tcW w:w="720" w:type="dxa"/>
          </w:tcPr>
          <w:p w14:paraId="29DAB5C7"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.059</w:t>
            </w:r>
          </w:p>
        </w:tc>
        <w:tc>
          <w:tcPr>
            <w:tcW w:w="840" w:type="dxa"/>
          </w:tcPr>
          <w:p w14:paraId="467C5E4C" w14:textId="39950707" w:rsidR="00B10248" w:rsidRPr="0076433F" w:rsidRDefault="00B10248" w:rsidP="007C57D3">
            <w:pPr>
              <w:jc w:val="center"/>
              <w:rPr>
                <w:rFonts w:ascii="Times New Roman" w:hAnsi="Times New Roman" w:cs="Times New Roman"/>
                <w:highlight w:val="yellow"/>
                <w:lang w:bidi="he-IL"/>
              </w:rPr>
            </w:pPr>
          </w:p>
        </w:tc>
        <w:tc>
          <w:tcPr>
            <w:tcW w:w="840" w:type="dxa"/>
          </w:tcPr>
          <w:p w14:paraId="2C3A5CA2"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.593</w:t>
            </w:r>
          </w:p>
        </w:tc>
        <w:tc>
          <w:tcPr>
            <w:tcW w:w="1230" w:type="dxa"/>
          </w:tcPr>
          <w:p w14:paraId="56007038"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.394</w:t>
            </w:r>
          </w:p>
        </w:tc>
        <w:tc>
          <w:tcPr>
            <w:tcW w:w="816" w:type="dxa"/>
          </w:tcPr>
          <w:p w14:paraId="69DDE51D" w14:textId="77777777" w:rsidR="00B10248" w:rsidRPr="0076433F" w:rsidRDefault="00B10248" w:rsidP="007C57D3">
            <w:pPr>
              <w:jc w:val="center"/>
              <w:rPr>
                <w:rFonts w:ascii="Times New Roman" w:hAnsi="Times New Roman" w:cs="Times New Roman"/>
                <w:lang w:bidi="he-IL"/>
              </w:rPr>
            </w:pPr>
            <w:r w:rsidRPr="0076433F">
              <w:rPr>
                <w:rFonts w:ascii="Times New Roman" w:hAnsi="Times New Roman" w:cs="Times New Roman"/>
                <w:lang w:bidi="he-IL"/>
              </w:rPr>
              <w:t>2,102</w:t>
            </w:r>
          </w:p>
        </w:tc>
      </w:tr>
    </w:tbl>
    <w:p w14:paraId="4EB63601" w14:textId="77777777" w:rsidR="00B10248" w:rsidRPr="0076433F" w:rsidRDefault="00B10248" w:rsidP="00B10248">
      <w:pPr>
        <w:rPr>
          <w:rFonts w:ascii="Times New Roman" w:hAnsi="Times New Roman" w:cs="Times New Roman"/>
        </w:rPr>
      </w:pPr>
      <w:r w:rsidRPr="0076433F">
        <w:rPr>
          <w:rFonts w:ascii="Times New Roman" w:hAnsi="Times New Roman" w:cs="Times New Roman"/>
          <w:b/>
          <w:bCs/>
          <w:i/>
        </w:rPr>
        <w:t>Note</w:t>
      </w:r>
      <w:r w:rsidRPr="0076433F">
        <w:rPr>
          <w:rFonts w:ascii="Times New Roman" w:hAnsi="Times New Roman" w:cs="Times New Roman"/>
          <w:b/>
          <w:bCs/>
        </w:rPr>
        <w:t>:</w:t>
      </w:r>
      <w:r w:rsidRPr="0076433F">
        <w:rPr>
          <w:rFonts w:ascii="Times New Roman" w:hAnsi="Times New Roman" w:cs="Times New Roman"/>
        </w:rPr>
        <w:t xml:space="preserve"> The entries are proportions responding correctly. In 2000 the items were part of the post-election wave with 1,555 respondents. Don’t Know probes were given to a random selection of respondents. In 2004 the items were part of the post-election wave with 1,066 respondents. In 2008 the items were part of the post-election wave with 2,102 respondents. In 2004 and 2008 all respondents were probed.</w:t>
      </w:r>
    </w:p>
    <w:p w14:paraId="64A463B9" w14:textId="7A4FABB6" w:rsidR="0076433F" w:rsidRDefault="0076433F">
      <w:pPr>
        <w:rPr>
          <w:rFonts w:ascii="Times New Roman" w:hAnsi="Times New Roman" w:cs="Times New Roman"/>
        </w:rPr>
      </w:pPr>
      <w:r>
        <w:rPr>
          <w:rFonts w:ascii="Times New Roman" w:hAnsi="Times New Roman" w:cs="Times New Roman"/>
        </w:rPr>
        <w:br w:type="page"/>
      </w:r>
    </w:p>
    <w:p w14:paraId="5D7B6039" w14:textId="77777777" w:rsidR="0076433F" w:rsidRDefault="0076433F">
      <w:pPr>
        <w:rPr>
          <w:rFonts w:ascii="Times New Roman" w:hAnsi="Times New Roman" w:cs="Times New Roman"/>
        </w:rPr>
      </w:pPr>
    </w:p>
    <w:p w14:paraId="41B6F191" w14:textId="312B4936" w:rsidR="00B10248" w:rsidRPr="0076433F" w:rsidRDefault="00B10248" w:rsidP="0076433F">
      <w:pPr>
        <w:spacing w:after="200" w:line="276" w:lineRule="auto"/>
        <w:jc w:val="center"/>
        <w:rPr>
          <w:rFonts w:ascii="Times New Roman" w:hAnsi="Times New Roman" w:cs="Times New Roman"/>
        </w:rPr>
      </w:pPr>
      <w:r w:rsidRPr="0076433F">
        <w:rPr>
          <w:rFonts w:ascii="Times New Roman" w:hAnsi="Times New Roman" w:cs="Times New Roman"/>
          <w:b/>
        </w:rPr>
        <w:t>Table 5: MC Probe for OE DKs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0"/>
        <w:gridCol w:w="636"/>
        <w:gridCol w:w="1044"/>
        <w:gridCol w:w="727"/>
        <w:gridCol w:w="1080"/>
        <w:gridCol w:w="900"/>
        <w:gridCol w:w="1807"/>
        <w:gridCol w:w="756"/>
        <w:gridCol w:w="2233"/>
        <w:gridCol w:w="659"/>
      </w:tblGrid>
      <w:tr w:rsidR="00B10248" w:rsidRPr="0076433F" w14:paraId="4C18D42C" w14:textId="77777777" w:rsidTr="007C57D3">
        <w:trPr>
          <w:trHeight w:val="305"/>
          <w:jc w:val="center"/>
        </w:trPr>
        <w:tc>
          <w:tcPr>
            <w:tcW w:w="2730" w:type="dxa"/>
            <w:tcBorders>
              <w:top w:val="single" w:sz="4" w:space="0" w:color="auto"/>
              <w:bottom w:val="single" w:sz="4" w:space="0" w:color="auto"/>
            </w:tcBorders>
            <w:vAlign w:val="center"/>
          </w:tcPr>
          <w:p w14:paraId="225E2B68" w14:textId="77777777" w:rsidR="00B10248" w:rsidRPr="0076433F" w:rsidRDefault="00B10248" w:rsidP="007C57D3">
            <w:pPr>
              <w:jc w:val="center"/>
              <w:rPr>
                <w:rFonts w:ascii="Times New Roman" w:hAnsi="Times New Roman" w:cs="Times New Roman"/>
                <w:b/>
                <w:bCs/>
              </w:rPr>
            </w:pPr>
          </w:p>
        </w:tc>
        <w:tc>
          <w:tcPr>
            <w:tcW w:w="1680" w:type="dxa"/>
            <w:gridSpan w:val="2"/>
            <w:tcBorders>
              <w:top w:val="single" w:sz="4" w:space="0" w:color="auto"/>
              <w:bottom w:val="single" w:sz="4" w:space="0" w:color="auto"/>
            </w:tcBorders>
            <w:vAlign w:val="center"/>
          </w:tcPr>
          <w:p w14:paraId="11B4058F"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OE</w:t>
            </w:r>
          </w:p>
        </w:tc>
        <w:tc>
          <w:tcPr>
            <w:tcW w:w="2707" w:type="dxa"/>
            <w:gridSpan w:val="3"/>
            <w:tcBorders>
              <w:top w:val="single" w:sz="4" w:space="0" w:color="auto"/>
              <w:bottom w:val="single" w:sz="4" w:space="0" w:color="auto"/>
            </w:tcBorders>
            <w:vAlign w:val="center"/>
          </w:tcPr>
          <w:p w14:paraId="4245EB15"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OE+MC</w:t>
            </w:r>
          </w:p>
        </w:tc>
        <w:tc>
          <w:tcPr>
            <w:tcW w:w="5455" w:type="dxa"/>
            <w:gridSpan w:val="4"/>
            <w:tcBorders>
              <w:top w:val="single" w:sz="4" w:space="0" w:color="auto"/>
              <w:bottom w:val="single" w:sz="4" w:space="0" w:color="auto"/>
            </w:tcBorders>
            <w:vAlign w:val="center"/>
          </w:tcPr>
          <w:p w14:paraId="0F585DF2"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Diff. C</w:t>
            </w:r>
          </w:p>
        </w:tc>
      </w:tr>
      <w:tr w:rsidR="00B10248" w:rsidRPr="0076433F" w14:paraId="43B28F5C" w14:textId="77777777" w:rsidTr="007C57D3">
        <w:trPr>
          <w:trHeight w:val="305"/>
          <w:jc w:val="center"/>
        </w:trPr>
        <w:tc>
          <w:tcPr>
            <w:tcW w:w="2730" w:type="dxa"/>
            <w:tcBorders>
              <w:top w:val="single" w:sz="4" w:space="0" w:color="auto"/>
              <w:bottom w:val="single" w:sz="4" w:space="0" w:color="auto"/>
            </w:tcBorders>
            <w:vAlign w:val="bottom"/>
          </w:tcPr>
          <w:p w14:paraId="6F906BDB" w14:textId="77777777" w:rsidR="00B10248" w:rsidRPr="0076433F" w:rsidRDefault="00B10248" w:rsidP="007C57D3">
            <w:pPr>
              <w:rPr>
                <w:rFonts w:ascii="Times New Roman" w:hAnsi="Times New Roman" w:cs="Times New Roman"/>
                <w:b/>
                <w:bCs/>
              </w:rPr>
            </w:pPr>
            <w:r w:rsidRPr="0076433F">
              <w:rPr>
                <w:rFonts w:ascii="Times New Roman" w:hAnsi="Times New Roman" w:cs="Times New Roman"/>
                <w:b/>
                <w:bCs/>
              </w:rPr>
              <w:t>Items</w:t>
            </w:r>
          </w:p>
        </w:tc>
        <w:tc>
          <w:tcPr>
            <w:tcW w:w="636" w:type="dxa"/>
            <w:tcBorders>
              <w:top w:val="single" w:sz="4" w:space="0" w:color="auto"/>
              <w:bottom w:val="single" w:sz="4" w:space="0" w:color="auto"/>
            </w:tcBorders>
            <w:vAlign w:val="bottom"/>
          </w:tcPr>
          <w:p w14:paraId="1286A287"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C</w:t>
            </w:r>
          </w:p>
        </w:tc>
        <w:tc>
          <w:tcPr>
            <w:tcW w:w="1044" w:type="dxa"/>
            <w:tcBorders>
              <w:top w:val="single" w:sz="4" w:space="0" w:color="auto"/>
              <w:bottom w:val="single" w:sz="4" w:space="0" w:color="auto"/>
            </w:tcBorders>
            <w:vAlign w:val="bottom"/>
          </w:tcPr>
          <w:p w14:paraId="5215D328"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DK</w:t>
            </w:r>
          </w:p>
        </w:tc>
        <w:tc>
          <w:tcPr>
            <w:tcW w:w="727" w:type="dxa"/>
            <w:tcBorders>
              <w:top w:val="single" w:sz="4" w:space="0" w:color="auto"/>
              <w:bottom w:val="single" w:sz="4" w:space="0" w:color="auto"/>
            </w:tcBorders>
            <w:vAlign w:val="bottom"/>
          </w:tcPr>
          <w:p w14:paraId="2A5295A0"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C</w:t>
            </w:r>
          </w:p>
        </w:tc>
        <w:tc>
          <w:tcPr>
            <w:tcW w:w="1080" w:type="dxa"/>
            <w:tcBorders>
              <w:top w:val="single" w:sz="4" w:space="0" w:color="auto"/>
              <w:bottom w:val="single" w:sz="4" w:space="0" w:color="auto"/>
            </w:tcBorders>
            <w:vAlign w:val="bottom"/>
          </w:tcPr>
          <w:p w14:paraId="3D42EAC6"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MC DK</w:t>
            </w:r>
          </w:p>
        </w:tc>
        <w:tc>
          <w:tcPr>
            <w:tcW w:w="900" w:type="dxa"/>
            <w:tcBorders>
              <w:top w:val="single" w:sz="4" w:space="0" w:color="auto"/>
              <w:bottom w:val="single" w:sz="4" w:space="0" w:color="auto"/>
            </w:tcBorders>
            <w:vAlign w:val="bottom"/>
          </w:tcPr>
          <w:p w14:paraId="4B358AFE"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C/GC</w:t>
            </w:r>
          </w:p>
        </w:tc>
        <w:tc>
          <w:tcPr>
            <w:tcW w:w="1807" w:type="dxa"/>
            <w:tcBorders>
              <w:top w:val="single" w:sz="4" w:space="0" w:color="auto"/>
              <w:bottom w:val="single" w:sz="4" w:space="0" w:color="auto"/>
            </w:tcBorders>
            <w:vAlign w:val="bottom"/>
          </w:tcPr>
          <w:p w14:paraId="6021FCAD"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OE+MC – OE</w:t>
            </w:r>
          </w:p>
        </w:tc>
        <w:tc>
          <w:tcPr>
            <w:tcW w:w="756" w:type="dxa"/>
            <w:tcBorders>
              <w:top w:val="single" w:sz="4" w:space="0" w:color="auto"/>
              <w:bottom w:val="single" w:sz="4" w:space="0" w:color="auto"/>
            </w:tcBorders>
            <w:vAlign w:val="bottom"/>
          </w:tcPr>
          <w:p w14:paraId="12E760DA" w14:textId="77777777" w:rsidR="00B10248" w:rsidRPr="0076433F" w:rsidRDefault="00B10248" w:rsidP="007C57D3">
            <w:pPr>
              <w:jc w:val="center"/>
              <w:rPr>
                <w:rFonts w:ascii="Times New Roman" w:hAnsi="Times New Roman" w:cs="Times New Roman"/>
                <w:b/>
                <w:bCs/>
                <w:i/>
              </w:rPr>
            </w:pPr>
            <w:r w:rsidRPr="0076433F">
              <w:rPr>
                <w:rFonts w:ascii="Times New Roman" w:hAnsi="Times New Roman" w:cs="Times New Roman"/>
                <w:b/>
                <w:bCs/>
                <w:i/>
              </w:rPr>
              <w:t>p</w:t>
            </w:r>
          </w:p>
        </w:tc>
        <w:tc>
          <w:tcPr>
            <w:tcW w:w="2233" w:type="dxa"/>
            <w:tcBorders>
              <w:top w:val="single" w:sz="4" w:space="0" w:color="auto"/>
              <w:bottom w:val="single" w:sz="4" w:space="0" w:color="auto"/>
            </w:tcBorders>
            <w:vAlign w:val="bottom"/>
          </w:tcPr>
          <w:p w14:paraId="517B432A" w14:textId="77777777" w:rsidR="00B10248" w:rsidRPr="0076433F" w:rsidRDefault="00B10248" w:rsidP="007C57D3">
            <w:pPr>
              <w:jc w:val="center"/>
              <w:rPr>
                <w:rFonts w:ascii="Times New Roman" w:hAnsi="Times New Roman" w:cs="Times New Roman"/>
                <w:b/>
                <w:bCs/>
              </w:rPr>
            </w:pPr>
            <w:r w:rsidRPr="0076433F">
              <w:rPr>
                <w:rFonts w:ascii="Times New Roman" w:hAnsi="Times New Roman" w:cs="Times New Roman"/>
                <w:b/>
                <w:bCs/>
              </w:rPr>
              <w:t>OE+MC/GC – OE</w:t>
            </w:r>
          </w:p>
        </w:tc>
        <w:tc>
          <w:tcPr>
            <w:tcW w:w="654" w:type="dxa"/>
            <w:tcBorders>
              <w:top w:val="single" w:sz="4" w:space="0" w:color="auto"/>
              <w:bottom w:val="single" w:sz="4" w:space="0" w:color="auto"/>
            </w:tcBorders>
            <w:vAlign w:val="bottom"/>
          </w:tcPr>
          <w:p w14:paraId="00CC9667" w14:textId="77777777" w:rsidR="00B10248" w:rsidRPr="0076433F" w:rsidRDefault="00B10248" w:rsidP="007C57D3">
            <w:pPr>
              <w:jc w:val="center"/>
              <w:rPr>
                <w:rFonts w:ascii="Times New Roman" w:hAnsi="Times New Roman" w:cs="Times New Roman"/>
                <w:b/>
                <w:bCs/>
                <w:i/>
              </w:rPr>
            </w:pPr>
            <w:r w:rsidRPr="0076433F">
              <w:rPr>
                <w:rFonts w:ascii="Times New Roman" w:hAnsi="Times New Roman" w:cs="Times New Roman"/>
                <w:b/>
                <w:bCs/>
                <w:i/>
              </w:rPr>
              <w:t>p</w:t>
            </w:r>
          </w:p>
        </w:tc>
      </w:tr>
      <w:tr w:rsidR="00B10248" w:rsidRPr="0076433F" w14:paraId="0C8B743A" w14:textId="77777777" w:rsidTr="007C57D3">
        <w:trPr>
          <w:trHeight w:val="358"/>
          <w:jc w:val="center"/>
        </w:trPr>
        <w:tc>
          <w:tcPr>
            <w:tcW w:w="2730" w:type="dxa"/>
            <w:tcBorders>
              <w:top w:val="single" w:sz="4" w:space="0" w:color="auto"/>
            </w:tcBorders>
            <w:vAlign w:val="bottom"/>
          </w:tcPr>
          <w:p w14:paraId="3432A121" w14:textId="77777777" w:rsidR="00B10248" w:rsidRPr="0076433F" w:rsidRDefault="00B10248" w:rsidP="007C57D3">
            <w:pPr>
              <w:pStyle w:val="NoSpacing"/>
              <w:rPr>
                <w:rFonts w:ascii="Times New Roman" w:hAnsi="Times New Roman" w:cs="Times New Roman"/>
                <w:b/>
                <w:bCs/>
                <w:i/>
                <w:iCs/>
                <w:sz w:val="24"/>
                <w:szCs w:val="24"/>
              </w:rPr>
            </w:pPr>
            <w:r w:rsidRPr="0076433F">
              <w:rPr>
                <w:rFonts w:ascii="Times New Roman" w:hAnsi="Times New Roman" w:cs="Times New Roman"/>
                <w:b/>
                <w:bCs/>
                <w:i/>
                <w:iCs/>
                <w:sz w:val="24"/>
                <w:szCs w:val="24"/>
              </w:rPr>
              <w:t>Alumni</w:t>
            </w:r>
          </w:p>
        </w:tc>
        <w:tc>
          <w:tcPr>
            <w:tcW w:w="636" w:type="dxa"/>
            <w:tcBorders>
              <w:top w:val="single" w:sz="4" w:space="0" w:color="auto"/>
            </w:tcBorders>
            <w:vAlign w:val="bottom"/>
          </w:tcPr>
          <w:p w14:paraId="155C32BA" w14:textId="77777777" w:rsidR="00B10248" w:rsidRPr="0076433F" w:rsidRDefault="00B10248" w:rsidP="007C57D3">
            <w:pPr>
              <w:pStyle w:val="NoSpacing"/>
              <w:jc w:val="center"/>
              <w:rPr>
                <w:rFonts w:ascii="Times New Roman" w:hAnsi="Times New Roman" w:cs="Times New Roman"/>
                <w:sz w:val="24"/>
                <w:szCs w:val="24"/>
              </w:rPr>
            </w:pPr>
          </w:p>
        </w:tc>
        <w:tc>
          <w:tcPr>
            <w:tcW w:w="1044" w:type="dxa"/>
            <w:tcBorders>
              <w:top w:val="single" w:sz="4" w:space="0" w:color="auto"/>
            </w:tcBorders>
            <w:vAlign w:val="bottom"/>
          </w:tcPr>
          <w:p w14:paraId="0D12C4D8" w14:textId="77777777" w:rsidR="00B10248" w:rsidRPr="0076433F" w:rsidRDefault="00B10248" w:rsidP="007C57D3">
            <w:pPr>
              <w:pStyle w:val="NoSpacing"/>
              <w:jc w:val="center"/>
              <w:rPr>
                <w:rFonts w:ascii="Times New Roman" w:hAnsi="Times New Roman" w:cs="Times New Roman"/>
                <w:sz w:val="24"/>
                <w:szCs w:val="24"/>
              </w:rPr>
            </w:pPr>
          </w:p>
        </w:tc>
        <w:tc>
          <w:tcPr>
            <w:tcW w:w="727" w:type="dxa"/>
            <w:tcBorders>
              <w:top w:val="single" w:sz="4" w:space="0" w:color="auto"/>
            </w:tcBorders>
            <w:vAlign w:val="bottom"/>
          </w:tcPr>
          <w:p w14:paraId="24163995" w14:textId="77777777" w:rsidR="00B10248" w:rsidRPr="0076433F" w:rsidRDefault="00B10248" w:rsidP="007C57D3">
            <w:pPr>
              <w:pStyle w:val="NoSpacing"/>
              <w:jc w:val="center"/>
              <w:rPr>
                <w:rFonts w:ascii="Times New Roman" w:hAnsi="Times New Roman" w:cs="Times New Roman"/>
                <w:sz w:val="24"/>
                <w:szCs w:val="24"/>
              </w:rPr>
            </w:pPr>
          </w:p>
        </w:tc>
        <w:tc>
          <w:tcPr>
            <w:tcW w:w="1080" w:type="dxa"/>
            <w:tcBorders>
              <w:top w:val="single" w:sz="4" w:space="0" w:color="auto"/>
            </w:tcBorders>
            <w:vAlign w:val="bottom"/>
          </w:tcPr>
          <w:p w14:paraId="03ABDBEE" w14:textId="77777777" w:rsidR="00B10248" w:rsidRPr="0076433F" w:rsidRDefault="00B10248" w:rsidP="007C57D3">
            <w:pPr>
              <w:pStyle w:val="NoSpacing"/>
              <w:jc w:val="center"/>
              <w:rPr>
                <w:rFonts w:ascii="Times New Roman" w:hAnsi="Times New Roman" w:cs="Times New Roman"/>
                <w:sz w:val="24"/>
                <w:szCs w:val="24"/>
              </w:rPr>
            </w:pPr>
          </w:p>
        </w:tc>
        <w:tc>
          <w:tcPr>
            <w:tcW w:w="900" w:type="dxa"/>
            <w:tcBorders>
              <w:top w:val="single" w:sz="4" w:space="0" w:color="auto"/>
            </w:tcBorders>
            <w:vAlign w:val="bottom"/>
          </w:tcPr>
          <w:p w14:paraId="7320E1EB" w14:textId="77777777" w:rsidR="00B10248" w:rsidRPr="0076433F" w:rsidRDefault="00B10248" w:rsidP="007C57D3">
            <w:pPr>
              <w:pStyle w:val="NoSpacing"/>
              <w:jc w:val="center"/>
              <w:rPr>
                <w:rFonts w:ascii="Times New Roman" w:hAnsi="Times New Roman" w:cs="Times New Roman"/>
                <w:sz w:val="24"/>
                <w:szCs w:val="24"/>
              </w:rPr>
            </w:pPr>
          </w:p>
        </w:tc>
        <w:tc>
          <w:tcPr>
            <w:tcW w:w="1807" w:type="dxa"/>
            <w:tcBorders>
              <w:top w:val="single" w:sz="4" w:space="0" w:color="auto"/>
            </w:tcBorders>
            <w:vAlign w:val="bottom"/>
          </w:tcPr>
          <w:p w14:paraId="4F87F7DF" w14:textId="77777777" w:rsidR="00B10248" w:rsidRPr="0076433F" w:rsidRDefault="00B10248" w:rsidP="007C57D3">
            <w:pPr>
              <w:pStyle w:val="NoSpacing"/>
              <w:jc w:val="center"/>
              <w:rPr>
                <w:rFonts w:ascii="Times New Roman" w:hAnsi="Times New Roman" w:cs="Times New Roman"/>
                <w:sz w:val="24"/>
                <w:szCs w:val="24"/>
              </w:rPr>
            </w:pPr>
          </w:p>
        </w:tc>
        <w:tc>
          <w:tcPr>
            <w:tcW w:w="756" w:type="dxa"/>
            <w:tcBorders>
              <w:top w:val="single" w:sz="4" w:space="0" w:color="auto"/>
            </w:tcBorders>
            <w:vAlign w:val="bottom"/>
          </w:tcPr>
          <w:p w14:paraId="2E3CF776" w14:textId="77777777" w:rsidR="00B10248" w:rsidRPr="0076433F" w:rsidRDefault="00B10248" w:rsidP="007C57D3">
            <w:pPr>
              <w:pStyle w:val="NoSpacing"/>
              <w:jc w:val="center"/>
              <w:rPr>
                <w:rFonts w:ascii="Times New Roman" w:hAnsi="Times New Roman" w:cs="Times New Roman"/>
                <w:sz w:val="24"/>
                <w:szCs w:val="24"/>
              </w:rPr>
            </w:pPr>
          </w:p>
        </w:tc>
        <w:tc>
          <w:tcPr>
            <w:tcW w:w="2233" w:type="dxa"/>
            <w:tcBorders>
              <w:top w:val="single" w:sz="4" w:space="0" w:color="auto"/>
            </w:tcBorders>
            <w:vAlign w:val="bottom"/>
          </w:tcPr>
          <w:p w14:paraId="73EE2E59" w14:textId="77777777" w:rsidR="00B10248" w:rsidRPr="0076433F" w:rsidRDefault="00B10248" w:rsidP="007C57D3">
            <w:pPr>
              <w:jc w:val="center"/>
              <w:rPr>
                <w:rFonts w:ascii="Times New Roman" w:hAnsi="Times New Roman" w:cs="Times New Roman"/>
              </w:rPr>
            </w:pPr>
          </w:p>
        </w:tc>
        <w:tc>
          <w:tcPr>
            <w:tcW w:w="654" w:type="dxa"/>
            <w:tcBorders>
              <w:top w:val="single" w:sz="4" w:space="0" w:color="auto"/>
            </w:tcBorders>
            <w:vAlign w:val="bottom"/>
          </w:tcPr>
          <w:p w14:paraId="13750D49" w14:textId="77777777" w:rsidR="00B10248" w:rsidRPr="0076433F" w:rsidRDefault="00B10248" w:rsidP="007C57D3">
            <w:pPr>
              <w:jc w:val="center"/>
              <w:rPr>
                <w:rFonts w:ascii="Times New Roman" w:hAnsi="Times New Roman" w:cs="Times New Roman"/>
              </w:rPr>
            </w:pPr>
          </w:p>
        </w:tc>
      </w:tr>
      <w:tr w:rsidR="00B10248" w:rsidRPr="0076433F" w14:paraId="56DEF096" w14:textId="77777777" w:rsidTr="007C57D3">
        <w:trPr>
          <w:trHeight w:val="20"/>
          <w:jc w:val="center"/>
        </w:trPr>
        <w:tc>
          <w:tcPr>
            <w:tcW w:w="2730" w:type="dxa"/>
            <w:vAlign w:val="bottom"/>
          </w:tcPr>
          <w:p w14:paraId="5CF68C37"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Angela Merkel, Photo</w:t>
            </w:r>
          </w:p>
        </w:tc>
        <w:tc>
          <w:tcPr>
            <w:tcW w:w="636" w:type="dxa"/>
            <w:vAlign w:val="bottom"/>
          </w:tcPr>
          <w:p w14:paraId="796E0E3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.323</w:t>
            </w:r>
          </w:p>
        </w:tc>
        <w:tc>
          <w:tcPr>
            <w:tcW w:w="1044" w:type="dxa"/>
            <w:vAlign w:val="bottom"/>
          </w:tcPr>
          <w:p w14:paraId="0E236371"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.303</w:t>
            </w:r>
          </w:p>
        </w:tc>
        <w:tc>
          <w:tcPr>
            <w:tcW w:w="727" w:type="dxa"/>
            <w:vAlign w:val="bottom"/>
          </w:tcPr>
          <w:p w14:paraId="7EAAA06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.484</w:t>
            </w:r>
          </w:p>
        </w:tc>
        <w:tc>
          <w:tcPr>
            <w:tcW w:w="1080" w:type="dxa"/>
            <w:vAlign w:val="bottom"/>
          </w:tcPr>
          <w:p w14:paraId="72D915D0"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.426</w:t>
            </w:r>
          </w:p>
        </w:tc>
        <w:tc>
          <w:tcPr>
            <w:tcW w:w="900" w:type="dxa"/>
            <w:vAlign w:val="bottom"/>
          </w:tcPr>
          <w:p w14:paraId="0D26D0F7"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.480</w:t>
            </w:r>
          </w:p>
        </w:tc>
        <w:tc>
          <w:tcPr>
            <w:tcW w:w="1807" w:type="dxa"/>
            <w:vAlign w:val="bottom"/>
          </w:tcPr>
          <w:p w14:paraId="252B45B6"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.161</w:t>
            </w:r>
          </w:p>
        </w:tc>
        <w:tc>
          <w:tcPr>
            <w:tcW w:w="756" w:type="dxa"/>
            <w:vAlign w:val="bottom"/>
          </w:tcPr>
          <w:p w14:paraId="081E1084"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.004</w:t>
            </w:r>
          </w:p>
        </w:tc>
        <w:tc>
          <w:tcPr>
            <w:tcW w:w="2233" w:type="dxa"/>
            <w:vAlign w:val="bottom"/>
          </w:tcPr>
          <w:p w14:paraId="046C50AE"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.157</w:t>
            </w:r>
          </w:p>
        </w:tc>
        <w:tc>
          <w:tcPr>
            <w:tcW w:w="654" w:type="dxa"/>
            <w:vAlign w:val="bottom"/>
          </w:tcPr>
          <w:p w14:paraId="4A5FC394"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.007</w:t>
            </w:r>
          </w:p>
        </w:tc>
      </w:tr>
      <w:tr w:rsidR="00B10248" w:rsidRPr="0076433F" w14:paraId="4C217BCA" w14:textId="77777777" w:rsidTr="007C57D3">
        <w:trPr>
          <w:trHeight w:val="20"/>
          <w:jc w:val="center"/>
        </w:trPr>
        <w:tc>
          <w:tcPr>
            <w:tcW w:w="2730" w:type="dxa"/>
            <w:vAlign w:val="bottom"/>
          </w:tcPr>
          <w:p w14:paraId="41C092F1"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Angela Merkel, Text</w:t>
            </w:r>
          </w:p>
        </w:tc>
        <w:tc>
          <w:tcPr>
            <w:tcW w:w="636" w:type="dxa"/>
            <w:vAlign w:val="bottom"/>
          </w:tcPr>
          <w:p w14:paraId="13D2095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.772</w:t>
            </w:r>
          </w:p>
        </w:tc>
        <w:tc>
          <w:tcPr>
            <w:tcW w:w="1044" w:type="dxa"/>
            <w:vAlign w:val="bottom"/>
          </w:tcPr>
          <w:p w14:paraId="7BBCDD4A"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.141</w:t>
            </w:r>
          </w:p>
        </w:tc>
        <w:tc>
          <w:tcPr>
            <w:tcW w:w="727" w:type="dxa"/>
            <w:vAlign w:val="bottom"/>
          </w:tcPr>
          <w:p w14:paraId="178250C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.832</w:t>
            </w:r>
          </w:p>
        </w:tc>
        <w:tc>
          <w:tcPr>
            <w:tcW w:w="1080" w:type="dxa"/>
            <w:vAlign w:val="bottom"/>
          </w:tcPr>
          <w:p w14:paraId="7D62981E"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.500</w:t>
            </w:r>
          </w:p>
        </w:tc>
        <w:tc>
          <w:tcPr>
            <w:tcW w:w="900" w:type="dxa"/>
            <w:vAlign w:val="bottom"/>
          </w:tcPr>
          <w:p w14:paraId="4A72BA53"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.828</w:t>
            </w:r>
          </w:p>
        </w:tc>
        <w:tc>
          <w:tcPr>
            <w:tcW w:w="1807" w:type="dxa"/>
            <w:vAlign w:val="bottom"/>
          </w:tcPr>
          <w:p w14:paraId="2E62CCB5"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.060</w:t>
            </w:r>
          </w:p>
        </w:tc>
        <w:tc>
          <w:tcPr>
            <w:tcW w:w="756" w:type="dxa"/>
            <w:vAlign w:val="bottom"/>
          </w:tcPr>
          <w:p w14:paraId="1F540B54"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.151</w:t>
            </w:r>
          </w:p>
        </w:tc>
        <w:tc>
          <w:tcPr>
            <w:tcW w:w="2233" w:type="dxa"/>
            <w:vAlign w:val="bottom"/>
          </w:tcPr>
          <w:p w14:paraId="76436B9B"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.056</w:t>
            </w:r>
          </w:p>
        </w:tc>
        <w:tc>
          <w:tcPr>
            <w:tcW w:w="654" w:type="dxa"/>
            <w:vAlign w:val="bottom"/>
          </w:tcPr>
          <w:p w14:paraId="13840E33"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.224</w:t>
            </w:r>
          </w:p>
        </w:tc>
      </w:tr>
      <w:tr w:rsidR="00B10248" w:rsidRPr="0076433F" w14:paraId="0D2D063F" w14:textId="77777777" w:rsidTr="007C57D3">
        <w:trPr>
          <w:trHeight w:val="20"/>
          <w:jc w:val="center"/>
        </w:trPr>
        <w:tc>
          <w:tcPr>
            <w:tcW w:w="2730" w:type="dxa"/>
            <w:vAlign w:val="bottom"/>
          </w:tcPr>
          <w:p w14:paraId="3B96D63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Mitch McConnell, Photo</w:t>
            </w:r>
          </w:p>
        </w:tc>
        <w:tc>
          <w:tcPr>
            <w:tcW w:w="636" w:type="dxa"/>
            <w:vAlign w:val="bottom"/>
          </w:tcPr>
          <w:p w14:paraId="24A5C48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.090</w:t>
            </w:r>
          </w:p>
        </w:tc>
        <w:tc>
          <w:tcPr>
            <w:tcW w:w="1044" w:type="dxa"/>
            <w:vAlign w:val="bottom"/>
          </w:tcPr>
          <w:p w14:paraId="0671CEEF"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.458</w:t>
            </w:r>
          </w:p>
        </w:tc>
        <w:tc>
          <w:tcPr>
            <w:tcW w:w="727" w:type="dxa"/>
            <w:vAlign w:val="bottom"/>
          </w:tcPr>
          <w:p w14:paraId="571C506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.148</w:t>
            </w:r>
          </w:p>
        </w:tc>
        <w:tc>
          <w:tcPr>
            <w:tcW w:w="1080" w:type="dxa"/>
            <w:vAlign w:val="bottom"/>
          </w:tcPr>
          <w:p w14:paraId="74459EB6"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.857</w:t>
            </w:r>
          </w:p>
        </w:tc>
        <w:tc>
          <w:tcPr>
            <w:tcW w:w="900" w:type="dxa"/>
            <w:vAlign w:val="bottom"/>
          </w:tcPr>
          <w:p w14:paraId="2DE6B2C4"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.146</w:t>
            </w:r>
          </w:p>
        </w:tc>
        <w:tc>
          <w:tcPr>
            <w:tcW w:w="1807" w:type="dxa"/>
            <w:vAlign w:val="bottom"/>
          </w:tcPr>
          <w:p w14:paraId="0664CC6B"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.058</w:t>
            </w:r>
          </w:p>
        </w:tc>
        <w:tc>
          <w:tcPr>
            <w:tcW w:w="756" w:type="dxa"/>
            <w:vAlign w:val="bottom"/>
          </w:tcPr>
          <w:p w14:paraId="6402D5B9"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.116</w:t>
            </w:r>
          </w:p>
        </w:tc>
        <w:tc>
          <w:tcPr>
            <w:tcW w:w="2233" w:type="dxa"/>
            <w:vAlign w:val="bottom"/>
          </w:tcPr>
          <w:p w14:paraId="5BCE0487"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.056</w:t>
            </w:r>
          </w:p>
        </w:tc>
        <w:tc>
          <w:tcPr>
            <w:tcW w:w="654" w:type="dxa"/>
            <w:vAlign w:val="bottom"/>
          </w:tcPr>
          <w:p w14:paraId="0990A595"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.178</w:t>
            </w:r>
          </w:p>
        </w:tc>
      </w:tr>
      <w:tr w:rsidR="00B10248" w:rsidRPr="0076433F" w14:paraId="112FE293" w14:textId="77777777" w:rsidTr="007C57D3">
        <w:trPr>
          <w:trHeight w:val="20"/>
          <w:jc w:val="center"/>
        </w:trPr>
        <w:tc>
          <w:tcPr>
            <w:tcW w:w="2730" w:type="dxa"/>
            <w:vAlign w:val="bottom"/>
          </w:tcPr>
          <w:p w14:paraId="13554C72"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Mitch McConnell, Text</w:t>
            </w:r>
          </w:p>
        </w:tc>
        <w:tc>
          <w:tcPr>
            <w:tcW w:w="636" w:type="dxa"/>
            <w:vAlign w:val="bottom"/>
          </w:tcPr>
          <w:p w14:paraId="4A6275A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.326</w:t>
            </w:r>
          </w:p>
        </w:tc>
        <w:tc>
          <w:tcPr>
            <w:tcW w:w="1044" w:type="dxa"/>
            <w:vAlign w:val="bottom"/>
          </w:tcPr>
          <w:p w14:paraId="3E493388"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.288</w:t>
            </w:r>
          </w:p>
        </w:tc>
        <w:tc>
          <w:tcPr>
            <w:tcW w:w="727" w:type="dxa"/>
            <w:vAlign w:val="bottom"/>
          </w:tcPr>
          <w:p w14:paraId="194ABF6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.342</w:t>
            </w:r>
          </w:p>
        </w:tc>
        <w:tc>
          <w:tcPr>
            <w:tcW w:w="1080" w:type="dxa"/>
            <w:vAlign w:val="bottom"/>
          </w:tcPr>
          <w:p w14:paraId="639D8179"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.849</w:t>
            </w:r>
          </w:p>
        </w:tc>
        <w:tc>
          <w:tcPr>
            <w:tcW w:w="900" w:type="dxa"/>
            <w:vAlign w:val="bottom"/>
          </w:tcPr>
          <w:p w14:paraId="2C7CDB7F"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.333</w:t>
            </w:r>
          </w:p>
        </w:tc>
        <w:tc>
          <w:tcPr>
            <w:tcW w:w="1807" w:type="dxa"/>
            <w:vAlign w:val="bottom"/>
          </w:tcPr>
          <w:p w14:paraId="4CFD5720"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.016</w:t>
            </w:r>
          </w:p>
        </w:tc>
        <w:tc>
          <w:tcPr>
            <w:tcW w:w="756" w:type="dxa"/>
            <w:vAlign w:val="bottom"/>
          </w:tcPr>
          <w:p w14:paraId="2E04451C"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.741</w:t>
            </w:r>
          </w:p>
        </w:tc>
        <w:tc>
          <w:tcPr>
            <w:tcW w:w="2233" w:type="dxa"/>
            <w:vAlign w:val="bottom"/>
          </w:tcPr>
          <w:p w14:paraId="74DC1EE2"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.007</w:t>
            </w:r>
          </w:p>
        </w:tc>
        <w:tc>
          <w:tcPr>
            <w:tcW w:w="654" w:type="dxa"/>
            <w:vAlign w:val="bottom"/>
          </w:tcPr>
          <w:p w14:paraId="3B99AA87"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.971</w:t>
            </w:r>
          </w:p>
        </w:tc>
      </w:tr>
      <w:tr w:rsidR="00B10248" w:rsidRPr="0076433F" w14:paraId="6CB44882" w14:textId="77777777" w:rsidTr="007C57D3">
        <w:trPr>
          <w:trHeight w:val="20"/>
          <w:jc w:val="center"/>
        </w:trPr>
        <w:tc>
          <w:tcPr>
            <w:tcW w:w="2730" w:type="dxa"/>
            <w:vAlign w:val="bottom"/>
          </w:tcPr>
          <w:p w14:paraId="7513D998"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Average</w:t>
            </w:r>
          </w:p>
        </w:tc>
        <w:tc>
          <w:tcPr>
            <w:tcW w:w="636" w:type="dxa"/>
            <w:vAlign w:val="bottom"/>
          </w:tcPr>
          <w:p w14:paraId="158FA54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.378</w:t>
            </w:r>
          </w:p>
        </w:tc>
        <w:tc>
          <w:tcPr>
            <w:tcW w:w="1044" w:type="dxa"/>
            <w:vAlign w:val="bottom"/>
          </w:tcPr>
          <w:p w14:paraId="42C3DDB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.298</w:t>
            </w:r>
          </w:p>
        </w:tc>
        <w:tc>
          <w:tcPr>
            <w:tcW w:w="727" w:type="dxa"/>
            <w:vAlign w:val="bottom"/>
          </w:tcPr>
          <w:p w14:paraId="6F1DC8A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.452</w:t>
            </w:r>
          </w:p>
        </w:tc>
        <w:tc>
          <w:tcPr>
            <w:tcW w:w="1080" w:type="dxa"/>
            <w:vAlign w:val="bottom"/>
          </w:tcPr>
          <w:p w14:paraId="64A70B8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.658</w:t>
            </w:r>
          </w:p>
        </w:tc>
        <w:tc>
          <w:tcPr>
            <w:tcW w:w="900" w:type="dxa"/>
            <w:vAlign w:val="bottom"/>
          </w:tcPr>
          <w:p w14:paraId="77720CB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.447</w:t>
            </w:r>
          </w:p>
        </w:tc>
        <w:tc>
          <w:tcPr>
            <w:tcW w:w="1807" w:type="dxa"/>
            <w:vAlign w:val="bottom"/>
          </w:tcPr>
          <w:p w14:paraId="6D5DA33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.074</w:t>
            </w:r>
          </w:p>
        </w:tc>
        <w:tc>
          <w:tcPr>
            <w:tcW w:w="756" w:type="dxa"/>
            <w:vAlign w:val="bottom"/>
          </w:tcPr>
          <w:p w14:paraId="3C4A4DF7" w14:textId="049D1220" w:rsidR="00B10248" w:rsidRPr="0076433F" w:rsidRDefault="00B10248" w:rsidP="007C57D3">
            <w:pPr>
              <w:pStyle w:val="NoSpacing"/>
              <w:jc w:val="center"/>
              <w:rPr>
                <w:rFonts w:ascii="Times New Roman" w:hAnsi="Times New Roman" w:cs="Times New Roman"/>
                <w:sz w:val="24"/>
                <w:szCs w:val="24"/>
                <w:highlight w:val="yellow"/>
              </w:rPr>
            </w:pPr>
          </w:p>
        </w:tc>
        <w:tc>
          <w:tcPr>
            <w:tcW w:w="2233" w:type="dxa"/>
            <w:vAlign w:val="bottom"/>
          </w:tcPr>
          <w:p w14:paraId="099DDB5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.069</w:t>
            </w:r>
          </w:p>
        </w:tc>
        <w:tc>
          <w:tcPr>
            <w:tcW w:w="654" w:type="dxa"/>
            <w:vAlign w:val="bottom"/>
          </w:tcPr>
          <w:p w14:paraId="07F56870" w14:textId="104F7426" w:rsidR="00B10248" w:rsidRPr="0076433F" w:rsidRDefault="00B10248" w:rsidP="007C57D3">
            <w:pPr>
              <w:pStyle w:val="NoSpacing"/>
              <w:jc w:val="center"/>
              <w:rPr>
                <w:rFonts w:ascii="Times New Roman" w:hAnsi="Times New Roman" w:cs="Times New Roman"/>
                <w:sz w:val="24"/>
                <w:szCs w:val="24"/>
                <w:highlight w:val="yellow"/>
              </w:rPr>
            </w:pPr>
          </w:p>
        </w:tc>
      </w:tr>
      <w:tr w:rsidR="00B10248" w:rsidRPr="0076433F" w14:paraId="24A7F77C" w14:textId="77777777" w:rsidTr="007C57D3">
        <w:trPr>
          <w:trHeight w:val="306"/>
          <w:jc w:val="center"/>
        </w:trPr>
        <w:tc>
          <w:tcPr>
            <w:tcW w:w="2730" w:type="dxa"/>
            <w:vAlign w:val="bottom"/>
          </w:tcPr>
          <w:p w14:paraId="5B4E896D" w14:textId="77777777" w:rsidR="00B10248" w:rsidRPr="0076433F" w:rsidRDefault="00B10248" w:rsidP="007C57D3">
            <w:pPr>
              <w:pStyle w:val="NoSpacing"/>
              <w:rPr>
                <w:rFonts w:ascii="Times New Roman" w:hAnsi="Times New Roman" w:cs="Times New Roman"/>
                <w:sz w:val="24"/>
                <w:szCs w:val="24"/>
              </w:rPr>
            </w:pPr>
          </w:p>
        </w:tc>
        <w:tc>
          <w:tcPr>
            <w:tcW w:w="636" w:type="dxa"/>
            <w:vAlign w:val="bottom"/>
          </w:tcPr>
          <w:p w14:paraId="6EFB1182" w14:textId="77777777" w:rsidR="00B10248" w:rsidRPr="0076433F" w:rsidRDefault="00B10248" w:rsidP="007C57D3">
            <w:pPr>
              <w:pStyle w:val="NoSpacing"/>
              <w:jc w:val="center"/>
              <w:rPr>
                <w:rFonts w:ascii="Times New Roman" w:hAnsi="Times New Roman" w:cs="Times New Roman"/>
                <w:sz w:val="24"/>
                <w:szCs w:val="24"/>
              </w:rPr>
            </w:pPr>
          </w:p>
        </w:tc>
        <w:tc>
          <w:tcPr>
            <w:tcW w:w="1044" w:type="dxa"/>
            <w:vAlign w:val="bottom"/>
          </w:tcPr>
          <w:p w14:paraId="30DB8C2F" w14:textId="77777777" w:rsidR="00B10248" w:rsidRPr="0076433F" w:rsidRDefault="00B10248" w:rsidP="007C57D3">
            <w:pPr>
              <w:pStyle w:val="NoSpacing"/>
              <w:jc w:val="center"/>
              <w:rPr>
                <w:rFonts w:ascii="Times New Roman" w:hAnsi="Times New Roman" w:cs="Times New Roman"/>
                <w:sz w:val="24"/>
                <w:szCs w:val="24"/>
              </w:rPr>
            </w:pPr>
          </w:p>
        </w:tc>
        <w:tc>
          <w:tcPr>
            <w:tcW w:w="727" w:type="dxa"/>
            <w:vAlign w:val="bottom"/>
          </w:tcPr>
          <w:p w14:paraId="719DA689" w14:textId="77777777" w:rsidR="00B10248" w:rsidRPr="0076433F" w:rsidRDefault="00B10248" w:rsidP="007C57D3">
            <w:pPr>
              <w:pStyle w:val="NoSpacing"/>
              <w:jc w:val="center"/>
              <w:rPr>
                <w:rFonts w:ascii="Times New Roman" w:hAnsi="Times New Roman" w:cs="Times New Roman"/>
                <w:sz w:val="24"/>
                <w:szCs w:val="24"/>
              </w:rPr>
            </w:pPr>
          </w:p>
        </w:tc>
        <w:tc>
          <w:tcPr>
            <w:tcW w:w="1080" w:type="dxa"/>
            <w:vAlign w:val="bottom"/>
          </w:tcPr>
          <w:p w14:paraId="480AD034" w14:textId="77777777" w:rsidR="00B10248" w:rsidRPr="0076433F" w:rsidRDefault="00B10248" w:rsidP="007C57D3">
            <w:pPr>
              <w:pStyle w:val="NoSpacing"/>
              <w:jc w:val="center"/>
              <w:rPr>
                <w:rFonts w:ascii="Times New Roman" w:hAnsi="Times New Roman" w:cs="Times New Roman"/>
                <w:sz w:val="24"/>
                <w:szCs w:val="24"/>
              </w:rPr>
            </w:pPr>
          </w:p>
        </w:tc>
        <w:tc>
          <w:tcPr>
            <w:tcW w:w="900" w:type="dxa"/>
            <w:vAlign w:val="bottom"/>
          </w:tcPr>
          <w:p w14:paraId="61E22D3C" w14:textId="77777777" w:rsidR="00B10248" w:rsidRPr="0076433F" w:rsidRDefault="00B10248" w:rsidP="007C57D3">
            <w:pPr>
              <w:pStyle w:val="NoSpacing"/>
              <w:jc w:val="center"/>
              <w:rPr>
                <w:rFonts w:ascii="Times New Roman" w:hAnsi="Times New Roman" w:cs="Times New Roman"/>
                <w:sz w:val="24"/>
                <w:szCs w:val="24"/>
              </w:rPr>
            </w:pPr>
          </w:p>
        </w:tc>
        <w:tc>
          <w:tcPr>
            <w:tcW w:w="1807" w:type="dxa"/>
            <w:vAlign w:val="bottom"/>
          </w:tcPr>
          <w:p w14:paraId="3CEE488A" w14:textId="77777777" w:rsidR="00B10248" w:rsidRPr="0076433F" w:rsidRDefault="00B10248" w:rsidP="007C57D3">
            <w:pPr>
              <w:pStyle w:val="NoSpacing"/>
              <w:jc w:val="center"/>
              <w:rPr>
                <w:rFonts w:ascii="Times New Roman" w:hAnsi="Times New Roman" w:cs="Times New Roman"/>
                <w:sz w:val="24"/>
                <w:szCs w:val="24"/>
              </w:rPr>
            </w:pPr>
          </w:p>
        </w:tc>
        <w:tc>
          <w:tcPr>
            <w:tcW w:w="756" w:type="dxa"/>
            <w:vAlign w:val="bottom"/>
          </w:tcPr>
          <w:p w14:paraId="1C61A5A2" w14:textId="77777777" w:rsidR="00B10248" w:rsidRPr="0076433F" w:rsidRDefault="00B10248" w:rsidP="007C57D3">
            <w:pPr>
              <w:pStyle w:val="NoSpacing"/>
              <w:jc w:val="center"/>
              <w:rPr>
                <w:rFonts w:ascii="Times New Roman" w:hAnsi="Times New Roman" w:cs="Times New Roman"/>
                <w:sz w:val="24"/>
                <w:szCs w:val="24"/>
              </w:rPr>
            </w:pPr>
          </w:p>
        </w:tc>
        <w:tc>
          <w:tcPr>
            <w:tcW w:w="2233" w:type="dxa"/>
            <w:vAlign w:val="bottom"/>
          </w:tcPr>
          <w:p w14:paraId="691C06F9" w14:textId="77777777" w:rsidR="00B10248" w:rsidRPr="0076433F" w:rsidRDefault="00B10248" w:rsidP="007C57D3">
            <w:pPr>
              <w:pStyle w:val="NoSpacing"/>
              <w:jc w:val="center"/>
              <w:rPr>
                <w:rFonts w:ascii="Times New Roman" w:hAnsi="Times New Roman" w:cs="Times New Roman"/>
                <w:sz w:val="24"/>
                <w:szCs w:val="24"/>
              </w:rPr>
            </w:pPr>
          </w:p>
        </w:tc>
        <w:tc>
          <w:tcPr>
            <w:tcW w:w="654" w:type="dxa"/>
            <w:vAlign w:val="bottom"/>
          </w:tcPr>
          <w:p w14:paraId="73447777"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7A96DA7E" w14:textId="77777777" w:rsidTr="007C57D3">
        <w:trPr>
          <w:trHeight w:val="297"/>
          <w:jc w:val="center"/>
        </w:trPr>
        <w:tc>
          <w:tcPr>
            <w:tcW w:w="2730" w:type="dxa"/>
            <w:vAlign w:val="bottom"/>
          </w:tcPr>
          <w:p w14:paraId="5ACE0F36"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b/>
                <w:i/>
                <w:sz w:val="24"/>
                <w:szCs w:val="24"/>
              </w:rPr>
              <w:t>Staff</w:t>
            </w:r>
          </w:p>
        </w:tc>
        <w:tc>
          <w:tcPr>
            <w:tcW w:w="636" w:type="dxa"/>
            <w:vAlign w:val="bottom"/>
          </w:tcPr>
          <w:p w14:paraId="2E2A692E" w14:textId="77777777" w:rsidR="00B10248" w:rsidRPr="0076433F" w:rsidRDefault="00B10248" w:rsidP="007C57D3">
            <w:pPr>
              <w:pStyle w:val="NoSpacing"/>
              <w:jc w:val="center"/>
              <w:rPr>
                <w:rFonts w:ascii="Times New Roman" w:hAnsi="Times New Roman" w:cs="Times New Roman"/>
                <w:sz w:val="24"/>
                <w:szCs w:val="24"/>
              </w:rPr>
            </w:pPr>
          </w:p>
        </w:tc>
        <w:tc>
          <w:tcPr>
            <w:tcW w:w="1044" w:type="dxa"/>
            <w:vAlign w:val="bottom"/>
          </w:tcPr>
          <w:p w14:paraId="2C11C608" w14:textId="77777777" w:rsidR="00B10248" w:rsidRPr="0076433F" w:rsidRDefault="00B10248" w:rsidP="007C57D3">
            <w:pPr>
              <w:pStyle w:val="NoSpacing"/>
              <w:jc w:val="center"/>
              <w:rPr>
                <w:rFonts w:ascii="Times New Roman" w:hAnsi="Times New Roman" w:cs="Times New Roman"/>
                <w:sz w:val="24"/>
                <w:szCs w:val="24"/>
              </w:rPr>
            </w:pPr>
          </w:p>
        </w:tc>
        <w:tc>
          <w:tcPr>
            <w:tcW w:w="727" w:type="dxa"/>
            <w:vAlign w:val="bottom"/>
          </w:tcPr>
          <w:p w14:paraId="40E6DCD9" w14:textId="77777777" w:rsidR="00B10248" w:rsidRPr="0076433F" w:rsidRDefault="00B10248" w:rsidP="007C57D3">
            <w:pPr>
              <w:pStyle w:val="NoSpacing"/>
              <w:jc w:val="center"/>
              <w:rPr>
                <w:rFonts w:ascii="Times New Roman" w:hAnsi="Times New Roman" w:cs="Times New Roman"/>
                <w:sz w:val="24"/>
                <w:szCs w:val="24"/>
              </w:rPr>
            </w:pPr>
          </w:p>
        </w:tc>
        <w:tc>
          <w:tcPr>
            <w:tcW w:w="1080" w:type="dxa"/>
            <w:vAlign w:val="bottom"/>
          </w:tcPr>
          <w:p w14:paraId="73B356A8" w14:textId="77777777" w:rsidR="00B10248" w:rsidRPr="0076433F" w:rsidRDefault="00B10248" w:rsidP="007C57D3">
            <w:pPr>
              <w:pStyle w:val="NoSpacing"/>
              <w:jc w:val="center"/>
              <w:rPr>
                <w:rFonts w:ascii="Times New Roman" w:hAnsi="Times New Roman" w:cs="Times New Roman"/>
                <w:sz w:val="24"/>
                <w:szCs w:val="24"/>
              </w:rPr>
            </w:pPr>
          </w:p>
        </w:tc>
        <w:tc>
          <w:tcPr>
            <w:tcW w:w="900" w:type="dxa"/>
            <w:vAlign w:val="bottom"/>
          </w:tcPr>
          <w:p w14:paraId="42106577" w14:textId="77777777" w:rsidR="00B10248" w:rsidRPr="0076433F" w:rsidRDefault="00B10248" w:rsidP="007C57D3">
            <w:pPr>
              <w:pStyle w:val="NoSpacing"/>
              <w:jc w:val="center"/>
              <w:rPr>
                <w:rFonts w:ascii="Times New Roman" w:hAnsi="Times New Roman" w:cs="Times New Roman"/>
                <w:sz w:val="24"/>
                <w:szCs w:val="24"/>
              </w:rPr>
            </w:pPr>
          </w:p>
        </w:tc>
        <w:tc>
          <w:tcPr>
            <w:tcW w:w="1807" w:type="dxa"/>
            <w:vAlign w:val="bottom"/>
          </w:tcPr>
          <w:p w14:paraId="0A115895" w14:textId="77777777" w:rsidR="00B10248" w:rsidRPr="0076433F" w:rsidRDefault="00B10248" w:rsidP="007C57D3">
            <w:pPr>
              <w:pStyle w:val="NoSpacing"/>
              <w:jc w:val="center"/>
              <w:rPr>
                <w:rFonts w:ascii="Times New Roman" w:hAnsi="Times New Roman" w:cs="Times New Roman"/>
                <w:sz w:val="24"/>
                <w:szCs w:val="24"/>
              </w:rPr>
            </w:pPr>
          </w:p>
        </w:tc>
        <w:tc>
          <w:tcPr>
            <w:tcW w:w="756" w:type="dxa"/>
            <w:vAlign w:val="bottom"/>
          </w:tcPr>
          <w:p w14:paraId="567FF124" w14:textId="77777777" w:rsidR="00B10248" w:rsidRPr="0076433F" w:rsidRDefault="00B10248" w:rsidP="007C57D3">
            <w:pPr>
              <w:pStyle w:val="NoSpacing"/>
              <w:jc w:val="center"/>
              <w:rPr>
                <w:rFonts w:ascii="Times New Roman" w:hAnsi="Times New Roman" w:cs="Times New Roman"/>
                <w:sz w:val="24"/>
                <w:szCs w:val="24"/>
              </w:rPr>
            </w:pPr>
          </w:p>
        </w:tc>
        <w:tc>
          <w:tcPr>
            <w:tcW w:w="2233" w:type="dxa"/>
            <w:vAlign w:val="bottom"/>
          </w:tcPr>
          <w:p w14:paraId="0552E7F2" w14:textId="77777777" w:rsidR="00B10248" w:rsidRPr="0076433F" w:rsidRDefault="00B10248" w:rsidP="007C57D3">
            <w:pPr>
              <w:jc w:val="center"/>
              <w:rPr>
                <w:rFonts w:ascii="Times New Roman" w:hAnsi="Times New Roman" w:cs="Times New Roman"/>
              </w:rPr>
            </w:pPr>
          </w:p>
        </w:tc>
        <w:tc>
          <w:tcPr>
            <w:tcW w:w="654" w:type="dxa"/>
            <w:vAlign w:val="bottom"/>
          </w:tcPr>
          <w:p w14:paraId="5898D7AD" w14:textId="77777777" w:rsidR="00B10248" w:rsidRPr="0076433F" w:rsidRDefault="00B10248" w:rsidP="007C57D3">
            <w:pPr>
              <w:jc w:val="center"/>
              <w:rPr>
                <w:rFonts w:ascii="Times New Roman" w:hAnsi="Times New Roman" w:cs="Times New Roman"/>
              </w:rPr>
            </w:pPr>
          </w:p>
        </w:tc>
      </w:tr>
      <w:tr w:rsidR="00B10248" w:rsidRPr="0076433F" w14:paraId="01583FF8" w14:textId="77777777" w:rsidTr="007C57D3">
        <w:trPr>
          <w:trHeight w:val="333"/>
          <w:jc w:val="center"/>
        </w:trPr>
        <w:tc>
          <w:tcPr>
            <w:tcW w:w="2730" w:type="dxa"/>
            <w:vAlign w:val="bottom"/>
          </w:tcPr>
          <w:p w14:paraId="0848FB07"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rPr>
              <w:t xml:space="preserve">  Angela Merkel, Photo</w:t>
            </w:r>
          </w:p>
        </w:tc>
        <w:tc>
          <w:tcPr>
            <w:tcW w:w="636" w:type="dxa"/>
            <w:vAlign w:val="bottom"/>
          </w:tcPr>
          <w:p w14:paraId="72D2FAB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.205</w:t>
            </w:r>
          </w:p>
        </w:tc>
        <w:tc>
          <w:tcPr>
            <w:tcW w:w="1044" w:type="dxa"/>
            <w:vAlign w:val="bottom"/>
          </w:tcPr>
          <w:p w14:paraId="22E8D051"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.436</w:t>
            </w:r>
          </w:p>
        </w:tc>
        <w:tc>
          <w:tcPr>
            <w:tcW w:w="727" w:type="dxa"/>
            <w:vAlign w:val="bottom"/>
          </w:tcPr>
          <w:p w14:paraId="588C6FE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.372</w:t>
            </w:r>
          </w:p>
        </w:tc>
        <w:tc>
          <w:tcPr>
            <w:tcW w:w="1080" w:type="dxa"/>
            <w:vAlign w:val="bottom"/>
          </w:tcPr>
          <w:p w14:paraId="1EAD6E1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.559</w:t>
            </w:r>
          </w:p>
        </w:tc>
        <w:tc>
          <w:tcPr>
            <w:tcW w:w="900" w:type="dxa"/>
            <w:vAlign w:val="bottom"/>
          </w:tcPr>
          <w:p w14:paraId="7E64861F"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.363</w:t>
            </w:r>
          </w:p>
        </w:tc>
        <w:tc>
          <w:tcPr>
            <w:tcW w:w="1807" w:type="dxa"/>
            <w:vAlign w:val="bottom"/>
          </w:tcPr>
          <w:p w14:paraId="717A4E71"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.167</w:t>
            </w:r>
          </w:p>
        </w:tc>
        <w:tc>
          <w:tcPr>
            <w:tcW w:w="756" w:type="dxa"/>
            <w:vAlign w:val="bottom"/>
          </w:tcPr>
          <w:p w14:paraId="7C203690"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.022</w:t>
            </w:r>
          </w:p>
        </w:tc>
        <w:tc>
          <w:tcPr>
            <w:tcW w:w="2233" w:type="dxa"/>
            <w:vAlign w:val="bottom"/>
          </w:tcPr>
          <w:p w14:paraId="7ADA39B4"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.158</w:t>
            </w:r>
          </w:p>
        </w:tc>
        <w:tc>
          <w:tcPr>
            <w:tcW w:w="654" w:type="dxa"/>
            <w:vAlign w:val="bottom"/>
          </w:tcPr>
          <w:p w14:paraId="20E4B749"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.044</w:t>
            </w:r>
          </w:p>
        </w:tc>
      </w:tr>
      <w:tr w:rsidR="00B10248" w:rsidRPr="0076433F" w14:paraId="5D8AD954" w14:textId="77777777" w:rsidTr="007C57D3">
        <w:trPr>
          <w:trHeight w:val="243"/>
          <w:jc w:val="center"/>
        </w:trPr>
        <w:tc>
          <w:tcPr>
            <w:tcW w:w="2730" w:type="dxa"/>
            <w:vAlign w:val="bottom"/>
          </w:tcPr>
          <w:p w14:paraId="319AB568"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Angela Merkel, Text</w:t>
            </w:r>
          </w:p>
        </w:tc>
        <w:tc>
          <w:tcPr>
            <w:tcW w:w="636" w:type="dxa"/>
            <w:vAlign w:val="bottom"/>
          </w:tcPr>
          <w:p w14:paraId="172E25F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.563</w:t>
            </w:r>
          </w:p>
        </w:tc>
        <w:tc>
          <w:tcPr>
            <w:tcW w:w="1044" w:type="dxa"/>
            <w:vAlign w:val="bottom"/>
          </w:tcPr>
          <w:p w14:paraId="6073F34C"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.264</w:t>
            </w:r>
          </w:p>
        </w:tc>
        <w:tc>
          <w:tcPr>
            <w:tcW w:w="727" w:type="dxa"/>
            <w:vAlign w:val="bottom"/>
          </w:tcPr>
          <w:p w14:paraId="5B499C6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.621</w:t>
            </w:r>
          </w:p>
        </w:tc>
        <w:tc>
          <w:tcPr>
            <w:tcW w:w="1080" w:type="dxa"/>
            <w:vAlign w:val="bottom"/>
          </w:tcPr>
          <w:p w14:paraId="3201682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.591</w:t>
            </w:r>
          </w:p>
        </w:tc>
        <w:tc>
          <w:tcPr>
            <w:tcW w:w="900" w:type="dxa"/>
            <w:vAlign w:val="bottom"/>
          </w:tcPr>
          <w:p w14:paraId="7B060A2A"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.605</w:t>
            </w:r>
          </w:p>
        </w:tc>
        <w:tc>
          <w:tcPr>
            <w:tcW w:w="1807" w:type="dxa"/>
            <w:vAlign w:val="bottom"/>
          </w:tcPr>
          <w:p w14:paraId="31C0F794"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.057</w:t>
            </w:r>
          </w:p>
        </w:tc>
        <w:tc>
          <w:tcPr>
            <w:tcW w:w="756" w:type="dxa"/>
            <w:vAlign w:val="bottom"/>
          </w:tcPr>
          <w:p w14:paraId="52E6A83B"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.443</w:t>
            </w:r>
          </w:p>
        </w:tc>
        <w:tc>
          <w:tcPr>
            <w:tcW w:w="2233" w:type="dxa"/>
            <w:vAlign w:val="bottom"/>
          </w:tcPr>
          <w:p w14:paraId="75D0B380"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.042</w:t>
            </w:r>
          </w:p>
        </w:tc>
        <w:tc>
          <w:tcPr>
            <w:tcW w:w="654" w:type="dxa"/>
            <w:vAlign w:val="bottom"/>
          </w:tcPr>
          <w:p w14:paraId="62832E0F"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.682</w:t>
            </w:r>
          </w:p>
        </w:tc>
      </w:tr>
      <w:tr w:rsidR="00B10248" w:rsidRPr="0076433F" w14:paraId="65078EED" w14:textId="77777777" w:rsidTr="007C57D3">
        <w:trPr>
          <w:trHeight w:val="243"/>
          <w:jc w:val="center"/>
        </w:trPr>
        <w:tc>
          <w:tcPr>
            <w:tcW w:w="2730" w:type="dxa"/>
            <w:vAlign w:val="bottom"/>
          </w:tcPr>
          <w:p w14:paraId="32C04A3A"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Mitch McConnell, Photo</w:t>
            </w:r>
          </w:p>
        </w:tc>
        <w:tc>
          <w:tcPr>
            <w:tcW w:w="636" w:type="dxa"/>
            <w:vAlign w:val="bottom"/>
          </w:tcPr>
          <w:p w14:paraId="15EC5D5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.077</w:t>
            </w:r>
          </w:p>
        </w:tc>
        <w:tc>
          <w:tcPr>
            <w:tcW w:w="1044" w:type="dxa"/>
            <w:vAlign w:val="bottom"/>
          </w:tcPr>
          <w:p w14:paraId="27C51338"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.526</w:t>
            </w:r>
          </w:p>
        </w:tc>
        <w:tc>
          <w:tcPr>
            <w:tcW w:w="727" w:type="dxa"/>
            <w:vAlign w:val="bottom"/>
          </w:tcPr>
          <w:p w14:paraId="4E7F0B8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.128</w:t>
            </w:r>
          </w:p>
        </w:tc>
        <w:tc>
          <w:tcPr>
            <w:tcW w:w="1080" w:type="dxa"/>
            <w:vAlign w:val="bottom"/>
          </w:tcPr>
          <w:p w14:paraId="7AEB39F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.756</w:t>
            </w:r>
          </w:p>
        </w:tc>
        <w:tc>
          <w:tcPr>
            <w:tcW w:w="900" w:type="dxa"/>
            <w:vAlign w:val="bottom"/>
          </w:tcPr>
          <w:p w14:paraId="2D1BFB2C"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.103</w:t>
            </w:r>
          </w:p>
        </w:tc>
        <w:tc>
          <w:tcPr>
            <w:tcW w:w="1807" w:type="dxa"/>
            <w:vAlign w:val="bottom"/>
          </w:tcPr>
          <w:p w14:paraId="257F8840"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.051</w:t>
            </w:r>
          </w:p>
        </w:tc>
        <w:tc>
          <w:tcPr>
            <w:tcW w:w="756" w:type="dxa"/>
            <w:vAlign w:val="bottom"/>
          </w:tcPr>
          <w:p w14:paraId="289ABABF"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.294</w:t>
            </w:r>
          </w:p>
        </w:tc>
        <w:tc>
          <w:tcPr>
            <w:tcW w:w="2233" w:type="dxa"/>
            <w:vAlign w:val="bottom"/>
          </w:tcPr>
          <w:p w14:paraId="52FAED67"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.026</w:t>
            </w:r>
          </w:p>
        </w:tc>
        <w:tc>
          <w:tcPr>
            <w:tcW w:w="654" w:type="dxa"/>
            <w:vAlign w:val="bottom"/>
          </w:tcPr>
          <w:p w14:paraId="7F727536"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.779</w:t>
            </w:r>
          </w:p>
        </w:tc>
      </w:tr>
      <w:tr w:rsidR="00B10248" w:rsidRPr="0076433F" w14:paraId="5C76D954" w14:textId="77777777" w:rsidTr="007C57D3">
        <w:trPr>
          <w:trHeight w:val="234"/>
          <w:jc w:val="center"/>
        </w:trPr>
        <w:tc>
          <w:tcPr>
            <w:tcW w:w="2730" w:type="dxa"/>
            <w:vAlign w:val="bottom"/>
          </w:tcPr>
          <w:p w14:paraId="6E03131B"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Mitch McConnell, Text</w:t>
            </w:r>
          </w:p>
        </w:tc>
        <w:tc>
          <w:tcPr>
            <w:tcW w:w="636" w:type="dxa"/>
            <w:vAlign w:val="bottom"/>
          </w:tcPr>
          <w:p w14:paraId="0700DA1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.161</w:t>
            </w:r>
          </w:p>
        </w:tc>
        <w:tc>
          <w:tcPr>
            <w:tcW w:w="1044" w:type="dxa"/>
            <w:vAlign w:val="bottom"/>
          </w:tcPr>
          <w:p w14:paraId="46BA56FA"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.299</w:t>
            </w:r>
          </w:p>
        </w:tc>
        <w:tc>
          <w:tcPr>
            <w:tcW w:w="727" w:type="dxa"/>
            <w:vAlign w:val="bottom"/>
          </w:tcPr>
          <w:p w14:paraId="75A7936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.195</w:t>
            </w:r>
          </w:p>
        </w:tc>
        <w:tc>
          <w:tcPr>
            <w:tcW w:w="1080" w:type="dxa"/>
            <w:vAlign w:val="bottom"/>
          </w:tcPr>
          <w:p w14:paraId="38CDD2E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.720</w:t>
            </w:r>
          </w:p>
        </w:tc>
        <w:tc>
          <w:tcPr>
            <w:tcW w:w="900" w:type="dxa"/>
            <w:vAlign w:val="bottom"/>
          </w:tcPr>
          <w:p w14:paraId="4B2163C0"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.180</w:t>
            </w:r>
          </w:p>
        </w:tc>
        <w:tc>
          <w:tcPr>
            <w:tcW w:w="1807" w:type="dxa"/>
            <w:vAlign w:val="bottom"/>
          </w:tcPr>
          <w:p w14:paraId="5AFCA98B"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.034</w:t>
            </w:r>
          </w:p>
        </w:tc>
        <w:tc>
          <w:tcPr>
            <w:tcW w:w="756" w:type="dxa"/>
            <w:vAlign w:val="bottom"/>
          </w:tcPr>
          <w:p w14:paraId="2A012FCF"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.555</w:t>
            </w:r>
          </w:p>
        </w:tc>
        <w:tc>
          <w:tcPr>
            <w:tcW w:w="2233" w:type="dxa"/>
            <w:vAlign w:val="bottom"/>
          </w:tcPr>
          <w:p w14:paraId="0A93EAC6"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.019</w:t>
            </w:r>
          </w:p>
        </w:tc>
        <w:tc>
          <w:tcPr>
            <w:tcW w:w="654" w:type="dxa"/>
            <w:vAlign w:val="bottom"/>
          </w:tcPr>
          <w:p w14:paraId="67A267D9"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.893</w:t>
            </w:r>
          </w:p>
        </w:tc>
      </w:tr>
      <w:tr w:rsidR="00B10248" w:rsidRPr="0076433F" w14:paraId="62095080" w14:textId="77777777" w:rsidTr="007C57D3">
        <w:trPr>
          <w:trHeight w:val="234"/>
          <w:jc w:val="center"/>
        </w:trPr>
        <w:tc>
          <w:tcPr>
            <w:tcW w:w="2730" w:type="dxa"/>
            <w:tcBorders>
              <w:bottom w:val="single" w:sz="4" w:space="0" w:color="auto"/>
            </w:tcBorders>
            <w:vAlign w:val="bottom"/>
          </w:tcPr>
          <w:p w14:paraId="567C6220" w14:textId="77777777" w:rsidR="00B10248" w:rsidRPr="0076433F" w:rsidRDefault="00B10248" w:rsidP="007C57D3">
            <w:pPr>
              <w:rPr>
                <w:rFonts w:ascii="Times New Roman" w:hAnsi="Times New Roman" w:cs="Times New Roman"/>
                <w:i/>
              </w:rPr>
            </w:pPr>
            <w:r w:rsidRPr="0076433F">
              <w:rPr>
                <w:rFonts w:ascii="Times New Roman" w:hAnsi="Times New Roman" w:cs="Times New Roman"/>
                <w:i/>
              </w:rPr>
              <w:t xml:space="preserve">  Average</w:t>
            </w:r>
          </w:p>
        </w:tc>
        <w:tc>
          <w:tcPr>
            <w:tcW w:w="636" w:type="dxa"/>
            <w:tcBorders>
              <w:bottom w:val="single" w:sz="4" w:space="0" w:color="auto"/>
            </w:tcBorders>
            <w:vAlign w:val="bottom"/>
          </w:tcPr>
          <w:p w14:paraId="7CCD5411"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.252</w:t>
            </w:r>
          </w:p>
        </w:tc>
        <w:tc>
          <w:tcPr>
            <w:tcW w:w="1044" w:type="dxa"/>
            <w:tcBorders>
              <w:bottom w:val="single" w:sz="4" w:space="0" w:color="auto"/>
            </w:tcBorders>
            <w:vAlign w:val="bottom"/>
          </w:tcPr>
          <w:p w14:paraId="6C1F0656"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.381</w:t>
            </w:r>
          </w:p>
        </w:tc>
        <w:tc>
          <w:tcPr>
            <w:tcW w:w="727" w:type="dxa"/>
            <w:tcBorders>
              <w:bottom w:val="single" w:sz="4" w:space="0" w:color="auto"/>
            </w:tcBorders>
            <w:vAlign w:val="bottom"/>
          </w:tcPr>
          <w:p w14:paraId="7D42FC50"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.329</w:t>
            </w:r>
          </w:p>
        </w:tc>
        <w:tc>
          <w:tcPr>
            <w:tcW w:w="1080" w:type="dxa"/>
            <w:tcBorders>
              <w:bottom w:val="single" w:sz="4" w:space="0" w:color="auto"/>
            </w:tcBorders>
            <w:vAlign w:val="bottom"/>
          </w:tcPr>
          <w:p w14:paraId="0DD678A2"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.656</w:t>
            </w:r>
          </w:p>
        </w:tc>
        <w:tc>
          <w:tcPr>
            <w:tcW w:w="900" w:type="dxa"/>
            <w:tcBorders>
              <w:bottom w:val="single" w:sz="4" w:space="0" w:color="auto"/>
            </w:tcBorders>
            <w:vAlign w:val="bottom"/>
          </w:tcPr>
          <w:p w14:paraId="77DEA428"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.313</w:t>
            </w:r>
          </w:p>
        </w:tc>
        <w:tc>
          <w:tcPr>
            <w:tcW w:w="1807" w:type="dxa"/>
            <w:tcBorders>
              <w:bottom w:val="single" w:sz="4" w:space="0" w:color="auto"/>
            </w:tcBorders>
            <w:vAlign w:val="bottom"/>
          </w:tcPr>
          <w:p w14:paraId="334C9369"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.077</w:t>
            </w:r>
          </w:p>
        </w:tc>
        <w:tc>
          <w:tcPr>
            <w:tcW w:w="756" w:type="dxa"/>
            <w:tcBorders>
              <w:bottom w:val="single" w:sz="4" w:space="0" w:color="auto"/>
            </w:tcBorders>
            <w:vAlign w:val="bottom"/>
          </w:tcPr>
          <w:p w14:paraId="1BBFE6CF" w14:textId="127C43B3" w:rsidR="00B10248" w:rsidRPr="0076433F" w:rsidRDefault="00B10248" w:rsidP="007C57D3">
            <w:pPr>
              <w:pStyle w:val="NoSpacing"/>
              <w:jc w:val="center"/>
              <w:rPr>
                <w:rFonts w:ascii="Times New Roman" w:hAnsi="Times New Roman" w:cs="Times New Roman"/>
                <w:color w:val="000000"/>
                <w:sz w:val="24"/>
                <w:szCs w:val="24"/>
                <w:highlight w:val="yellow"/>
              </w:rPr>
            </w:pPr>
          </w:p>
        </w:tc>
        <w:tc>
          <w:tcPr>
            <w:tcW w:w="2233" w:type="dxa"/>
            <w:tcBorders>
              <w:bottom w:val="single" w:sz="4" w:space="0" w:color="auto"/>
            </w:tcBorders>
            <w:vAlign w:val="bottom"/>
          </w:tcPr>
          <w:p w14:paraId="2C064780"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.061</w:t>
            </w:r>
          </w:p>
        </w:tc>
        <w:tc>
          <w:tcPr>
            <w:tcW w:w="654" w:type="dxa"/>
            <w:tcBorders>
              <w:bottom w:val="single" w:sz="4" w:space="0" w:color="auto"/>
            </w:tcBorders>
            <w:vAlign w:val="bottom"/>
          </w:tcPr>
          <w:p w14:paraId="07F1CB1A" w14:textId="55F32149" w:rsidR="00B10248" w:rsidRPr="0076433F" w:rsidRDefault="00B10248" w:rsidP="007C57D3">
            <w:pPr>
              <w:jc w:val="center"/>
              <w:rPr>
                <w:rFonts w:ascii="Times New Roman" w:hAnsi="Times New Roman" w:cs="Times New Roman"/>
                <w:color w:val="000000"/>
                <w:highlight w:val="yellow"/>
              </w:rPr>
            </w:pPr>
          </w:p>
        </w:tc>
      </w:tr>
    </w:tbl>
    <w:p w14:paraId="4E0D4F23" w14:textId="080FFCDF" w:rsidR="0076433F" w:rsidRDefault="00B10248" w:rsidP="00B10248">
      <w:pPr>
        <w:rPr>
          <w:rFonts w:ascii="Times New Roman" w:hAnsi="Times New Roman" w:cs="Times New Roman"/>
        </w:rPr>
      </w:pPr>
      <w:r w:rsidRPr="0076433F">
        <w:rPr>
          <w:rFonts w:ascii="Times New Roman" w:hAnsi="Times New Roman" w:cs="Times New Roman"/>
          <w:b/>
          <w:i/>
        </w:rPr>
        <w:t>Note</w:t>
      </w:r>
      <w:r w:rsidRPr="0076433F">
        <w:rPr>
          <w:rFonts w:ascii="Times New Roman" w:hAnsi="Times New Roman" w:cs="Times New Roman"/>
        </w:rPr>
        <w:t xml:space="preserve">: OE DK only includes people who didn’t offer a response. On each of the questions, a dozen or less respondents wrote down ‘I do not know’ or ‘Don’t know.’ Only people who didn’t offer a response were shown a MC follow-up. </w:t>
      </w:r>
      <w:r w:rsidRPr="0076433F">
        <w:rPr>
          <w:rFonts w:ascii="Times New Roman" w:hAnsi="Times New Roman" w:cs="Times New Roman"/>
          <w:i/>
        </w:rPr>
        <w:t xml:space="preserve">n for </w:t>
      </w:r>
      <w:r w:rsidRPr="0076433F">
        <w:rPr>
          <w:rFonts w:ascii="Times New Roman" w:hAnsi="Times New Roman" w:cs="Times New Roman"/>
        </w:rPr>
        <w:t xml:space="preserve">AREP Photos = 155; </w:t>
      </w:r>
      <w:r w:rsidRPr="0076433F">
        <w:rPr>
          <w:rFonts w:ascii="Times New Roman" w:hAnsi="Times New Roman" w:cs="Times New Roman"/>
          <w:i/>
        </w:rPr>
        <w:t xml:space="preserve">n for </w:t>
      </w:r>
      <w:r w:rsidRPr="0076433F">
        <w:rPr>
          <w:rFonts w:ascii="Times New Roman" w:hAnsi="Times New Roman" w:cs="Times New Roman"/>
        </w:rPr>
        <w:t xml:space="preserve">AREP Text = 184; </w:t>
      </w:r>
      <w:r w:rsidRPr="0076433F">
        <w:rPr>
          <w:rFonts w:ascii="Times New Roman" w:hAnsi="Times New Roman" w:cs="Times New Roman"/>
          <w:i/>
        </w:rPr>
        <w:t xml:space="preserve">n for </w:t>
      </w:r>
      <w:r w:rsidRPr="0076433F">
        <w:rPr>
          <w:rFonts w:ascii="Times New Roman" w:hAnsi="Times New Roman" w:cs="Times New Roman"/>
        </w:rPr>
        <w:t xml:space="preserve">SREP Photos = 78; </w:t>
      </w:r>
      <w:r w:rsidRPr="0076433F">
        <w:rPr>
          <w:rFonts w:ascii="Times New Roman" w:hAnsi="Times New Roman" w:cs="Times New Roman"/>
          <w:i/>
        </w:rPr>
        <w:t xml:space="preserve">n for </w:t>
      </w:r>
      <w:r w:rsidRPr="0076433F">
        <w:rPr>
          <w:rFonts w:ascii="Times New Roman" w:hAnsi="Times New Roman" w:cs="Times New Roman"/>
        </w:rPr>
        <w:t>SREP Text = 87</w:t>
      </w:r>
      <w:r w:rsidR="00D073B3" w:rsidRPr="0076433F">
        <w:rPr>
          <w:rFonts w:ascii="Times New Roman" w:hAnsi="Times New Roman" w:cs="Times New Roman"/>
        </w:rPr>
        <w:t>.</w:t>
      </w:r>
    </w:p>
    <w:p w14:paraId="5D32F558" w14:textId="31CA0474" w:rsidR="00B10248" w:rsidRPr="0076433F" w:rsidRDefault="00B10248" w:rsidP="0076433F">
      <w:pPr>
        <w:rPr>
          <w:rFonts w:ascii="Times New Roman" w:hAnsi="Times New Roman" w:cs="Times New Roman"/>
          <w:b/>
        </w:rPr>
      </w:pPr>
      <w:r w:rsidRPr="0076433F">
        <w:rPr>
          <w:rFonts w:ascii="Times New Roman" w:hAnsi="Times New Roman" w:cs="Times New Roman"/>
          <w:sz w:val="24"/>
          <w:szCs w:val="24"/>
        </w:rPr>
        <w:t xml:space="preserve"> </w:t>
      </w:r>
    </w:p>
    <w:p w14:paraId="06FB0664" w14:textId="77777777" w:rsidR="00B10248" w:rsidRPr="0076433F" w:rsidRDefault="00B10248" w:rsidP="00B10248">
      <w:pPr>
        <w:jc w:val="center"/>
        <w:rPr>
          <w:rFonts w:ascii="Times New Roman" w:hAnsi="Times New Roman" w:cs="Times New Roman"/>
          <w:b/>
        </w:rPr>
      </w:pPr>
      <w:r w:rsidRPr="0076433F">
        <w:rPr>
          <w:rFonts w:ascii="Times New Roman" w:hAnsi="Times New Roman" w:cs="Times New Roman"/>
          <w:b/>
        </w:rPr>
        <w:br w:type="page"/>
      </w:r>
    </w:p>
    <w:p w14:paraId="6730E080" w14:textId="77777777" w:rsidR="00B10248" w:rsidRPr="0076433F" w:rsidRDefault="00B10248" w:rsidP="00B10248">
      <w:pPr>
        <w:pStyle w:val="NoSpacing"/>
        <w:jc w:val="center"/>
        <w:rPr>
          <w:rFonts w:ascii="Times New Roman" w:hAnsi="Times New Roman" w:cs="Times New Roman"/>
          <w:sz w:val="24"/>
          <w:szCs w:val="24"/>
        </w:rPr>
        <w:sectPr w:rsidR="00B10248" w:rsidRPr="0076433F" w:rsidSect="0076433F">
          <w:endnotePr>
            <w:numFmt w:val="decimal"/>
          </w:endnotePr>
          <w:pgSz w:w="15840" w:h="12240" w:orient="landscape"/>
          <w:pgMar w:top="1440" w:right="1440" w:bottom="1440" w:left="1440" w:header="720" w:footer="720" w:gutter="0"/>
          <w:cols w:space="720"/>
          <w:titlePg/>
          <w:docGrid w:linePitch="360"/>
        </w:sectPr>
      </w:pPr>
    </w:p>
    <w:p w14:paraId="2E19AB30" w14:textId="77777777" w:rsidR="0076433F" w:rsidRPr="0076433F" w:rsidRDefault="0076433F" w:rsidP="0076433F">
      <w:pPr>
        <w:jc w:val="center"/>
        <w:rPr>
          <w:rFonts w:ascii="Times New Roman" w:hAnsi="Times New Roman" w:cs="Times New Roman"/>
        </w:rPr>
      </w:pPr>
      <w:r w:rsidRPr="0076433F">
        <w:rPr>
          <w:rFonts w:ascii="Times New Roman" w:hAnsi="Times New Roman" w:cs="Times New Roman"/>
          <w:b/>
        </w:rPr>
        <w:lastRenderedPageBreak/>
        <w:t>Table 6: MC Probe for MC DK</w:t>
      </w:r>
    </w:p>
    <w:p w14:paraId="29C90A22" w14:textId="77777777" w:rsidR="0076433F" w:rsidRPr="0076433F" w:rsidRDefault="0076433F" w:rsidP="0076433F">
      <w:pPr>
        <w:jc w:val="center"/>
        <w:rPr>
          <w:rFonts w:ascii="Times New Roman" w:hAnsi="Times New Roman" w:cs="Times New Roman"/>
          <w:b/>
        </w:rPr>
      </w:pPr>
    </w:p>
    <w:tbl>
      <w:tblPr>
        <w:tblStyle w:val="TableGrid"/>
        <w:tblW w:w="11368"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994"/>
        <w:gridCol w:w="1027"/>
        <w:gridCol w:w="638"/>
        <w:gridCol w:w="636"/>
        <w:gridCol w:w="815"/>
        <w:gridCol w:w="996"/>
        <w:gridCol w:w="1720"/>
      </w:tblGrid>
      <w:tr w:rsidR="0076433F" w:rsidRPr="0076433F" w14:paraId="1C78AEF9" w14:textId="77777777" w:rsidTr="007C57D3">
        <w:trPr>
          <w:jc w:val="center"/>
        </w:trPr>
        <w:tc>
          <w:tcPr>
            <w:tcW w:w="4542" w:type="dxa"/>
            <w:tcBorders>
              <w:top w:val="single" w:sz="4" w:space="0" w:color="auto"/>
              <w:bottom w:val="single" w:sz="4" w:space="0" w:color="auto"/>
            </w:tcBorders>
            <w:vAlign w:val="bottom"/>
          </w:tcPr>
          <w:p w14:paraId="20968EF3" w14:textId="77777777" w:rsidR="0076433F" w:rsidRPr="0076433F" w:rsidRDefault="0076433F" w:rsidP="007C57D3">
            <w:pPr>
              <w:rPr>
                <w:rFonts w:ascii="Times New Roman" w:hAnsi="Times New Roman" w:cs="Times New Roman"/>
                <w:b/>
                <w:bCs/>
              </w:rPr>
            </w:pPr>
            <w:r w:rsidRPr="0076433F">
              <w:rPr>
                <w:rFonts w:ascii="Times New Roman" w:hAnsi="Times New Roman" w:cs="Times New Roman"/>
                <w:b/>
                <w:bCs/>
              </w:rPr>
              <w:t>Items</w:t>
            </w:r>
          </w:p>
        </w:tc>
        <w:tc>
          <w:tcPr>
            <w:tcW w:w="0" w:type="auto"/>
            <w:tcBorders>
              <w:top w:val="single" w:sz="4" w:space="0" w:color="auto"/>
              <w:bottom w:val="single" w:sz="4" w:space="0" w:color="auto"/>
            </w:tcBorders>
            <w:vAlign w:val="bottom"/>
          </w:tcPr>
          <w:p w14:paraId="4AF6B686" w14:textId="77777777" w:rsidR="0076433F" w:rsidRPr="0076433F" w:rsidRDefault="0076433F" w:rsidP="007C57D3">
            <w:pPr>
              <w:jc w:val="center"/>
              <w:rPr>
                <w:rFonts w:ascii="Times New Roman" w:hAnsi="Times New Roman" w:cs="Times New Roman"/>
                <w:b/>
              </w:rPr>
            </w:pPr>
            <w:r w:rsidRPr="0076433F">
              <w:rPr>
                <w:rFonts w:ascii="Times New Roman" w:hAnsi="Times New Roman" w:cs="Times New Roman"/>
                <w:b/>
              </w:rPr>
              <w:t>Correct before</w:t>
            </w:r>
          </w:p>
          <w:p w14:paraId="75C51FFF" w14:textId="77777777" w:rsidR="0076433F" w:rsidRPr="0076433F" w:rsidRDefault="0076433F" w:rsidP="007C57D3">
            <w:pPr>
              <w:jc w:val="center"/>
              <w:rPr>
                <w:rFonts w:ascii="Times New Roman" w:hAnsi="Times New Roman" w:cs="Times New Roman"/>
                <w:b/>
                <w:bCs/>
              </w:rPr>
            </w:pPr>
            <w:r w:rsidRPr="0076433F">
              <w:rPr>
                <w:rFonts w:ascii="Times New Roman" w:hAnsi="Times New Roman" w:cs="Times New Roman"/>
                <w:b/>
              </w:rPr>
              <w:t>probing</w:t>
            </w:r>
          </w:p>
        </w:tc>
        <w:tc>
          <w:tcPr>
            <w:tcW w:w="0" w:type="auto"/>
            <w:tcBorders>
              <w:top w:val="single" w:sz="4" w:space="0" w:color="auto"/>
              <w:bottom w:val="single" w:sz="4" w:space="0" w:color="auto"/>
            </w:tcBorders>
            <w:vAlign w:val="bottom"/>
          </w:tcPr>
          <w:p w14:paraId="26697A5E" w14:textId="77777777" w:rsidR="0076433F" w:rsidRPr="0076433F" w:rsidRDefault="0076433F" w:rsidP="007C57D3">
            <w:pPr>
              <w:jc w:val="center"/>
              <w:rPr>
                <w:rFonts w:ascii="Times New Roman" w:hAnsi="Times New Roman" w:cs="Times New Roman"/>
                <w:b/>
              </w:rPr>
            </w:pPr>
            <w:r w:rsidRPr="0076433F">
              <w:rPr>
                <w:rFonts w:ascii="Times New Roman" w:hAnsi="Times New Roman" w:cs="Times New Roman"/>
                <w:b/>
                <w:bCs/>
              </w:rPr>
              <w:t>Correct after</w:t>
            </w:r>
            <w:r w:rsidRPr="0076433F">
              <w:rPr>
                <w:rFonts w:ascii="Times New Roman" w:hAnsi="Times New Roman" w:cs="Times New Roman"/>
                <w:b/>
              </w:rPr>
              <w:t xml:space="preserve"> probing</w:t>
            </w:r>
          </w:p>
        </w:tc>
        <w:tc>
          <w:tcPr>
            <w:tcW w:w="0" w:type="auto"/>
            <w:tcBorders>
              <w:top w:val="single" w:sz="4" w:space="0" w:color="auto"/>
              <w:bottom w:val="single" w:sz="4" w:space="0" w:color="auto"/>
            </w:tcBorders>
            <w:vAlign w:val="bottom"/>
          </w:tcPr>
          <w:p w14:paraId="37881E06" w14:textId="77777777" w:rsidR="0076433F" w:rsidRPr="0076433F" w:rsidRDefault="0076433F" w:rsidP="007C57D3">
            <w:pPr>
              <w:jc w:val="center"/>
              <w:rPr>
                <w:rFonts w:ascii="Times New Roman" w:hAnsi="Times New Roman" w:cs="Times New Roman"/>
                <w:b/>
                <w:bCs/>
              </w:rPr>
            </w:pPr>
            <w:r w:rsidRPr="0076433F">
              <w:rPr>
                <w:rFonts w:ascii="Times New Roman" w:hAnsi="Times New Roman" w:cs="Times New Roman"/>
                <w:b/>
                <w:bCs/>
              </w:rPr>
              <w:t>Diff.</w:t>
            </w:r>
          </w:p>
        </w:tc>
        <w:tc>
          <w:tcPr>
            <w:tcW w:w="0" w:type="auto"/>
            <w:tcBorders>
              <w:top w:val="single" w:sz="4" w:space="0" w:color="auto"/>
              <w:bottom w:val="single" w:sz="4" w:space="0" w:color="auto"/>
            </w:tcBorders>
            <w:vAlign w:val="bottom"/>
          </w:tcPr>
          <w:p w14:paraId="7BF496A8" w14:textId="77777777" w:rsidR="0076433F" w:rsidRPr="0076433F" w:rsidRDefault="0076433F" w:rsidP="007C57D3">
            <w:pPr>
              <w:jc w:val="center"/>
              <w:rPr>
                <w:rFonts w:ascii="Times New Roman" w:hAnsi="Times New Roman" w:cs="Times New Roman"/>
                <w:b/>
                <w:bCs/>
              </w:rPr>
            </w:pPr>
            <w:r w:rsidRPr="0076433F">
              <w:rPr>
                <w:rFonts w:ascii="Times New Roman" w:hAnsi="Times New Roman" w:cs="Times New Roman"/>
                <w:b/>
                <w:bCs/>
              </w:rPr>
              <w:t>DKs</w:t>
            </w:r>
          </w:p>
        </w:tc>
        <w:tc>
          <w:tcPr>
            <w:tcW w:w="0" w:type="auto"/>
            <w:tcBorders>
              <w:top w:val="single" w:sz="4" w:space="0" w:color="auto"/>
              <w:bottom w:val="single" w:sz="4" w:space="0" w:color="auto"/>
            </w:tcBorders>
            <w:vAlign w:val="bottom"/>
          </w:tcPr>
          <w:p w14:paraId="714499FF" w14:textId="77777777" w:rsidR="0076433F" w:rsidRPr="0076433F" w:rsidRDefault="0076433F" w:rsidP="007C57D3">
            <w:pPr>
              <w:jc w:val="center"/>
              <w:rPr>
                <w:rFonts w:ascii="Times New Roman" w:hAnsi="Times New Roman" w:cs="Times New Roman"/>
                <w:b/>
                <w:bCs/>
              </w:rPr>
            </w:pPr>
            <w:r w:rsidRPr="0076433F">
              <w:rPr>
                <w:rFonts w:ascii="Times New Roman" w:hAnsi="Times New Roman" w:cs="Times New Roman"/>
                <w:b/>
                <w:bCs/>
              </w:rPr>
              <w:t>DKs after probe</w:t>
            </w:r>
          </w:p>
        </w:tc>
        <w:tc>
          <w:tcPr>
            <w:tcW w:w="996" w:type="dxa"/>
            <w:tcBorders>
              <w:top w:val="single" w:sz="4" w:space="0" w:color="auto"/>
              <w:bottom w:val="single" w:sz="4" w:space="0" w:color="auto"/>
            </w:tcBorders>
            <w:vAlign w:val="bottom"/>
          </w:tcPr>
          <w:p w14:paraId="6FD4CC49" w14:textId="77777777" w:rsidR="0076433F" w:rsidRPr="0076433F" w:rsidRDefault="0076433F" w:rsidP="007C57D3">
            <w:pPr>
              <w:jc w:val="center"/>
              <w:rPr>
                <w:rFonts w:ascii="Times New Roman" w:hAnsi="Times New Roman" w:cs="Times New Roman"/>
                <w:b/>
                <w:bCs/>
                <w:i/>
              </w:rPr>
            </w:pPr>
            <w:r w:rsidRPr="0076433F">
              <w:rPr>
                <w:rFonts w:ascii="Times New Roman" w:hAnsi="Times New Roman" w:cs="Times New Roman"/>
                <w:b/>
                <w:bCs/>
                <w:i/>
              </w:rPr>
              <w:t>N</w:t>
            </w:r>
          </w:p>
        </w:tc>
        <w:tc>
          <w:tcPr>
            <w:tcW w:w="0" w:type="auto"/>
            <w:tcBorders>
              <w:top w:val="single" w:sz="4" w:space="0" w:color="auto"/>
              <w:bottom w:val="single" w:sz="4" w:space="0" w:color="auto"/>
            </w:tcBorders>
            <w:vAlign w:val="bottom"/>
          </w:tcPr>
          <w:p w14:paraId="51AE0813" w14:textId="77777777" w:rsidR="0076433F" w:rsidRPr="0076433F" w:rsidRDefault="0076433F" w:rsidP="007C57D3">
            <w:pPr>
              <w:jc w:val="center"/>
              <w:rPr>
                <w:rFonts w:ascii="Times New Roman" w:hAnsi="Times New Roman" w:cs="Times New Roman"/>
                <w:b/>
                <w:bCs/>
              </w:rPr>
            </w:pPr>
            <w:r w:rsidRPr="0076433F">
              <w:rPr>
                <w:rFonts w:ascii="Times New Roman" w:hAnsi="Times New Roman" w:cs="Times New Roman"/>
                <w:b/>
                <w:bCs/>
              </w:rPr>
              <w:t>Wave</w:t>
            </w:r>
          </w:p>
        </w:tc>
      </w:tr>
      <w:tr w:rsidR="0076433F" w:rsidRPr="0076433F" w14:paraId="055E5BD0" w14:textId="77777777" w:rsidTr="007C57D3">
        <w:trPr>
          <w:trHeight w:val="260"/>
          <w:jc w:val="center"/>
        </w:trPr>
        <w:tc>
          <w:tcPr>
            <w:tcW w:w="4542" w:type="dxa"/>
            <w:vAlign w:val="bottom"/>
          </w:tcPr>
          <w:p w14:paraId="5CDD59C7" w14:textId="77777777" w:rsidR="0076433F" w:rsidRPr="0076433F" w:rsidRDefault="0076433F" w:rsidP="007C57D3">
            <w:pPr>
              <w:rPr>
                <w:rFonts w:ascii="Times New Roman" w:hAnsi="Times New Roman" w:cs="Times New Roman"/>
                <w:b/>
                <w:bCs/>
              </w:rPr>
            </w:pPr>
            <w:r w:rsidRPr="0076433F">
              <w:rPr>
                <w:rFonts w:ascii="Times New Roman" w:hAnsi="Times New Roman" w:cs="Times New Roman"/>
                <w:b/>
                <w:bCs/>
                <w:i/>
                <w:iCs/>
              </w:rPr>
              <w:t>NAES</w:t>
            </w:r>
            <w:r w:rsidRPr="0076433F">
              <w:rPr>
                <w:rFonts w:ascii="Times New Roman" w:hAnsi="Times New Roman" w:cs="Times New Roman"/>
                <w:b/>
                <w:bCs/>
              </w:rPr>
              <w:t xml:space="preserve"> 2004</w:t>
            </w:r>
          </w:p>
        </w:tc>
        <w:tc>
          <w:tcPr>
            <w:tcW w:w="0" w:type="auto"/>
            <w:vAlign w:val="bottom"/>
          </w:tcPr>
          <w:p w14:paraId="32CA0089"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0A834810"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69703B71"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11A54FA5"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0DED2E82" w14:textId="77777777" w:rsidR="0076433F" w:rsidRPr="0076433F" w:rsidRDefault="0076433F" w:rsidP="007C57D3">
            <w:pPr>
              <w:pStyle w:val="NoSpacing"/>
              <w:jc w:val="center"/>
              <w:rPr>
                <w:rFonts w:ascii="Times New Roman" w:hAnsi="Times New Roman" w:cs="Times New Roman"/>
                <w:sz w:val="24"/>
                <w:szCs w:val="24"/>
              </w:rPr>
            </w:pPr>
          </w:p>
        </w:tc>
        <w:tc>
          <w:tcPr>
            <w:tcW w:w="996" w:type="dxa"/>
            <w:vAlign w:val="bottom"/>
          </w:tcPr>
          <w:p w14:paraId="5F1DE23A"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187CC355" w14:textId="77777777" w:rsidR="0076433F" w:rsidRPr="0076433F" w:rsidRDefault="0076433F" w:rsidP="007C57D3">
            <w:pPr>
              <w:pStyle w:val="NoSpacing"/>
              <w:jc w:val="center"/>
              <w:rPr>
                <w:rFonts w:ascii="Times New Roman" w:hAnsi="Times New Roman" w:cs="Times New Roman"/>
                <w:sz w:val="24"/>
                <w:szCs w:val="24"/>
              </w:rPr>
            </w:pPr>
          </w:p>
        </w:tc>
      </w:tr>
      <w:tr w:rsidR="0076433F" w:rsidRPr="0076433F" w14:paraId="5D1341E5" w14:textId="77777777" w:rsidTr="007C57D3">
        <w:trPr>
          <w:trHeight w:val="260"/>
          <w:jc w:val="center"/>
        </w:trPr>
        <w:tc>
          <w:tcPr>
            <w:tcW w:w="4542" w:type="dxa"/>
            <w:vAlign w:val="bottom"/>
          </w:tcPr>
          <w:p w14:paraId="0FF4FC6D" w14:textId="77777777" w:rsidR="0076433F" w:rsidRPr="0076433F" w:rsidRDefault="0076433F" w:rsidP="007C57D3">
            <w:pPr>
              <w:rPr>
                <w:rFonts w:ascii="Times New Roman" w:hAnsi="Times New Roman" w:cs="Times New Roman"/>
              </w:rPr>
            </w:pPr>
            <w:r w:rsidRPr="0076433F">
              <w:rPr>
                <w:rFonts w:ascii="Times New Roman" w:hAnsi="Times New Roman" w:cs="Times New Roman"/>
              </w:rPr>
              <w:t xml:space="preserve">  Candidate to make Bush tax cuts permanent</w:t>
            </w:r>
          </w:p>
        </w:tc>
        <w:tc>
          <w:tcPr>
            <w:tcW w:w="0" w:type="auto"/>
            <w:vAlign w:val="bottom"/>
          </w:tcPr>
          <w:p w14:paraId="4484AE79"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.651</w:t>
            </w:r>
          </w:p>
        </w:tc>
        <w:tc>
          <w:tcPr>
            <w:tcW w:w="0" w:type="auto"/>
            <w:vAlign w:val="bottom"/>
          </w:tcPr>
          <w:p w14:paraId="31263FBC"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.654</w:t>
            </w:r>
          </w:p>
        </w:tc>
        <w:tc>
          <w:tcPr>
            <w:tcW w:w="0" w:type="auto"/>
            <w:vAlign w:val="bottom"/>
          </w:tcPr>
          <w:p w14:paraId="2367D8BB"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.003</w:t>
            </w:r>
          </w:p>
        </w:tc>
        <w:tc>
          <w:tcPr>
            <w:tcW w:w="0" w:type="auto"/>
            <w:vAlign w:val="bottom"/>
          </w:tcPr>
          <w:p w14:paraId="61F231B5"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.102</w:t>
            </w:r>
          </w:p>
        </w:tc>
        <w:tc>
          <w:tcPr>
            <w:tcW w:w="0" w:type="auto"/>
            <w:vAlign w:val="bottom"/>
          </w:tcPr>
          <w:p w14:paraId="2369DA4D"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.097</w:t>
            </w:r>
          </w:p>
        </w:tc>
        <w:tc>
          <w:tcPr>
            <w:tcW w:w="996" w:type="dxa"/>
            <w:vAlign w:val="bottom"/>
          </w:tcPr>
          <w:p w14:paraId="2EE884E1" w14:textId="77777777" w:rsidR="0076433F" w:rsidRPr="0076433F" w:rsidRDefault="0076433F" w:rsidP="007C57D3">
            <w:pPr>
              <w:pStyle w:val="NoSpacing"/>
              <w:jc w:val="right"/>
              <w:rPr>
                <w:rFonts w:ascii="Times New Roman" w:hAnsi="Times New Roman" w:cs="Times New Roman"/>
                <w:sz w:val="24"/>
                <w:szCs w:val="24"/>
              </w:rPr>
            </w:pPr>
            <w:r w:rsidRPr="0076433F">
              <w:rPr>
                <w:rFonts w:ascii="Times New Roman" w:hAnsi="Times New Roman" w:cs="Times New Roman"/>
                <w:sz w:val="24"/>
                <w:szCs w:val="24"/>
              </w:rPr>
              <w:t>21,141</w:t>
            </w:r>
          </w:p>
        </w:tc>
        <w:tc>
          <w:tcPr>
            <w:tcW w:w="0" w:type="auto"/>
            <w:vAlign w:val="bottom"/>
          </w:tcPr>
          <w:p w14:paraId="293E7B77"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w:t>
            </w:r>
            <w:commentRangeStart w:id="2"/>
            <w:r w:rsidRPr="0076433F">
              <w:rPr>
                <w:rFonts w:ascii="Times New Roman" w:hAnsi="Times New Roman" w:cs="Times New Roman"/>
                <w:sz w:val="24"/>
                <w:szCs w:val="24"/>
              </w:rPr>
              <w:t>/8/04-10/24/04</w:t>
            </w:r>
            <w:commentRangeEnd w:id="2"/>
            <w:r w:rsidRPr="0076433F">
              <w:rPr>
                <w:rStyle w:val="CommentReference"/>
                <w:rFonts w:ascii="Times New Roman" w:eastAsia="Times New Roman" w:hAnsi="Times New Roman" w:cs="Times New Roman"/>
              </w:rPr>
              <w:commentReference w:id="2"/>
            </w:r>
          </w:p>
        </w:tc>
      </w:tr>
      <w:tr w:rsidR="0076433F" w:rsidRPr="0076433F" w14:paraId="7E28EA78" w14:textId="77777777" w:rsidTr="007C57D3">
        <w:trPr>
          <w:trHeight w:val="260"/>
          <w:jc w:val="center"/>
        </w:trPr>
        <w:tc>
          <w:tcPr>
            <w:tcW w:w="4542" w:type="dxa"/>
            <w:vAlign w:val="bottom"/>
          </w:tcPr>
          <w:p w14:paraId="46D3DAD6" w14:textId="77777777" w:rsidR="0076433F" w:rsidRPr="0076433F" w:rsidRDefault="0076433F" w:rsidP="007C57D3">
            <w:pPr>
              <w:rPr>
                <w:rFonts w:ascii="Times New Roman" w:hAnsi="Times New Roman" w:cs="Times New Roman"/>
              </w:rPr>
            </w:pPr>
            <w:r w:rsidRPr="0076433F">
              <w:rPr>
                <w:rFonts w:ascii="Times New Roman" w:hAnsi="Times New Roman" w:cs="Times New Roman"/>
              </w:rPr>
              <w:t xml:space="preserve">  Kerry repeal Bush tax cuts for which income</w:t>
            </w:r>
          </w:p>
        </w:tc>
        <w:tc>
          <w:tcPr>
            <w:tcW w:w="0" w:type="auto"/>
            <w:vAlign w:val="bottom"/>
          </w:tcPr>
          <w:p w14:paraId="487F2C1E"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.335</w:t>
            </w:r>
          </w:p>
        </w:tc>
        <w:tc>
          <w:tcPr>
            <w:tcW w:w="0" w:type="auto"/>
            <w:vAlign w:val="bottom"/>
          </w:tcPr>
          <w:p w14:paraId="51CC55B6"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.339</w:t>
            </w:r>
          </w:p>
        </w:tc>
        <w:tc>
          <w:tcPr>
            <w:tcW w:w="0" w:type="auto"/>
            <w:vAlign w:val="bottom"/>
          </w:tcPr>
          <w:p w14:paraId="270106A7"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.004</w:t>
            </w:r>
          </w:p>
        </w:tc>
        <w:tc>
          <w:tcPr>
            <w:tcW w:w="0" w:type="auto"/>
            <w:vAlign w:val="bottom"/>
          </w:tcPr>
          <w:p w14:paraId="6D68FED8"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.244</w:t>
            </w:r>
          </w:p>
        </w:tc>
        <w:tc>
          <w:tcPr>
            <w:tcW w:w="0" w:type="auto"/>
            <w:vAlign w:val="bottom"/>
          </w:tcPr>
          <w:p w14:paraId="70059DED"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.229</w:t>
            </w:r>
          </w:p>
        </w:tc>
        <w:tc>
          <w:tcPr>
            <w:tcW w:w="996" w:type="dxa"/>
            <w:vAlign w:val="bottom"/>
          </w:tcPr>
          <w:p w14:paraId="228877DF" w14:textId="77777777" w:rsidR="0076433F" w:rsidRPr="0076433F" w:rsidRDefault="0076433F" w:rsidP="007C57D3">
            <w:pPr>
              <w:pStyle w:val="NoSpacing"/>
              <w:jc w:val="right"/>
              <w:rPr>
                <w:rFonts w:ascii="Times New Roman" w:hAnsi="Times New Roman" w:cs="Times New Roman"/>
                <w:sz w:val="24"/>
                <w:szCs w:val="24"/>
              </w:rPr>
            </w:pPr>
            <w:r w:rsidRPr="0076433F">
              <w:rPr>
                <w:rFonts w:ascii="Times New Roman" w:hAnsi="Times New Roman" w:cs="Times New Roman"/>
                <w:sz w:val="24"/>
                <w:szCs w:val="24"/>
              </w:rPr>
              <w:t>31,940</w:t>
            </w:r>
          </w:p>
        </w:tc>
        <w:tc>
          <w:tcPr>
            <w:tcW w:w="0" w:type="auto"/>
            <w:vAlign w:val="bottom"/>
          </w:tcPr>
          <w:p w14:paraId="686B79B4"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4/19/04-10/25/04</w:t>
            </w:r>
          </w:p>
        </w:tc>
      </w:tr>
      <w:tr w:rsidR="0076433F" w:rsidRPr="0076433F" w14:paraId="7B58CA0A" w14:textId="77777777" w:rsidTr="007C57D3">
        <w:trPr>
          <w:trHeight w:val="305"/>
          <w:jc w:val="center"/>
        </w:trPr>
        <w:tc>
          <w:tcPr>
            <w:tcW w:w="4542" w:type="dxa"/>
            <w:vAlign w:val="bottom"/>
          </w:tcPr>
          <w:p w14:paraId="02B7F602" w14:textId="77777777" w:rsidR="0076433F" w:rsidRPr="0076433F" w:rsidRDefault="0076433F" w:rsidP="007C57D3">
            <w:pPr>
              <w:rPr>
                <w:rFonts w:ascii="Times New Roman" w:hAnsi="Times New Roman" w:cs="Times New Roman"/>
              </w:rPr>
            </w:pPr>
            <w:r w:rsidRPr="0076433F">
              <w:rPr>
                <w:rFonts w:ascii="Times New Roman" w:hAnsi="Times New Roman" w:cs="Times New Roman"/>
              </w:rPr>
              <w:t xml:space="preserve">  Kerry eliminating tax cut for over $200,000</w:t>
            </w:r>
          </w:p>
        </w:tc>
        <w:tc>
          <w:tcPr>
            <w:tcW w:w="0" w:type="auto"/>
            <w:vAlign w:val="bottom"/>
          </w:tcPr>
          <w:p w14:paraId="66655A4E"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.438</w:t>
            </w:r>
          </w:p>
        </w:tc>
        <w:tc>
          <w:tcPr>
            <w:tcW w:w="0" w:type="auto"/>
            <w:vAlign w:val="bottom"/>
          </w:tcPr>
          <w:p w14:paraId="5946494A"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.443</w:t>
            </w:r>
          </w:p>
        </w:tc>
        <w:tc>
          <w:tcPr>
            <w:tcW w:w="0" w:type="auto"/>
            <w:vAlign w:val="bottom"/>
          </w:tcPr>
          <w:p w14:paraId="78767C63"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.005</w:t>
            </w:r>
          </w:p>
        </w:tc>
        <w:tc>
          <w:tcPr>
            <w:tcW w:w="0" w:type="auto"/>
            <w:vAlign w:val="bottom"/>
          </w:tcPr>
          <w:p w14:paraId="748EE05E"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.334</w:t>
            </w:r>
          </w:p>
        </w:tc>
        <w:tc>
          <w:tcPr>
            <w:tcW w:w="0" w:type="auto"/>
            <w:vAlign w:val="bottom"/>
          </w:tcPr>
          <w:p w14:paraId="28426079"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.323</w:t>
            </w:r>
          </w:p>
        </w:tc>
        <w:tc>
          <w:tcPr>
            <w:tcW w:w="996" w:type="dxa"/>
            <w:vAlign w:val="bottom"/>
          </w:tcPr>
          <w:p w14:paraId="157BD235" w14:textId="77777777" w:rsidR="0076433F" w:rsidRPr="0076433F" w:rsidRDefault="0076433F" w:rsidP="007C57D3">
            <w:pPr>
              <w:pStyle w:val="NoSpacing"/>
              <w:jc w:val="right"/>
              <w:rPr>
                <w:rFonts w:ascii="Times New Roman" w:hAnsi="Times New Roman" w:cs="Times New Roman"/>
                <w:sz w:val="24"/>
                <w:szCs w:val="24"/>
              </w:rPr>
            </w:pPr>
            <w:r w:rsidRPr="0076433F">
              <w:rPr>
                <w:rFonts w:ascii="Times New Roman" w:hAnsi="Times New Roman" w:cs="Times New Roman"/>
                <w:sz w:val="24"/>
                <w:szCs w:val="24"/>
              </w:rPr>
              <w:t>2,151</w:t>
            </w:r>
          </w:p>
        </w:tc>
        <w:tc>
          <w:tcPr>
            <w:tcW w:w="0" w:type="auto"/>
            <w:vAlign w:val="bottom"/>
          </w:tcPr>
          <w:p w14:paraId="4A3C0356"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1/30/04-10/25/04</w:t>
            </w:r>
          </w:p>
        </w:tc>
      </w:tr>
      <w:tr w:rsidR="0076433F" w:rsidRPr="0076433F" w14:paraId="3B04534D" w14:textId="77777777" w:rsidTr="007C57D3">
        <w:trPr>
          <w:trHeight w:val="260"/>
          <w:jc w:val="center"/>
        </w:trPr>
        <w:tc>
          <w:tcPr>
            <w:tcW w:w="4542" w:type="dxa"/>
            <w:vAlign w:val="bottom"/>
          </w:tcPr>
          <w:p w14:paraId="184BCCA2" w14:textId="77777777" w:rsidR="0076433F" w:rsidRPr="0076433F" w:rsidRDefault="0076433F" w:rsidP="007C57D3">
            <w:pPr>
              <w:rPr>
                <w:rFonts w:ascii="Times New Roman" w:hAnsi="Times New Roman" w:cs="Times New Roman"/>
              </w:rPr>
            </w:pPr>
            <w:r w:rsidRPr="0076433F">
              <w:rPr>
                <w:rFonts w:ascii="Times New Roman" w:hAnsi="Times New Roman" w:cs="Times New Roman"/>
              </w:rPr>
              <w:t xml:space="preserve">  Candidate to repeal all Bush tax cuts</w:t>
            </w:r>
          </w:p>
        </w:tc>
        <w:tc>
          <w:tcPr>
            <w:tcW w:w="0" w:type="auto"/>
            <w:vAlign w:val="bottom"/>
          </w:tcPr>
          <w:p w14:paraId="2EF62504"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.017</w:t>
            </w:r>
          </w:p>
        </w:tc>
        <w:tc>
          <w:tcPr>
            <w:tcW w:w="0" w:type="auto"/>
            <w:vAlign w:val="bottom"/>
          </w:tcPr>
          <w:p w14:paraId="33F6CCD7"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.017</w:t>
            </w:r>
          </w:p>
        </w:tc>
        <w:tc>
          <w:tcPr>
            <w:tcW w:w="0" w:type="auto"/>
            <w:vAlign w:val="bottom"/>
          </w:tcPr>
          <w:p w14:paraId="1E1D2B66"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.000</w:t>
            </w:r>
          </w:p>
        </w:tc>
        <w:tc>
          <w:tcPr>
            <w:tcW w:w="0" w:type="auto"/>
            <w:vAlign w:val="bottom"/>
          </w:tcPr>
          <w:p w14:paraId="6016B2FB"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.440</w:t>
            </w:r>
          </w:p>
        </w:tc>
        <w:tc>
          <w:tcPr>
            <w:tcW w:w="0" w:type="auto"/>
            <w:vAlign w:val="bottom"/>
          </w:tcPr>
          <w:p w14:paraId="61DD3999"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.428</w:t>
            </w:r>
          </w:p>
        </w:tc>
        <w:tc>
          <w:tcPr>
            <w:tcW w:w="996" w:type="dxa"/>
            <w:vAlign w:val="bottom"/>
          </w:tcPr>
          <w:p w14:paraId="7EF78A6E" w14:textId="77777777" w:rsidR="0076433F" w:rsidRPr="0076433F" w:rsidRDefault="0076433F" w:rsidP="007C57D3">
            <w:pPr>
              <w:pStyle w:val="NoSpacing"/>
              <w:jc w:val="right"/>
              <w:rPr>
                <w:rFonts w:ascii="Times New Roman" w:hAnsi="Times New Roman" w:cs="Times New Roman"/>
                <w:sz w:val="24"/>
                <w:szCs w:val="24"/>
              </w:rPr>
            </w:pPr>
            <w:r w:rsidRPr="0076433F">
              <w:rPr>
                <w:rFonts w:ascii="Times New Roman" w:hAnsi="Times New Roman" w:cs="Times New Roman"/>
                <w:sz w:val="24"/>
                <w:szCs w:val="24"/>
              </w:rPr>
              <w:t>2,061</w:t>
            </w:r>
          </w:p>
        </w:tc>
        <w:tc>
          <w:tcPr>
            <w:tcW w:w="0" w:type="auto"/>
            <w:vAlign w:val="bottom"/>
          </w:tcPr>
          <w:p w14:paraId="798694B8"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1/16/04-2/17/04</w:t>
            </w:r>
          </w:p>
        </w:tc>
      </w:tr>
      <w:tr w:rsidR="0076433F" w:rsidRPr="0076433F" w14:paraId="6A237A2B" w14:textId="77777777" w:rsidTr="007C57D3">
        <w:trPr>
          <w:trHeight w:val="260"/>
          <w:jc w:val="center"/>
        </w:trPr>
        <w:tc>
          <w:tcPr>
            <w:tcW w:w="4542" w:type="dxa"/>
            <w:vAlign w:val="bottom"/>
          </w:tcPr>
          <w:p w14:paraId="2FFC7F93" w14:textId="77777777" w:rsidR="0076433F" w:rsidRPr="0076433F" w:rsidRDefault="0076433F" w:rsidP="007C57D3">
            <w:pPr>
              <w:rPr>
                <w:rFonts w:ascii="Times New Roman" w:hAnsi="Times New Roman" w:cs="Times New Roman"/>
              </w:rPr>
            </w:pPr>
          </w:p>
        </w:tc>
        <w:tc>
          <w:tcPr>
            <w:tcW w:w="0" w:type="auto"/>
            <w:vAlign w:val="bottom"/>
          </w:tcPr>
          <w:p w14:paraId="04B6F2A3"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79870E95"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4D47733F"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491D2150"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7D93C357" w14:textId="77777777" w:rsidR="0076433F" w:rsidRPr="0076433F" w:rsidRDefault="0076433F" w:rsidP="007C57D3">
            <w:pPr>
              <w:pStyle w:val="NoSpacing"/>
              <w:jc w:val="center"/>
              <w:rPr>
                <w:rFonts w:ascii="Times New Roman" w:hAnsi="Times New Roman" w:cs="Times New Roman"/>
                <w:sz w:val="24"/>
                <w:szCs w:val="24"/>
              </w:rPr>
            </w:pPr>
          </w:p>
        </w:tc>
        <w:tc>
          <w:tcPr>
            <w:tcW w:w="996" w:type="dxa"/>
            <w:vAlign w:val="bottom"/>
          </w:tcPr>
          <w:p w14:paraId="28B9D32C"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7BE70E7B" w14:textId="77777777" w:rsidR="0076433F" w:rsidRPr="0076433F" w:rsidRDefault="0076433F" w:rsidP="007C57D3">
            <w:pPr>
              <w:pStyle w:val="NoSpacing"/>
              <w:jc w:val="center"/>
              <w:rPr>
                <w:rFonts w:ascii="Times New Roman" w:hAnsi="Times New Roman" w:cs="Times New Roman"/>
                <w:sz w:val="24"/>
                <w:szCs w:val="24"/>
              </w:rPr>
            </w:pPr>
          </w:p>
        </w:tc>
      </w:tr>
      <w:tr w:rsidR="0076433F" w:rsidRPr="0076433F" w14:paraId="7F01F693" w14:textId="77777777" w:rsidTr="007C57D3">
        <w:trPr>
          <w:trHeight w:val="260"/>
          <w:jc w:val="center"/>
        </w:trPr>
        <w:tc>
          <w:tcPr>
            <w:tcW w:w="4542" w:type="dxa"/>
            <w:vAlign w:val="bottom"/>
          </w:tcPr>
          <w:p w14:paraId="6E12BCA1" w14:textId="77777777" w:rsidR="0076433F" w:rsidRPr="0076433F" w:rsidRDefault="0076433F" w:rsidP="007C57D3">
            <w:pPr>
              <w:rPr>
                <w:rFonts w:ascii="Times New Roman" w:hAnsi="Times New Roman" w:cs="Times New Roman"/>
                <w:b/>
                <w:bCs/>
                <w:i/>
                <w:iCs/>
              </w:rPr>
            </w:pPr>
            <w:r w:rsidRPr="0076433F">
              <w:rPr>
                <w:rFonts w:ascii="Times New Roman" w:hAnsi="Times New Roman" w:cs="Times New Roman"/>
                <w:b/>
                <w:bCs/>
                <w:i/>
                <w:iCs/>
              </w:rPr>
              <w:t>NAES 2008</w:t>
            </w:r>
          </w:p>
        </w:tc>
        <w:tc>
          <w:tcPr>
            <w:tcW w:w="0" w:type="auto"/>
            <w:vAlign w:val="bottom"/>
          </w:tcPr>
          <w:p w14:paraId="5FDB53BD"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7C285F2F"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33D89300"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168C2378"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19397C7A" w14:textId="77777777" w:rsidR="0076433F" w:rsidRPr="0076433F" w:rsidRDefault="0076433F" w:rsidP="007C57D3">
            <w:pPr>
              <w:pStyle w:val="NoSpacing"/>
              <w:jc w:val="center"/>
              <w:rPr>
                <w:rFonts w:ascii="Times New Roman" w:hAnsi="Times New Roman" w:cs="Times New Roman"/>
                <w:sz w:val="24"/>
                <w:szCs w:val="24"/>
              </w:rPr>
            </w:pPr>
          </w:p>
        </w:tc>
        <w:tc>
          <w:tcPr>
            <w:tcW w:w="996" w:type="dxa"/>
            <w:vAlign w:val="bottom"/>
          </w:tcPr>
          <w:p w14:paraId="4D690B8B" w14:textId="77777777" w:rsidR="0076433F" w:rsidRPr="0076433F" w:rsidRDefault="0076433F" w:rsidP="007C57D3">
            <w:pPr>
              <w:pStyle w:val="NoSpacing"/>
              <w:jc w:val="center"/>
              <w:rPr>
                <w:rFonts w:ascii="Times New Roman" w:hAnsi="Times New Roman" w:cs="Times New Roman"/>
                <w:sz w:val="24"/>
                <w:szCs w:val="24"/>
              </w:rPr>
            </w:pPr>
          </w:p>
        </w:tc>
        <w:tc>
          <w:tcPr>
            <w:tcW w:w="0" w:type="auto"/>
            <w:vAlign w:val="bottom"/>
          </w:tcPr>
          <w:p w14:paraId="51ECA850" w14:textId="77777777" w:rsidR="0076433F" w:rsidRPr="0076433F" w:rsidRDefault="0076433F" w:rsidP="007C57D3">
            <w:pPr>
              <w:pStyle w:val="NoSpacing"/>
              <w:jc w:val="center"/>
              <w:rPr>
                <w:rFonts w:ascii="Times New Roman" w:hAnsi="Times New Roman" w:cs="Times New Roman"/>
                <w:sz w:val="24"/>
                <w:szCs w:val="24"/>
              </w:rPr>
            </w:pPr>
          </w:p>
        </w:tc>
      </w:tr>
      <w:tr w:rsidR="0076433F" w:rsidRPr="0076433F" w14:paraId="5803D349" w14:textId="77777777" w:rsidTr="007C57D3">
        <w:trPr>
          <w:jc w:val="center"/>
        </w:trPr>
        <w:tc>
          <w:tcPr>
            <w:tcW w:w="4542" w:type="dxa"/>
            <w:vAlign w:val="bottom"/>
          </w:tcPr>
          <w:p w14:paraId="095D6CBA"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cand. who opposed Bush tax cuts </w:t>
            </w:r>
          </w:p>
        </w:tc>
        <w:tc>
          <w:tcPr>
            <w:tcW w:w="0" w:type="auto"/>
            <w:vAlign w:val="bottom"/>
          </w:tcPr>
          <w:p w14:paraId="6020D0D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.300</w:t>
            </w:r>
          </w:p>
        </w:tc>
        <w:tc>
          <w:tcPr>
            <w:tcW w:w="0" w:type="auto"/>
            <w:vAlign w:val="bottom"/>
          </w:tcPr>
          <w:p w14:paraId="65F8CDE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.307</w:t>
            </w:r>
          </w:p>
        </w:tc>
        <w:tc>
          <w:tcPr>
            <w:tcW w:w="0" w:type="auto"/>
            <w:vAlign w:val="bottom"/>
          </w:tcPr>
          <w:p w14:paraId="1500E6A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.007</w:t>
            </w:r>
          </w:p>
        </w:tc>
        <w:tc>
          <w:tcPr>
            <w:tcW w:w="0" w:type="auto"/>
            <w:vAlign w:val="bottom"/>
          </w:tcPr>
          <w:p w14:paraId="5E9E2BB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.377</w:t>
            </w:r>
          </w:p>
        </w:tc>
        <w:tc>
          <w:tcPr>
            <w:tcW w:w="0" w:type="auto"/>
            <w:vAlign w:val="bottom"/>
          </w:tcPr>
          <w:p w14:paraId="74FF5C5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.370</w:t>
            </w:r>
          </w:p>
        </w:tc>
        <w:tc>
          <w:tcPr>
            <w:tcW w:w="996" w:type="dxa"/>
            <w:vAlign w:val="bottom"/>
          </w:tcPr>
          <w:p w14:paraId="0386B8D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5,200</w:t>
            </w:r>
          </w:p>
        </w:tc>
        <w:tc>
          <w:tcPr>
            <w:tcW w:w="0" w:type="auto"/>
            <w:vAlign w:val="bottom"/>
          </w:tcPr>
          <w:p w14:paraId="626F044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1/14/08-1/27/08, 1/30/08-2/6/08 </w:t>
            </w:r>
          </w:p>
        </w:tc>
      </w:tr>
      <w:tr w:rsidR="0076433F" w:rsidRPr="0076433F" w14:paraId="723F043C" w14:textId="77777777" w:rsidTr="007C57D3">
        <w:trPr>
          <w:jc w:val="center"/>
        </w:trPr>
        <w:tc>
          <w:tcPr>
            <w:tcW w:w="4542" w:type="dxa"/>
            <w:vAlign w:val="bottom"/>
          </w:tcPr>
          <w:p w14:paraId="25CD79E7"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cand. who opposed Bush tax cuts</w:t>
            </w:r>
          </w:p>
        </w:tc>
        <w:tc>
          <w:tcPr>
            <w:tcW w:w="0" w:type="auto"/>
            <w:vAlign w:val="bottom"/>
          </w:tcPr>
          <w:p w14:paraId="56CA595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.315</w:t>
            </w:r>
          </w:p>
        </w:tc>
        <w:tc>
          <w:tcPr>
            <w:tcW w:w="0" w:type="auto"/>
            <w:vAlign w:val="bottom"/>
          </w:tcPr>
          <w:p w14:paraId="2BD2A1A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.320</w:t>
            </w:r>
          </w:p>
        </w:tc>
        <w:tc>
          <w:tcPr>
            <w:tcW w:w="0" w:type="auto"/>
            <w:vAlign w:val="bottom"/>
          </w:tcPr>
          <w:p w14:paraId="4A90098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.005</w:t>
            </w:r>
          </w:p>
        </w:tc>
        <w:tc>
          <w:tcPr>
            <w:tcW w:w="0" w:type="auto"/>
            <w:vAlign w:val="bottom"/>
          </w:tcPr>
          <w:p w14:paraId="12C9C6E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.248</w:t>
            </w:r>
          </w:p>
        </w:tc>
        <w:tc>
          <w:tcPr>
            <w:tcW w:w="0" w:type="auto"/>
            <w:vAlign w:val="bottom"/>
          </w:tcPr>
          <w:p w14:paraId="61DF428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.243</w:t>
            </w:r>
          </w:p>
        </w:tc>
        <w:tc>
          <w:tcPr>
            <w:tcW w:w="996" w:type="dxa"/>
            <w:vAlign w:val="bottom"/>
          </w:tcPr>
          <w:p w14:paraId="4D076BD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6,824</w:t>
            </w:r>
          </w:p>
        </w:tc>
        <w:tc>
          <w:tcPr>
            <w:tcW w:w="0" w:type="auto"/>
            <w:vAlign w:val="bottom"/>
          </w:tcPr>
          <w:p w14:paraId="30C0DF3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2/7/08-3/4/08 </w:t>
            </w:r>
          </w:p>
        </w:tc>
      </w:tr>
      <w:tr w:rsidR="0076433F" w:rsidRPr="0076433F" w14:paraId="3EB72DF2" w14:textId="77777777" w:rsidTr="007C57D3">
        <w:trPr>
          <w:jc w:val="center"/>
        </w:trPr>
        <w:tc>
          <w:tcPr>
            <w:tcW w:w="4542" w:type="dxa"/>
            <w:vAlign w:val="bottom"/>
          </w:tcPr>
          <w:p w14:paraId="76925CCB"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D cand. eliminate some Bush tax cuts</w:t>
            </w:r>
          </w:p>
        </w:tc>
        <w:tc>
          <w:tcPr>
            <w:tcW w:w="0" w:type="auto"/>
            <w:vAlign w:val="bottom"/>
          </w:tcPr>
          <w:p w14:paraId="67FEC04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.013</w:t>
            </w:r>
          </w:p>
        </w:tc>
        <w:tc>
          <w:tcPr>
            <w:tcW w:w="0" w:type="auto"/>
            <w:vAlign w:val="bottom"/>
          </w:tcPr>
          <w:p w14:paraId="3322FFE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.013</w:t>
            </w:r>
          </w:p>
        </w:tc>
        <w:tc>
          <w:tcPr>
            <w:tcW w:w="0" w:type="auto"/>
            <w:vAlign w:val="bottom"/>
          </w:tcPr>
          <w:p w14:paraId="60BFAC1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.000</w:t>
            </w:r>
          </w:p>
        </w:tc>
        <w:tc>
          <w:tcPr>
            <w:tcW w:w="0" w:type="auto"/>
            <w:vAlign w:val="bottom"/>
          </w:tcPr>
          <w:p w14:paraId="3439B52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.246</w:t>
            </w:r>
          </w:p>
        </w:tc>
        <w:tc>
          <w:tcPr>
            <w:tcW w:w="0" w:type="auto"/>
            <w:vAlign w:val="bottom"/>
          </w:tcPr>
          <w:p w14:paraId="24E7D8B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.246</w:t>
            </w:r>
          </w:p>
        </w:tc>
        <w:tc>
          <w:tcPr>
            <w:tcW w:w="996" w:type="dxa"/>
            <w:vAlign w:val="bottom"/>
          </w:tcPr>
          <w:p w14:paraId="6D7095E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3,817</w:t>
            </w:r>
          </w:p>
        </w:tc>
        <w:tc>
          <w:tcPr>
            <w:tcW w:w="0" w:type="auto"/>
            <w:vAlign w:val="bottom"/>
          </w:tcPr>
          <w:p w14:paraId="1333A11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1/14/08-1/29/08 </w:t>
            </w:r>
          </w:p>
        </w:tc>
      </w:tr>
      <w:tr w:rsidR="0076433F" w:rsidRPr="0076433F" w14:paraId="5EF8490A" w14:textId="77777777" w:rsidTr="007C57D3">
        <w:trPr>
          <w:jc w:val="center"/>
        </w:trPr>
        <w:tc>
          <w:tcPr>
            <w:tcW w:w="4542" w:type="dxa"/>
            <w:vAlign w:val="bottom"/>
          </w:tcPr>
          <w:p w14:paraId="146A60CD"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D cand. eliminate some Bush tax cuts</w:t>
            </w:r>
          </w:p>
        </w:tc>
        <w:tc>
          <w:tcPr>
            <w:tcW w:w="0" w:type="auto"/>
            <w:vAlign w:val="bottom"/>
          </w:tcPr>
          <w:p w14:paraId="501061A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.409</w:t>
            </w:r>
          </w:p>
        </w:tc>
        <w:tc>
          <w:tcPr>
            <w:tcW w:w="0" w:type="auto"/>
            <w:vAlign w:val="bottom"/>
          </w:tcPr>
          <w:p w14:paraId="1F80157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.411</w:t>
            </w:r>
          </w:p>
        </w:tc>
        <w:tc>
          <w:tcPr>
            <w:tcW w:w="0" w:type="auto"/>
            <w:vAlign w:val="bottom"/>
          </w:tcPr>
          <w:p w14:paraId="0FC389F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5B906A2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.168</w:t>
            </w:r>
          </w:p>
        </w:tc>
        <w:tc>
          <w:tcPr>
            <w:tcW w:w="0" w:type="auto"/>
            <w:vAlign w:val="bottom"/>
          </w:tcPr>
          <w:p w14:paraId="4E450E1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.166</w:t>
            </w:r>
          </w:p>
        </w:tc>
        <w:tc>
          <w:tcPr>
            <w:tcW w:w="996" w:type="dxa"/>
            <w:vAlign w:val="bottom"/>
          </w:tcPr>
          <w:p w14:paraId="4A3A83D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20,895</w:t>
            </w:r>
          </w:p>
        </w:tc>
        <w:tc>
          <w:tcPr>
            <w:tcW w:w="0" w:type="auto"/>
            <w:vAlign w:val="bottom"/>
          </w:tcPr>
          <w:p w14:paraId="41E08FC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1/30/08-5/22/08 </w:t>
            </w:r>
          </w:p>
        </w:tc>
      </w:tr>
      <w:tr w:rsidR="0076433F" w:rsidRPr="0076433F" w14:paraId="7C717A2D" w14:textId="77777777" w:rsidTr="007C57D3">
        <w:trPr>
          <w:jc w:val="center"/>
        </w:trPr>
        <w:tc>
          <w:tcPr>
            <w:tcW w:w="4542" w:type="dxa"/>
            <w:vAlign w:val="bottom"/>
          </w:tcPr>
          <w:p w14:paraId="7616E19E"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eliminate Bush tax cuts</w:t>
            </w:r>
          </w:p>
        </w:tc>
        <w:tc>
          <w:tcPr>
            <w:tcW w:w="0" w:type="auto"/>
            <w:vAlign w:val="bottom"/>
          </w:tcPr>
          <w:p w14:paraId="66DA543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.651</w:t>
            </w:r>
          </w:p>
        </w:tc>
        <w:tc>
          <w:tcPr>
            <w:tcW w:w="0" w:type="auto"/>
            <w:vAlign w:val="bottom"/>
          </w:tcPr>
          <w:p w14:paraId="60DCEE4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.654</w:t>
            </w:r>
          </w:p>
        </w:tc>
        <w:tc>
          <w:tcPr>
            <w:tcW w:w="0" w:type="auto"/>
            <w:vAlign w:val="bottom"/>
          </w:tcPr>
          <w:p w14:paraId="16AE447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3685F3F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.135</w:t>
            </w:r>
          </w:p>
        </w:tc>
        <w:tc>
          <w:tcPr>
            <w:tcW w:w="0" w:type="auto"/>
            <w:vAlign w:val="bottom"/>
          </w:tcPr>
          <w:p w14:paraId="4BEDC11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.133</w:t>
            </w:r>
          </w:p>
        </w:tc>
        <w:tc>
          <w:tcPr>
            <w:tcW w:w="996" w:type="dxa"/>
            <w:vAlign w:val="bottom"/>
          </w:tcPr>
          <w:p w14:paraId="7B15988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28,325</w:t>
            </w:r>
          </w:p>
        </w:tc>
        <w:tc>
          <w:tcPr>
            <w:tcW w:w="0" w:type="auto"/>
            <w:vAlign w:val="bottom"/>
          </w:tcPr>
          <w:p w14:paraId="068A231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5/23/08-11/3/08 </w:t>
            </w:r>
          </w:p>
        </w:tc>
      </w:tr>
      <w:tr w:rsidR="0076433F" w:rsidRPr="0076433F" w14:paraId="745A3C99" w14:textId="77777777" w:rsidTr="007C57D3">
        <w:trPr>
          <w:trHeight w:val="20"/>
          <w:jc w:val="center"/>
        </w:trPr>
        <w:tc>
          <w:tcPr>
            <w:tcW w:w="4542" w:type="dxa"/>
            <w:vAlign w:val="bottom"/>
          </w:tcPr>
          <w:p w14:paraId="28691978" w14:textId="77777777" w:rsidR="0076433F" w:rsidRPr="0076433F" w:rsidRDefault="0076433F"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D. cand.: favor tax cuts for </w:t>
            </w:r>
            <w:proofErr w:type="gramStart"/>
            <w:r w:rsidRPr="0076433F">
              <w:rPr>
                <w:rFonts w:ascii="Times New Roman" w:hAnsi="Times New Roman" w:cs="Times New Roman"/>
                <w:sz w:val="24"/>
                <w:szCs w:val="24"/>
              </w:rPr>
              <w:t>working</w:t>
            </w:r>
            <w:proofErr w:type="gramEnd"/>
          </w:p>
          <w:p w14:paraId="6302D3A7" w14:textId="77777777" w:rsidR="0076433F" w:rsidRPr="0076433F" w:rsidRDefault="0076433F"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families and seniors</w:t>
            </w:r>
          </w:p>
        </w:tc>
        <w:tc>
          <w:tcPr>
            <w:tcW w:w="0" w:type="auto"/>
            <w:vAlign w:val="bottom"/>
          </w:tcPr>
          <w:p w14:paraId="7E7E9D4F"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.193</w:t>
            </w:r>
          </w:p>
        </w:tc>
        <w:tc>
          <w:tcPr>
            <w:tcW w:w="0" w:type="auto"/>
            <w:vAlign w:val="bottom"/>
          </w:tcPr>
          <w:p w14:paraId="5A65D243"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.200</w:t>
            </w:r>
          </w:p>
        </w:tc>
        <w:tc>
          <w:tcPr>
            <w:tcW w:w="0" w:type="auto"/>
            <w:vAlign w:val="bottom"/>
          </w:tcPr>
          <w:p w14:paraId="0F404A35"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.007</w:t>
            </w:r>
          </w:p>
        </w:tc>
        <w:tc>
          <w:tcPr>
            <w:tcW w:w="0" w:type="auto"/>
            <w:vAlign w:val="bottom"/>
          </w:tcPr>
          <w:p w14:paraId="306B7C04"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.338</w:t>
            </w:r>
          </w:p>
        </w:tc>
        <w:tc>
          <w:tcPr>
            <w:tcW w:w="0" w:type="auto"/>
            <w:vAlign w:val="bottom"/>
          </w:tcPr>
          <w:p w14:paraId="2681781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.331</w:t>
            </w:r>
          </w:p>
        </w:tc>
        <w:tc>
          <w:tcPr>
            <w:tcW w:w="996" w:type="dxa"/>
            <w:vAlign w:val="bottom"/>
          </w:tcPr>
          <w:p w14:paraId="4FE93E5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14,150</w:t>
            </w:r>
          </w:p>
        </w:tc>
        <w:tc>
          <w:tcPr>
            <w:tcW w:w="0" w:type="auto"/>
            <w:vAlign w:val="bottom"/>
          </w:tcPr>
          <w:p w14:paraId="4209284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2/26/08-5/22/08 </w:t>
            </w:r>
          </w:p>
        </w:tc>
      </w:tr>
      <w:tr w:rsidR="0076433F" w:rsidRPr="0076433F" w14:paraId="63B8729A" w14:textId="77777777" w:rsidTr="007C57D3">
        <w:trPr>
          <w:trHeight w:val="20"/>
          <w:jc w:val="center"/>
        </w:trPr>
        <w:tc>
          <w:tcPr>
            <w:tcW w:w="4542" w:type="dxa"/>
            <w:vAlign w:val="bottom"/>
          </w:tcPr>
          <w:p w14:paraId="44D3A481" w14:textId="77777777" w:rsidR="0076433F" w:rsidRPr="0076433F" w:rsidRDefault="0076433F"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Cand.: favor tax cuts for </w:t>
            </w:r>
            <w:proofErr w:type="gramStart"/>
            <w:r w:rsidRPr="0076433F">
              <w:rPr>
                <w:rFonts w:ascii="Times New Roman" w:hAnsi="Times New Roman" w:cs="Times New Roman"/>
                <w:sz w:val="24"/>
                <w:szCs w:val="24"/>
              </w:rPr>
              <w:t>working</w:t>
            </w:r>
            <w:proofErr w:type="gramEnd"/>
          </w:p>
          <w:p w14:paraId="065ACA80" w14:textId="77777777" w:rsidR="0076433F" w:rsidRPr="0076433F" w:rsidRDefault="0076433F"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families and seniors</w:t>
            </w:r>
          </w:p>
        </w:tc>
        <w:tc>
          <w:tcPr>
            <w:tcW w:w="0" w:type="auto"/>
            <w:vAlign w:val="bottom"/>
          </w:tcPr>
          <w:p w14:paraId="6417379C"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.408</w:t>
            </w:r>
          </w:p>
        </w:tc>
        <w:tc>
          <w:tcPr>
            <w:tcW w:w="0" w:type="auto"/>
            <w:vAlign w:val="bottom"/>
          </w:tcPr>
          <w:p w14:paraId="69BD54D4"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.414</w:t>
            </w:r>
          </w:p>
        </w:tc>
        <w:tc>
          <w:tcPr>
            <w:tcW w:w="0" w:type="auto"/>
            <w:vAlign w:val="bottom"/>
          </w:tcPr>
          <w:p w14:paraId="1F6C3E35"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.006</w:t>
            </w:r>
          </w:p>
        </w:tc>
        <w:tc>
          <w:tcPr>
            <w:tcW w:w="0" w:type="auto"/>
            <w:vAlign w:val="bottom"/>
          </w:tcPr>
          <w:p w14:paraId="169B2E08"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.311</w:t>
            </w:r>
          </w:p>
        </w:tc>
        <w:tc>
          <w:tcPr>
            <w:tcW w:w="0" w:type="auto"/>
            <w:vAlign w:val="bottom"/>
          </w:tcPr>
          <w:p w14:paraId="5A4193E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.305</w:t>
            </w:r>
          </w:p>
        </w:tc>
        <w:tc>
          <w:tcPr>
            <w:tcW w:w="996" w:type="dxa"/>
            <w:vAlign w:val="bottom"/>
          </w:tcPr>
          <w:p w14:paraId="20D45BE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12,996</w:t>
            </w:r>
          </w:p>
        </w:tc>
        <w:tc>
          <w:tcPr>
            <w:tcW w:w="0" w:type="auto"/>
            <w:vAlign w:val="bottom"/>
          </w:tcPr>
          <w:p w14:paraId="0DD5F22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5/23/08-9/2/08 </w:t>
            </w:r>
          </w:p>
        </w:tc>
      </w:tr>
      <w:tr w:rsidR="0076433F" w:rsidRPr="0076433F" w14:paraId="35FC433B" w14:textId="77777777" w:rsidTr="007C57D3">
        <w:trPr>
          <w:trHeight w:val="20"/>
          <w:jc w:val="center"/>
        </w:trPr>
        <w:tc>
          <w:tcPr>
            <w:tcW w:w="4542" w:type="dxa"/>
            <w:vAlign w:val="bottom"/>
          </w:tcPr>
          <w:p w14:paraId="36115803" w14:textId="77777777" w:rsidR="0076433F" w:rsidRPr="0076433F" w:rsidRDefault="0076433F"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Cand.: more middle-class tax cuts</w:t>
            </w:r>
          </w:p>
        </w:tc>
        <w:tc>
          <w:tcPr>
            <w:tcW w:w="0" w:type="auto"/>
            <w:vAlign w:val="bottom"/>
          </w:tcPr>
          <w:p w14:paraId="526A2B4D"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.587</w:t>
            </w:r>
          </w:p>
        </w:tc>
        <w:tc>
          <w:tcPr>
            <w:tcW w:w="0" w:type="auto"/>
            <w:vAlign w:val="bottom"/>
          </w:tcPr>
          <w:p w14:paraId="4E0C1C5D"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.589</w:t>
            </w:r>
          </w:p>
        </w:tc>
        <w:tc>
          <w:tcPr>
            <w:tcW w:w="0" w:type="auto"/>
            <w:vAlign w:val="bottom"/>
          </w:tcPr>
          <w:p w14:paraId="41A8EB22"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.002</w:t>
            </w:r>
          </w:p>
        </w:tc>
        <w:tc>
          <w:tcPr>
            <w:tcW w:w="0" w:type="auto"/>
            <w:vAlign w:val="bottom"/>
          </w:tcPr>
          <w:p w14:paraId="08515EE8"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.073</w:t>
            </w:r>
          </w:p>
        </w:tc>
        <w:tc>
          <w:tcPr>
            <w:tcW w:w="0" w:type="auto"/>
            <w:vAlign w:val="bottom"/>
          </w:tcPr>
          <w:p w14:paraId="34B29EC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.071</w:t>
            </w:r>
          </w:p>
        </w:tc>
        <w:tc>
          <w:tcPr>
            <w:tcW w:w="996" w:type="dxa"/>
            <w:vAlign w:val="bottom"/>
          </w:tcPr>
          <w:p w14:paraId="43832B5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15,628</w:t>
            </w:r>
          </w:p>
        </w:tc>
        <w:tc>
          <w:tcPr>
            <w:tcW w:w="0" w:type="auto"/>
            <w:vAlign w:val="bottom"/>
          </w:tcPr>
          <w:p w14:paraId="1A226EA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9/2/08-11/3/08 </w:t>
            </w:r>
          </w:p>
        </w:tc>
      </w:tr>
      <w:tr w:rsidR="0076433F" w:rsidRPr="0076433F" w14:paraId="5B5937F9" w14:textId="77777777" w:rsidTr="007C57D3">
        <w:trPr>
          <w:trHeight w:val="20"/>
          <w:jc w:val="center"/>
        </w:trPr>
        <w:tc>
          <w:tcPr>
            <w:tcW w:w="4542" w:type="dxa"/>
            <w:vAlign w:val="bottom"/>
          </w:tcPr>
          <w:p w14:paraId="29ABEF40" w14:textId="77777777" w:rsidR="0076433F" w:rsidRPr="0076433F" w:rsidRDefault="0076433F"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Cand. check to people who don't pay taxes</w:t>
            </w:r>
          </w:p>
        </w:tc>
        <w:tc>
          <w:tcPr>
            <w:tcW w:w="0" w:type="auto"/>
            <w:vAlign w:val="bottom"/>
          </w:tcPr>
          <w:p w14:paraId="4406224C"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.497</w:t>
            </w:r>
          </w:p>
        </w:tc>
        <w:tc>
          <w:tcPr>
            <w:tcW w:w="0" w:type="auto"/>
            <w:vAlign w:val="bottom"/>
          </w:tcPr>
          <w:p w14:paraId="3A5E925B"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.506</w:t>
            </w:r>
          </w:p>
        </w:tc>
        <w:tc>
          <w:tcPr>
            <w:tcW w:w="0" w:type="auto"/>
            <w:vAlign w:val="bottom"/>
          </w:tcPr>
          <w:p w14:paraId="5921713E"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.009</w:t>
            </w:r>
          </w:p>
        </w:tc>
        <w:tc>
          <w:tcPr>
            <w:tcW w:w="0" w:type="auto"/>
            <w:vAlign w:val="bottom"/>
          </w:tcPr>
          <w:p w14:paraId="73023C99"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.239</w:t>
            </w:r>
          </w:p>
        </w:tc>
        <w:tc>
          <w:tcPr>
            <w:tcW w:w="0" w:type="auto"/>
            <w:vAlign w:val="bottom"/>
          </w:tcPr>
          <w:p w14:paraId="37DBBB0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.230</w:t>
            </w:r>
          </w:p>
        </w:tc>
        <w:tc>
          <w:tcPr>
            <w:tcW w:w="996" w:type="dxa"/>
            <w:vAlign w:val="bottom"/>
          </w:tcPr>
          <w:p w14:paraId="03A4037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3,928</w:t>
            </w:r>
          </w:p>
        </w:tc>
        <w:tc>
          <w:tcPr>
            <w:tcW w:w="0" w:type="auto"/>
            <w:vAlign w:val="bottom"/>
          </w:tcPr>
          <w:p w14:paraId="4626D8D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10/15/08, 10/20/08-11/3/08 </w:t>
            </w:r>
          </w:p>
        </w:tc>
      </w:tr>
      <w:tr w:rsidR="0076433F" w:rsidRPr="0076433F" w14:paraId="7C63B846" w14:textId="77777777" w:rsidTr="007C57D3">
        <w:trPr>
          <w:trHeight w:val="20"/>
          <w:jc w:val="center"/>
        </w:trPr>
        <w:tc>
          <w:tcPr>
            <w:tcW w:w="4542" w:type="dxa"/>
            <w:vAlign w:val="bottom"/>
          </w:tcPr>
          <w:p w14:paraId="08C52812" w14:textId="77777777" w:rsidR="0076433F" w:rsidRPr="0076433F" w:rsidRDefault="0076433F"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Cand. favors eliminating estate tax</w:t>
            </w:r>
          </w:p>
        </w:tc>
        <w:tc>
          <w:tcPr>
            <w:tcW w:w="0" w:type="auto"/>
            <w:vAlign w:val="bottom"/>
          </w:tcPr>
          <w:p w14:paraId="0E9F0180"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.317</w:t>
            </w:r>
          </w:p>
        </w:tc>
        <w:tc>
          <w:tcPr>
            <w:tcW w:w="0" w:type="auto"/>
            <w:vAlign w:val="bottom"/>
          </w:tcPr>
          <w:p w14:paraId="05093F81"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.322</w:t>
            </w:r>
          </w:p>
        </w:tc>
        <w:tc>
          <w:tcPr>
            <w:tcW w:w="0" w:type="auto"/>
            <w:vAlign w:val="bottom"/>
          </w:tcPr>
          <w:p w14:paraId="4ED5ED96"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.005</w:t>
            </w:r>
          </w:p>
        </w:tc>
        <w:tc>
          <w:tcPr>
            <w:tcW w:w="0" w:type="auto"/>
            <w:vAlign w:val="bottom"/>
          </w:tcPr>
          <w:p w14:paraId="00087667" w14:textId="77777777" w:rsidR="0076433F" w:rsidRPr="0076433F" w:rsidRDefault="0076433F"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.348</w:t>
            </w:r>
          </w:p>
        </w:tc>
        <w:tc>
          <w:tcPr>
            <w:tcW w:w="0" w:type="auto"/>
            <w:vAlign w:val="bottom"/>
          </w:tcPr>
          <w:p w14:paraId="5FB2F7E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.343</w:t>
            </w:r>
          </w:p>
        </w:tc>
        <w:tc>
          <w:tcPr>
            <w:tcW w:w="996" w:type="dxa"/>
            <w:vAlign w:val="bottom"/>
          </w:tcPr>
          <w:p w14:paraId="6FDD326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12,206</w:t>
            </w:r>
          </w:p>
        </w:tc>
        <w:tc>
          <w:tcPr>
            <w:tcW w:w="0" w:type="auto"/>
            <w:vAlign w:val="bottom"/>
          </w:tcPr>
          <w:p w14:paraId="13E2BC6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5/23/08-8/30/08 </w:t>
            </w:r>
          </w:p>
        </w:tc>
      </w:tr>
      <w:tr w:rsidR="0076433F" w:rsidRPr="0076433F" w14:paraId="13FD2C66" w14:textId="77777777" w:rsidTr="007C57D3">
        <w:trPr>
          <w:jc w:val="center"/>
        </w:trPr>
        <w:tc>
          <w:tcPr>
            <w:tcW w:w="4542" w:type="dxa"/>
            <w:vAlign w:val="bottom"/>
          </w:tcPr>
          <w:p w14:paraId="18A16059"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cand. favor abolishing IRS</w:t>
            </w:r>
          </w:p>
        </w:tc>
        <w:tc>
          <w:tcPr>
            <w:tcW w:w="0" w:type="auto"/>
            <w:vAlign w:val="bottom"/>
          </w:tcPr>
          <w:p w14:paraId="01FA072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.289</w:t>
            </w:r>
          </w:p>
        </w:tc>
        <w:tc>
          <w:tcPr>
            <w:tcW w:w="0" w:type="auto"/>
            <w:vAlign w:val="bottom"/>
          </w:tcPr>
          <w:p w14:paraId="6FF2492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.296</w:t>
            </w:r>
          </w:p>
        </w:tc>
        <w:tc>
          <w:tcPr>
            <w:tcW w:w="0" w:type="auto"/>
            <w:vAlign w:val="bottom"/>
          </w:tcPr>
          <w:p w14:paraId="3CEE188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.007</w:t>
            </w:r>
          </w:p>
        </w:tc>
        <w:tc>
          <w:tcPr>
            <w:tcW w:w="0" w:type="auto"/>
            <w:vAlign w:val="bottom"/>
          </w:tcPr>
          <w:p w14:paraId="15306B2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.430</w:t>
            </w:r>
          </w:p>
        </w:tc>
        <w:tc>
          <w:tcPr>
            <w:tcW w:w="0" w:type="auto"/>
            <w:vAlign w:val="bottom"/>
          </w:tcPr>
          <w:p w14:paraId="7D8ABAA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.424</w:t>
            </w:r>
          </w:p>
        </w:tc>
        <w:tc>
          <w:tcPr>
            <w:tcW w:w="996" w:type="dxa"/>
            <w:vAlign w:val="bottom"/>
          </w:tcPr>
          <w:p w14:paraId="4E26DD6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2,566</w:t>
            </w:r>
          </w:p>
        </w:tc>
        <w:tc>
          <w:tcPr>
            <w:tcW w:w="0" w:type="auto"/>
            <w:vAlign w:val="bottom"/>
          </w:tcPr>
          <w:p w14:paraId="4408785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1/14/08-1/24/08 </w:t>
            </w:r>
          </w:p>
        </w:tc>
      </w:tr>
      <w:tr w:rsidR="0076433F" w:rsidRPr="0076433F" w14:paraId="6A3B724B" w14:textId="77777777" w:rsidTr="007C57D3">
        <w:trPr>
          <w:jc w:val="center"/>
        </w:trPr>
        <w:tc>
          <w:tcPr>
            <w:tcW w:w="4542" w:type="dxa"/>
            <w:vAlign w:val="bottom"/>
          </w:tcPr>
          <w:p w14:paraId="729CFE86"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cand. favor abolishing IRS</w:t>
            </w:r>
          </w:p>
        </w:tc>
        <w:tc>
          <w:tcPr>
            <w:tcW w:w="0" w:type="auto"/>
            <w:vAlign w:val="bottom"/>
          </w:tcPr>
          <w:p w14:paraId="0BDD40B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.347</w:t>
            </w:r>
          </w:p>
        </w:tc>
        <w:tc>
          <w:tcPr>
            <w:tcW w:w="0" w:type="auto"/>
            <w:vAlign w:val="bottom"/>
          </w:tcPr>
          <w:p w14:paraId="42092F0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.347</w:t>
            </w:r>
          </w:p>
        </w:tc>
        <w:tc>
          <w:tcPr>
            <w:tcW w:w="0" w:type="auto"/>
            <w:vAlign w:val="bottom"/>
          </w:tcPr>
          <w:p w14:paraId="755F263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.000</w:t>
            </w:r>
          </w:p>
        </w:tc>
        <w:tc>
          <w:tcPr>
            <w:tcW w:w="0" w:type="auto"/>
            <w:vAlign w:val="bottom"/>
          </w:tcPr>
          <w:p w14:paraId="5E4A0F0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.414</w:t>
            </w:r>
          </w:p>
        </w:tc>
        <w:tc>
          <w:tcPr>
            <w:tcW w:w="0" w:type="auto"/>
            <w:vAlign w:val="bottom"/>
          </w:tcPr>
          <w:p w14:paraId="5A2F73E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.414</w:t>
            </w:r>
          </w:p>
        </w:tc>
        <w:tc>
          <w:tcPr>
            <w:tcW w:w="996" w:type="dxa"/>
            <w:vAlign w:val="bottom"/>
          </w:tcPr>
          <w:p w14:paraId="697E687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1,687</w:t>
            </w:r>
          </w:p>
        </w:tc>
        <w:tc>
          <w:tcPr>
            <w:tcW w:w="0" w:type="auto"/>
            <w:vAlign w:val="bottom"/>
          </w:tcPr>
          <w:p w14:paraId="317B821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1/31/08-2/6/08 </w:t>
            </w:r>
          </w:p>
        </w:tc>
      </w:tr>
      <w:tr w:rsidR="0076433F" w:rsidRPr="0076433F" w14:paraId="366F591C" w14:textId="77777777" w:rsidTr="007C57D3">
        <w:trPr>
          <w:jc w:val="center"/>
        </w:trPr>
        <w:tc>
          <w:tcPr>
            <w:tcW w:w="4542" w:type="dxa"/>
            <w:vAlign w:val="bottom"/>
          </w:tcPr>
          <w:p w14:paraId="059C8656"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cand. favor abolishing IRS</w:t>
            </w:r>
          </w:p>
        </w:tc>
        <w:tc>
          <w:tcPr>
            <w:tcW w:w="0" w:type="auto"/>
            <w:vAlign w:val="bottom"/>
          </w:tcPr>
          <w:p w14:paraId="60DA319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.351</w:t>
            </w:r>
          </w:p>
        </w:tc>
        <w:tc>
          <w:tcPr>
            <w:tcW w:w="0" w:type="auto"/>
            <w:vAlign w:val="bottom"/>
          </w:tcPr>
          <w:p w14:paraId="2DAE197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.357</w:t>
            </w:r>
          </w:p>
        </w:tc>
        <w:tc>
          <w:tcPr>
            <w:tcW w:w="0" w:type="auto"/>
            <w:vAlign w:val="bottom"/>
          </w:tcPr>
          <w:p w14:paraId="0B14DF3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.006</w:t>
            </w:r>
          </w:p>
        </w:tc>
        <w:tc>
          <w:tcPr>
            <w:tcW w:w="0" w:type="auto"/>
            <w:vAlign w:val="bottom"/>
          </w:tcPr>
          <w:p w14:paraId="3AC46F7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.281</w:t>
            </w:r>
          </w:p>
        </w:tc>
        <w:tc>
          <w:tcPr>
            <w:tcW w:w="0" w:type="auto"/>
            <w:vAlign w:val="bottom"/>
          </w:tcPr>
          <w:p w14:paraId="1CF5E9D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.275</w:t>
            </w:r>
          </w:p>
        </w:tc>
        <w:tc>
          <w:tcPr>
            <w:tcW w:w="996" w:type="dxa"/>
            <w:vAlign w:val="bottom"/>
          </w:tcPr>
          <w:p w14:paraId="21180E3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6,824</w:t>
            </w:r>
          </w:p>
        </w:tc>
        <w:tc>
          <w:tcPr>
            <w:tcW w:w="0" w:type="auto"/>
            <w:vAlign w:val="bottom"/>
          </w:tcPr>
          <w:p w14:paraId="32E5D6D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2/7/08-3/4/08 </w:t>
            </w:r>
          </w:p>
        </w:tc>
      </w:tr>
      <w:tr w:rsidR="0076433F" w:rsidRPr="0076433F" w14:paraId="6C74DF5A" w14:textId="77777777" w:rsidTr="007C57D3">
        <w:trPr>
          <w:jc w:val="center"/>
        </w:trPr>
        <w:tc>
          <w:tcPr>
            <w:tcW w:w="4542" w:type="dxa"/>
            <w:vAlign w:val="bottom"/>
          </w:tcPr>
          <w:p w14:paraId="68BA55B2"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freeze home foreclosures and</w:t>
            </w:r>
          </w:p>
          <w:p w14:paraId="4F76754A"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mortgage rates</w:t>
            </w:r>
          </w:p>
        </w:tc>
        <w:tc>
          <w:tcPr>
            <w:tcW w:w="0" w:type="auto"/>
            <w:vAlign w:val="bottom"/>
          </w:tcPr>
          <w:p w14:paraId="0E7E79B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.257</w:t>
            </w:r>
          </w:p>
        </w:tc>
        <w:tc>
          <w:tcPr>
            <w:tcW w:w="0" w:type="auto"/>
            <w:vAlign w:val="bottom"/>
          </w:tcPr>
          <w:p w14:paraId="25112A0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.261</w:t>
            </w:r>
          </w:p>
        </w:tc>
        <w:tc>
          <w:tcPr>
            <w:tcW w:w="0" w:type="auto"/>
            <w:vAlign w:val="bottom"/>
          </w:tcPr>
          <w:p w14:paraId="1E86AE6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.004</w:t>
            </w:r>
          </w:p>
        </w:tc>
        <w:tc>
          <w:tcPr>
            <w:tcW w:w="0" w:type="auto"/>
            <w:vAlign w:val="bottom"/>
          </w:tcPr>
          <w:p w14:paraId="2FDE81E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.240</w:t>
            </w:r>
          </w:p>
        </w:tc>
        <w:tc>
          <w:tcPr>
            <w:tcW w:w="0" w:type="auto"/>
            <w:vAlign w:val="bottom"/>
          </w:tcPr>
          <w:p w14:paraId="062A9A3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.236</w:t>
            </w:r>
          </w:p>
        </w:tc>
        <w:tc>
          <w:tcPr>
            <w:tcW w:w="996" w:type="dxa"/>
            <w:vAlign w:val="bottom"/>
          </w:tcPr>
          <w:p w14:paraId="2B6B104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19,453</w:t>
            </w:r>
          </w:p>
        </w:tc>
        <w:tc>
          <w:tcPr>
            <w:tcW w:w="0" w:type="auto"/>
            <w:vAlign w:val="bottom"/>
          </w:tcPr>
          <w:p w14:paraId="455BC3D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2/5/08-5/22/08 </w:t>
            </w:r>
          </w:p>
        </w:tc>
      </w:tr>
      <w:tr w:rsidR="0076433F" w:rsidRPr="0076433F" w14:paraId="7ED819CF" w14:textId="77777777" w:rsidTr="007C57D3">
        <w:trPr>
          <w:jc w:val="center"/>
        </w:trPr>
        <w:tc>
          <w:tcPr>
            <w:tcW w:w="4542" w:type="dxa"/>
            <w:vAlign w:val="bottom"/>
          </w:tcPr>
          <w:p w14:paraId="5AA96E23"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Everyone mandated to </w:t>
            </w:r>
            <w:proofErr w:type="gramStart"/>
            <w:r w:rsidRPr="0076433F">
              <w:rPr>
                <w:rFonts w:ascii="Times New Roman" w:hAnsi="Times New Roman" w:cs="Times New Roman"/>
                <w:color w:val="000000"/>
              </w:rPr>
              <w:t>have</w:t>
            </w:r>
            <w:proofErr w:type="gramEnd"/>
          </w:p>
          <w:p w14:paraId="30F32B07"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Insurance</w:t>
            </w:r>
          </w:p>
        </w:tc>
        <w:tc>
          <w:tcPr>
            <w:tcW w:w="0" w:type="auto"/>
            <w:vAlign w:val="bottom"/>
          </w:tcPr>
          <w:p w14:paraId="7BC67E1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.558</w:t>
            </w:r>
          </w:p>
        </w:tc>
        <w:tc>
          <w:tcPr>
            <w:tcW w:w="0" w:type="auto"/>
            <w:vAlign w:val="bottom"/>
          </w:tcPr>
          <w:p w14:paraId="08E0FED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.560</w:t>
            </w:r>
          </w:p>
        </w:tc>
        <w:tc>
          <w:tcPr>
            <w:tcW w:w="0" w:type="auto"/>
            <w:vAlign w:val="bottom"/>
          </w:tcPr>
          <w:p w14:paraId="3A9C818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2120E2B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.073</w:t>
            </w:r>
          </w:p>
        </w:tc>
        <w:tc>
          <w:tcPr>
            <w:tcW w:w="0" w:type="auto"/>
            <w:vAlign w:val="bottom"/>
          </w:tcPr>
          <w:p w14:paraId="05A670C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.071</w:t>
            </w:r>
          </w:p>
        </w:tc>
        <w:tc>
          <w:tcPr>
            <w:tcW w:w="996" w:type="dxa"/>
            <w:vAlign w:val="bottom"/>
          </w:tcPr>
          <w:p w14:paraId="5D425F0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23,461</w:t>
            </w:r>
          </w:p>
        </w:tc>
        <w:tc>
          <w:tcPr>
            <w:tcW w:w="0" w:type="auto"/>
            <w:vAlign w:val="bottom"/>
          </w:tcPr>
          <w:p w14:paraId="5643B73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1/14/08-1/24/08, 1/30/08-5/22/08 </w:t>
            </w:r>
          </w:p>
        </w:tc>
      </w:tr>
      <w:tr w:rsidR="0076433F" w:rsidRPr="0076433F" w14:paraId="0CF33DDA" w14:textId="77777777" w:rsidTr="007C57D3">
        <w:trPr>
          <w:jc w:val="center"/>
        </w:trPr>
        <w:tc>
          <w:tcPr>
            <w:tcW w:w="4542" w:type="dxa"/>
            <w:vAlign w:val="bottom"/>
          </w:tcPr>
          <w:p w14:paraId="436304D3"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lastRenderedPageBreak/>
              <w:t xml:space="preserve">  Cand. whose health plan </w:t>
            </w:r>
            <w:proofErr w:type="gramStart"/>
            <w:r w:rsidRPr="0076433F">
              <w:rPr>
                <w:rFonts w:ascii="Times New Roman" w:hAnsi="Times New Roman" w:cs="Times New Roman"/>
                <w:color w:val="000000"/>
              </w:rPr>
              <w:t>mandates</w:t>
            </w:r>
            <w:proofErr w:type="gramEnd"/>
          </w:p>
          <w:p w14:paraId="48BCD869"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children health insurance</w:t>
            </w:r>
          </w:p>
        </w:tc>
        <w:tc>
          <w:tcPr>
            <w:tcW w:w="0" w:type="auto"/>
            <w:vAlign w:val="bottom"/>
          </w:tcPr>
          <w:p w14:paraId="0FC7121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.622</w:t>
            </w:r>
          </w:p>
        </w:tc>
        <w:tc>
          <w:tcPr>
            <w:tcW w:w="0" w:type="auto"/>
            <w:vAlign w:val="bottom"/>
          </w:tcPr>
          <w:p w14:paraId="630E671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.625</w:t>
            </w:r>
          </w:p>
        </w:tc>
        <w:tc>
          <w:tcPr>
            <w:tcW w:w="0" w:type="auto"/>
            <w:vAlign w:val="bottom"/>
          </w:tcPr>
          <w:p w14:paraId="3A9653B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.004</w:t>
            </w:r>
          </w:p>
        </w:tc>
        <w:tc>
          <w:tcPr>
            <w:tcW w:w="0" w:type="auto"/>
            <w:vAlign w:val="bottom"/>
          </w:tcPr>
          <w:p w14:paraId="34169CA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.145</w:t>
            </w:r>
          </w:p>
        </w:tc>
        <w:tc>
          <w:tcPr>
            <w:tcW w:w="0" w:type="auto"/>
            <w:vAlign w:val="bottom"/>
          </w:tcPr>
          <w:p w14:paraId="628562B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.141</w:t>
            </w:r>
          </w:p>
        </w:tc>
        <w:tc>
          <w:tcPr>
            <w:tcW w:w="996" w:type="dxa"/>
            <w:vAlign w:val="bottom"/>
          </w:tcPr>
          <w:p w14:paraId="3229572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28,325</w:t>
            </w:r>
          </w:p>
        </w:tc>
        <w:tc>
          <w:tcPr>
            <w:tcW w:w="0" w:type="auto"/>
            <w:vAlign w:val="bottom"/>
          </w:tcPr>
          <w:p w14:paraId="77016E5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5/23/08-11/3/08 </w:t>
            </w:r>
          </w:p>
        </w:tc>
      </w:tr>
      <w:tr w:rsidR="0076433F" w:rsidRPr="0076433F" w14:paraId="1D5871A9" w14:textId="77777777" w:rsidTr="007C57D3">
        <w:trPr>
          <w:jc w:val="center"/>
        </w:trPr>
        <w:tc>
          <w:tcPr>
            <w:tcW w:w="4542" w:type="dxa"/>
            <w:vAlign w:val="bottom"/>
          </w:tcPr>
          <w:p w14:paraId="6A988EDD"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provide family money to </w:t>
            </w:r>
            <w:proofErr w:type="gramStart"/>
            <w:r w:rsidRPr="0076433F">
              <w:rPr>
                <w:rFonts w:ascii="Times New Roman" w:hAnsi="Times New Roman" w:cs="Times New Roman"/>
                <w:color w:val="000000"/>
              </w:rPr>
              <w:t>buy</w:t>
            </w:r>
            <w:proofErr w:type="gramEnd"/>
          </w:p>
          <w:p w14:paraId="79AD96BD"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health insurance</w:t>
            </w:r>
          </w:p>
        </w:tc>
        <w:tc>
          <w:tcPr>
            <w:tcW w:w="0" w:type="auto"/>
            <w:vAlign w:val="bottom"/>
          </w:tcPr>
          <w:p w14:paraId="137CC46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.229</w:t>
            </w:r>
          </w:p>
        </w:tc>
        <w:tc>
          <w:tcPr>
            <w:tcW w:w="0" w:type="auto"/>
            <w:vAlign w:val="bottom"/>
          </w:tcPr>
          <w:p w14:paraId="3488558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.233</w:t>
            </w:r>
          </w:p>
        </w:tc>
        <w:tc>
          <w:tcPr>
            <w:tcW w:w="0" w:type="auto"/>
            <w:vAlign w:val="bottom"/>
          </w:tcPr>
          <w:p w14:paraId="6D44E96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.004</w:t>
            </w:r>
          </w:p>
        </w:tc>
        <w:tc>
          <w:tcPr>
            <w:tcW w:w="0" w:type="auto"/>
            <w:vAlign w:val="bottom"/>
          </w:tcPr>
          <w:p w14:paraId="07BB602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.373</w:t>
            </w:r>
          </w:p>
        </w:tc>
        <w:tc>
          <w:tcPr>
            <w:tcW w:w="0" w:type="auto"/>
            <w:vAlign w:val="bottom"/>
          </w:tcPr>
          <w:p w14:paraId="3A64672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.369</w:t>
            </w:r>
          </w:p>
        </w:tc>
        <w:tc>
          <w:tcPr>
            <w:tcW w:w="996" w:type="dxa"/>
            <w:vAlign w:val="bottom"/>
          </w:tcPr>
          <w:p w14:paraId="38D5F26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2,814</w:t>
            </w:r>
          </w:p>
        </w:tc>
        <w:tc>
          <w:tcPr>
            <w:tcW w:w="0" w:type="auto"/>
            <w:vAlign w:val="bottom"/>
          </w:tcPr>
          <w:p w14:paraId="02C010F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4/30/08-5/18/08 </w:t>
            </w:r>
          </w:p>
        </w:tc>
      </w:tr>
      <w:tr w:rsidR="0076433F" w:rsidRPr="0076433F" w14:paraId="7F5B86B9" w14:textId="77777777" w:rsidTr="007C57D3">
        <w:trPr>
          <w:jc w:val="center"/>
        </w:trPr>
        <w:tc>
          <w:tcPr>
            <w:tcW w:w="4542" w:type="dxa"/>
            <w:vAlign w:val="bottom"/>
          </w:tcPr>
          <w:p w14:paraId="650D1944"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provide family money to </w:t>
            </w:r>
            <w:proofErr w:type="gramStart"/>
            <w:r w:rsidRPr="0076433F">
              <w:rPr>
                <w:rFonts w:ascii="Times New Roman" w:hAnsi="Times New Roman" w:cs="Times New Roman"/>
                <w:color w:val="000000"/>
              </w:rPr>
              <w:t>buy</w:t>
            </w:r>
            <w:proofErr w:type="gramEnd"/>
          </w:p>
          <w:p w14:paraId="428F3160"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health insurance</w:t>
            </w:r>
          </w:p>
        </w:tc>
        <w:tc>
          <w:tcPr>
            <w:tcW w:w="0" w:type="auto"/>
            <w:vAlign w:val="bottom"/>
          </w:tcPr>
          <w:p w14:paraId="0A660A6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.200</w:t>
            </w:r>
          </w:p>
        </w:tc>
        <w:tc>
          <w:tcPr>
            <w:tcW w:w="0" w:type="auto"/>
            <w:vAlign w:val="bottom"/>
          </w:tcPr>
          <w:p w14:paraId="07A961F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.202</w:t>
            </w:r>
          </w:p>
        </w:tc>
        <w:tc>
          <w:tcPr>
            <w:tcW w:w="0" w:type="auto"/>
            <w:vAlign w:val="bottom"/>
          </w:tcPr>
          <w:p w14:paraId="0821019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754635F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.394</w:t>
            </w:r>
          </w:p>
        </w:tc>
        <w:tc>
          <w:tcPr>
            <w:tcW w:w="0" w:type="auto"/>
            <w:vAlign w:val="bottom"/>
          </w:tcPr>
          <w:p w14:paraId="2192706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.392</w:t>
            </w:r>
          </w:p>
        </w:tc>
        <w:tc>
          <w:tcPr>
            <w:tcW w:w="996" w:type="dxa"/>
            <w:vAlign w:val="bottom"/>
          </w:tcPr>
          <w:p w14:paraId="09EFB19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569</w:t>
            </w:r>
          </w:p>
        </w:tc>
        <w:tc>
          <w:tcPr>
            <w:tcW w:w="0" w:type="auto"/>
            <w:vAlign w:val="bottom"/>
          </w:tcPr>
          <w:p w14:paraId="4B7C6C8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5/19/08-5/22/08 </w:t>
            </w:r>
          </w:p>
        </w:tc>
      </w:tr>
      <w:tr w:rsidR="0076433F" w:rsidRPr="0076433F" w14:paraId="072B25C7" w14:textId="77777777" w:rsidTr="007C57D3">
        <w:trPr>
          <w:jc w:val="center"/>
        </w:trPr>
        <w:tc>
          <w:tcPr>
            <w:tcW w:w="4542" w:type="dxa"/>
            <w:vAlign w:val="bottom"/>
          </w:tcPr>
          <w:p w14:paraId="754C5CB1"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provide family money to </w:t>
            </w:r>
            <w:proofErr w:type="gramStart"/>
            <w:r w:rsidRPr="0076433F">
              <w:rPr>
                <w:rFonts w:ascii="Times New Roman" w:hAnsi="Times New Roman" w:cs="Times New Roman"/>
                <w:color w:val="000000"/>
              </w:rPr>
              <w:t>buy</w:t>
            </w:r>
            <w:proofErr w:type="gramEnd"/>
          </w:p>
          <w:p w14:paraId="0D8CEB50"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health insurance</w:t>
            </w:r>
          </w:p>
        </w:tc>
        <w:tc>
          <w:tcPr>
            <w:tcW w:w="0" w:type="auto"/>
            <w:vAlign w:val="bottom"/>
          </w:tcPr>
          <w:p w14:paraId="722C1D0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.187</w:t>
            </w:r>
          </w:p>
        </w:tc>
        <w:tc>
          <w:tcPr>
            <w:tcW w:w="0" w:type="auto"/>
            <w:vAlign w:val="bottom"/>
          </w:tcPr>
          <w:p w14:paraId="21625B8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.189</w:t>
            </w:r>
          </w:p>
        </w:tc>
        <w:tc>
          <w:tcPr>
            <w:tcW w:w="0" w:type="auto"/>
            <w:vAlign w:val="bottom"/>
          </w:tcPr>
          <w:p w14:paraId="555E16B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.003</w:t>
            </w:r>
          </w:p>
        </w:tc>
        <w:tc>
          <w:tcPr>
            <w:tcW w:w="0" w:type="auto"/>
            <w:vAlign w:val="bottom"/>
          </w:tcPr>
          <w:p w14:paraId="15997D8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.311</w:t>
            </w:r>
          </w:p>
        </w:tc>
        <w:tc>
          <w:tcPr>
            <w:tcW w:w="0" w:type="auto"/>
            <w:vAlign w:val="bottom"/>
          </w:tcPr>
          <w:p w14:paraId="3C71C69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.308</w:t>
            </w:r>
          </w:p>
        </w:tc>
        <w:tc>
          <w:tcPr>
            <w:tcW w:w="996" w:type="dxa"/>
            <w:vAlign w:val="bottom"/>
          </w:tcPr>
          <w:p w14:paraId="73DB5B5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19,419</w:t>
            </w:r>
          </w:p>
        </w:tc>
        <w:tc>
          <w:tcPr>
            <w:tcW w:w="0" w:type="auto"/>
            <w:vAlign w:val="bottom"/>
          </w:tcPr>
          <w:p w14:paraId="414B774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5/23/08-9/23/08, 10/2/08-10/5/08 </w:t>
            </w:r>
          </w:p>
        </w:tc>
      </w:tr>
      <w:tr w:rsidR="0076433F" w:rsidRPr="0076433F" w14:paraId="1E2EB2F3" w14:textId="77777777" w:rsidTr="007C57D3">
        <w:trPr>
          <w:jc w:val="center"/>
        </w:trPr>
        <w:tc>
          <w:tcPr>
            <w:tcW w:w="4542" w:type="dxa"/>
            <w:vAlign w:val="bottom"/>
          </w:tcPr>
          <w:p w14:paraId="1D54EE01"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provide family money to </w:t>
            </w:r>
            <w:proofErr w:type="gramStart"/>
            <w:r w:rsidRPr="0076433F">
              <w:rPr>
                <w:rFonts w:ascii="Times New Roman" w:hAnsi="Times New Roman" w:cs="Times New Roman"/>
                <w:color w:val="000000"/>
              </w:rPr>
              <w:t>buy</w:t>
            </w:r>
            <w:proofErr w:type="gramEnd"/>
          </w:p>
          <w:p w14:paraId="5E3B645E"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health insurance</w:t>
            </w:r>
          </w:p>
        </w:tc>
        <w:tc>
          <w:tcPr>
            <w:tcW w:w="0" w:type="auto"/>
            <w:vAlign w:val="bottom"/>
          </w:tcPr>
          <w:p w14:paraId="2786595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.581</w:t>
            </w:r>
          </w:p>
        </w:tc>
        <w:tc>
          <w:tcPr>
            <w:tcW w:w="0" w:type="auto"/>
            <w:vAlign w:val="bottom"/>
          </w:tcPr>
          <w:p w14:paraId="681E4DB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.584</w:t>
            </w:r>
          </w:p>
        </w:tc>
        <w:tc>
          <w:tcPr>
            <w:tcW w:w="0" w:type="auto"/>
            <w:vAlign w:val="bottom"/>
          </w:tcPr>
          <w:p w14:paraId="6D989A5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.003</w:t>
            </w:r>
          </w:p>
        </w:tc>
        <w:tc>
          <w:tcPr>
            <w:tcW w:w="0" w:type="auto"/>
            <w:vAlign w:val="bottom"/>
          </w:tcPr>
          <w:p w14:paraId="1266815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.140</w:t>
            </w:r>
          </w:p>
        </w:tc>
        <w:tc>
          <w:tcPr>
            <w:tcW w:w="0" w:type="auto"/>
            <w:vAlign w:val="bottom"/>
          </w:tcPr>
          <w:p w14:paraId="017C5F7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.137</w:t>
            </w:r>
          </w:p>
        </w:tc>
        <w:tc>
          <w:tcPr>
            <w:tcW w:w="996" w:type="dxa"/>
            <w:vAlign w:val="bottom"/>
          </w:tcPr>
          <w:p w14:paraId="1B680E7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6,876</w:t>
            </w:r>
          </w:p>
        </w:tc>
        <w:tc>
          <w:tcPr>
            <w:tcW w:w="0" w:type="auto"/>
            <w:vAlign w:val="bottom"/>
          </w:tcPr>
          <w:p w14:paraId="01FE91D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10/6/08-11/3/08 </w:t>
            </w:r>
          </w:p>
        </w:tc>
      </w:tr>
      <w:tr w:rsidR="0076433F" w:rsidRPr="0076433F" w14:paraId="3256508C" w14:textId="77777777" w:rsidTr="007C57D3">
        <w:trPr>
          <w:jc w:val="center"/>
        </w:trPr>
        <w:tc>
          <w:tcPr>
            <w:tcW w:w="4542" w:type="dxa"/>
            <w:vAlign w:val="bottom"/>
          </w:tcPr>
          <w:p w14:paraId="0093E671"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proposes taxing employer benefits</w:t>
            </w:r>
          </w:p>
        </w:tc>
        <w:tc>
          <w:tcPr>
            <w:tcW w:w="0" w:type="auto"/>
            <w:vAlign w:val="bottom"/>
          </w:tcPr>
          <w:p w14:paraId="44FC3AD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.544</w:t>
            </w:r>
          </w:p>
        </w:tc>
        <w:tc>
          <w:tcPr>
            <w:tcW w:w="0" w:type="auto"/>
            <w:vAlign w:val="bottom"/>
          </w:tcPr>
          <w:p w14:paraId="1B69BAF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.549</w:t>
            </w:r>
          </w:p>
        </w:tc>
        <w:tc>
          <w:tcPr>
            <w:tcW w:w="0" w:type="auto"/>
            <w:vAlign w:val="bottom"/>
          </w:tcPr>
          <w:p w14:paraId="42353D5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.005</w:t>
            </w:r>
          </w:p>
        </w:tc>
        <w:tc>
          <w:tcPr>
            <w:tcW w:w="0" w:type="auto"/>
            <w:vAlign w:val="bottom"/>
          </w:tcPr>
          <w:p w14:paraId="0F7EF64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.196</w:t>
            </w:r>
          </w:p>
        </w:tc>
        <w:tc>
          <w:tcPr>
            <w:tcW w:w="0" w:type="auto"/>
            <w:vAlign w:val="bottom"/>
          </w:tcPr>
          <w:p w14:paraId="14BA695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.191</w:t>
            </w:r>
          </w:p>
        </w:tc>
        <w:tc>
          <w:tcPr>
            <w:tcW w:w="996" w:type="dxa"/>
            <w:vAlign w:val="bottom"/>
          </w:tcPr>
          <w:p w14:paraId="4E690CB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6,876</w:t>
            </w:r>
          </w:p>
        </w:tc>
        <w:tc>
          <w:tcPr>
            <w:tcW w:w="0" w:type="auto"/>
            <w:vAlign w:val="bottom"/>
          </w:tcPr>
          <w:p w14:paraId="2F1ACDC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10/6/08-11/3/08 </w:t>
            </w:r>
          </w:p>
        </w:tc>
      </w:tr>
      <w:tr w:rsidR="0076433F" w:rsidRPr="0076433F" w14:paraId="7CE5CBE8" w14:textId="77777777" w:rsidTr="007C57D3">
        <w:trPr>
          <w:jc w:val="center"/>
        </w:trPr>
        <w:tc>
          <w:tcPr>
            <w:tcW w:w="4542" w:type="dxa"/>
            <w:vAlign w:val="bottom"/>
          </w:tcPr>
          <w:p w14:paraId="345CD63D"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favor school vouchers</w:t>
            </w:r>
          </w:p>
        </w:tc>
        <w:tc>
          <w:tcPr>
            <w:tcW w:w="0" w:type="auto"/>
            <w:vAlign w:val="bottom"/>
          </w:tcPr>
          <w:p w14:paraId="6893B1A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.282</w:t>
            </w:r>
          </w:p>
        </w:tc>
        <w:tc>
          <w:tcPr>
            <w:tcW w:w="0" w:type="auto"/>
            <w:vAlign w:val="bottom"/>
          </w:tcPr>
          <w:p w14:paraId="05136F8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.284</w:t>
            </w:r>
          </w:p>
        </w:tc>
        <w:tc>
          <w:tcPr>
            <w:tcW w:w="0" w:type="auto"/>
            <w:vAlign w:val="bottom"/>
          </w:tcPr>
          <w:p w14:paraId="55AA13F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78CCAB9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.335</w:t>
            </w:r>
          </w:p>
        </w:tc>
        <w:tc>
          <w:tcPr>
            <w:tcW w:w="0" w:type="auto"/>
            <w:vAlign w:val="bottom"/>
          </w:tcPr>
          <w:p w14:paraId="5EE0B1C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.333</w:t>
            </w:r>
          </w:p>
        </w:tc>
        <w:tc>
          <w:tcPr>
            <w:tcW w:w="996" w:type="dxa"/>
            <w:vAlign w:val="bottom"/>
          </w:tcPr>
          <w:p w14:paraId="6D10EFF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1,753</w:t>
            </w:r>
          </w:p>
        </w:tc>
        <w:tc>
          <w:tcPr>
            <w:tcW w:w="0" w:type="auto"/>
            <w:vAlign w:val="bottom"/>
          </w:tcPr>
          <w:p w14:paraId="3DD3AEC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9/11/08-9/17/08 </w:t>
            </w:r>
          </w:p>
        </w:tc>
      </w:tr>
      <w:tr w:rsidR="0076433F" w:rsidRPr="0076433F" w14:paraId="10065468" w14:textId="77777777" w:rsidTr="007C57D3">
        <w:trPr>
          <w:jc w:val="center"/>
        </w:trPr>
        <w:tc>
          <w:tcPr>
            <w:tcW w:w="4542" w:type="dxa"/>
            <w:vAlign w:val="bottom"/>
          </w:tcPr>
          <w:p w14:paraId="16CC7088"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D cand. who opposed Iraq War</w:t>
            </w:r>
          </w:p>
        </w:tc>
        <w:tc>
          <w:tcPr>
            <w:tcW w:w="0" w:type="auto"/>
            <w:vAlign w:val="bottom"/>
          </w:tcPr>
          <w:p w14:paraId="3C05BE9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.361</w:t>
            </w:r>
          </w:p>
        </w:tc>
        <w:tc>
          <w:tcPr>
            <w:tcW w:w="0" w:type="auto"/>
            <w:vAlign w:val="bottom"/>
          </w:tcPr>
          <w:p w14:paraId="436D6EA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.364</w:t>
            </w:r>
          </w:p>
        </w:tc>
        <w:tc>
          <w:tcPr>
            <w:tcW w:w="0" w:type="auto"/>
            <w:vAlign w:val="bottom"/>
          </w:tcPr>
          <w:p w14:paraId="583A3D8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.003</w:t>
            </w:r>
          </w:p>
        </w:tc>
        <w:tc>
          <w:tcPr>
            <w:tcW w:w="0" w:type="auto"/>
            <w:vAlign w:val="bottom"/>
          </w:tcPr>
          <w:p w14:paraId="4D5652F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.193</w:t>
            </w:r>
          </w:p>
        </w:tc>
        <w:tc>
          <w:tcPr>
            <w:tcW w:w="0" w:type="auto"/>
            <w:vAlign w:val="bottom"/>
          </w:tcPr>
          <w:p w14:paraId="03BA4E3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.189</w:t>
            </w:r>
          </w:p>
        </w:tc>
        <w:tc>
          <w:tcPr>
            <w:tcW w:w="996" w:type="dxa"/>
            <w:vAlign w:val="bottom"/>
          </w:tcPr>
          <w:p w14:paraId="1D573E1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3,817</w:t>
            </w:r>
          </w:p>
        </w:tc>
        <w:tc>
          <w:tcPr>
            <w:tcW w:w="0" w:type="auto"/>
            <w:vAlign w:val="bottom"/>
          </w:tcPr>
          <w:p w14:paraId="36F5D55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1/14/08-1/29/08 </w:t>
            </w:r>
          </w:p>
        </w:tc>
      </w:tr>
      <w:tr w:rsidR="0076433F" w:rsidRPr="0076433F" w14:paraId="3B8B09E6" w14:textId="77777777" w:rsidTr="007C57D3">
        <w:trPr>
          <w:jc w:val="center"/>
        </w:trPr>
        <w:tc>
          <w:tcPr>
            <w:tcW w:w="4542" w:type="dxa"/>
            <w:vAlign w:val="bottom"/>
          </w:tcPr>
          <w:p w14:paraId="5DE0DF8A"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D cand. who opposed Iraq War</w:t>
            </w:r>
          </w:p>
        </w:tc>
        <w:tc>
          <w:tcPr>
            <w:tcW w:w="0" w:type="auto"/>
            <w:vAlign w:val="bottom"/>
          </w:tcPr>
          <w:p w14:paraId="16EC8F1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.515</w:t>
            </w:r>
          </w:p>
        </w:tc>
        <w:tc>
          <w:tcPr>
            <w:tcW w:w="0" w:type="auto"/>
            <w:vAlign w:val="bottom"/>
          </w:tcPr>
          <w:p w14:paraId="0C3A5D0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.517</w:t>
            </w:r>
          </w:p>
        </w:tc>
        <w:tc>
          <w:tcPr>
            <w:tcW w:w="0" w:type="auto"/>
            <w:vAlign w:val="bottom"/>
          </w:tcPr>
          <w:p w14:paraId="360F3F5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01FEB59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.108</w:t>
            </w:r>
          </w:p>
        </w:tc>
        <w:tc>
          <w:tcPr>
            <w:tcW w:w="0" w:type="auto"/>
            <w:vAlign w:val="bottom"/>
          </w:tcPr>
          <w:p w14:paraId="238A384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.106</w:t>
            </w:r>
          </w:p>
        </w:tc>
        <w:tc>
          <w:tcPr>
            <w:tcW w:w="996" w:type="dxa"/>
            <w:vAlign w:val="bottom"/>
          </w:tcPr>
          <w:p w14:paraId="089DD96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20,895</w:t>
            </w:r>
          </w:p>
        </w:tc>
        <w:tc>
          <w:tcPr>
            <w:tcW w:w="0" w:type="auto"/>
            <w:vAlign w:val="bottom"/>
          </w:tcPr>
          <w:p w14:paraId="2AA94A1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1/30/08-5/22/08 </w:t>
            </w:r>
          </w:p>
        </w:tc>
      </w:tr>
      <w:tr w:rsidR="0076433F" w:rsidRPr="0076433F" w14:paraId="5449B883" w14:textId="77777777" w:rsidTr="007C57D3">
        <w:trPr>
          <w:jc w:val="center"/>
        </w:trPr>
        <w:tc>
          <w:tcPr>
            <w:tcW w:w="4542" w:type="dxa"/>
            <w:vAlign w:val="bottom"/>
          </w:tcPr>
          <w:p w14:paraId="60079E56"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who opposed Iraq War</w:t>
            </w:r>
          </w:p>
        </w:tc>
        <w:tc>
          <w:tcPr>
            <w:tcW w:w="0" w:type="auto"/>
            <w:vAlign w:val="bottom"/>
          </w:tcPr>
          <w:p w14:paraId="1F5224A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.792</w:t>
            </w:r>
          </w:p>
        </w:tc>
        <w:tc>
          <w:tcPr>
            <w:tcW w:w="0" w:type="auto"/>
            <w:vAlign w:val="bottom"/>
          </w:tcPr>
          <w:p w14:paraId="2D550B9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.793</w:t>
            </w:r>
          </w:p>
        </w:tc>
        <w:tc>
          <w:tcPr>
            <w:tcW w:w="0" w:type="auto"/>
            <w:vAlign w:val="bottom"/>
          </w:tcPr>
          <w:p w14:paraId="32AA491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.001</w:t>
            </w:r>
          </w:p>
        </w:tc>
        <w:tc>
          <w:tcPr>
            <w:tcW w:w="0" w:type="auto"/>
            <w:vAlign w:val="bottom"/>
          </w:tcPr>
          <w:p w14:paraId="49C1E74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.055</w:t>
            </w:r>
          </w:p>
        </w:tc>
        <w:tc>
          <w:tcPr>
            <w:tcW w:w="0" w:type="auto"/>
            <w:vAlign w:val="bottom"/>
          </w:tcPr>
          <w:p w14:paraId="2ED2109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.054</w:t>
            </w:r>
          </w:p>
        </w:tc>
        <w:tc>
          <w:tcPr>
            <w:tcW w:w="996" w:type="dxa"/>
            <w:vAlign w:val="bottom"/>
          </w:tcPr>
          <w:p w14:paraId="4BD3587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28,325</w:t>
            </w:r>
          </w:p>
        </w:tc>
        <w:tc>
          <w:tcPr>
            <w:tcW w:w="0" w:type="auto"/>
            <w:vAlign w:val="bottom"/>
          </w:tcPr>
          <w:p w14:paraId="05F6488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5/23/08-11/3/08 </w:t>
            </w:r>
          </w:p>
        </w:tc>
      </w:tr>
      <w:tr w:rsidR="0076433F" w:rsidRPr="0076433F" w14:paraId="09EEE733" w14:textId="77777777" w:rsidTr="007C57D3">
        <w:trPr>
          <w:jc w:val="center"/>
        </w:trPr>
        <w:tc>
          <w:tcPr>
            <w:tcW w:w="4542" w:type="dxa"/>
            <w:vAlign w:val="bottom"/>
          </w:tcPr>
          <w:p w14:paraId="2B386663"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cand. who first advocated Iraq Surge</w:t>
            </w:r>
          </w:p>
        </w:tc>
        <w:tc>
          <w:tcPr>
            <w:tcW w:w="0" w:type="auto"/>
            <w:vAlign w:val="bottom"/>
          </w:tcPr>
          <w:p w14:paraId="2DBCB3E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.508</w:t>
            </w:r>
          </w:p>
        </w:tc>
        <w:tc>
          <w:tcPr>
            <w:tcW w:w="0" w:type="auto"/>
            <w:vAlign w:val="bottom"/>
          </w:tcPr>
          <w:p w14:paraId="3B4EEA9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.519</w:t>
            </w:r>
          </w:p>
        </w:tc>
        <w:tc>
          <w:tcPr>
            <w:tcW w:w="0" w:type="auto"/>
            <w:vAlign w:val="bottom"/>
          </w:tcPr>
          <w:p w14:paraId="5D8A100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.011</w:t>
            </w:r>
          </w:p>
        </w:tc>
        <w:tc>
          <w:tcPr>
            <w:tcW w:w="0" w:type="auto"/>
            <w:vAlign w:val="bottom"/>
          </w:tcPr>
          <w:p w14:paraId="149685D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.331</w:t>
            </w:r>
          </w:p>
        </w:tc>
        <w:tc>
          <w:tcPr>
            <w:tcW w:w="0" w:type="auto"/>
            <w:vAlign w:val="bottom"/>
          </w:tcPr>
          <w:p w14:paraId="6D9A192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.320</w:t>
            </w:r>
          </w:p>
        </w:tc>
        <w:tc>
          <w:tcPr>
            <w:tcW w:w="996" w:type="dxa"/>
            <w:vAlign w:val="bottom"/>
          </w:tcPr>
          <w:p w14:paraId="4BC4751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5,751</w:t>
            </w:r>
          </w:p>
        </w:tc>
        <w:tc>
          <w:tcPr>
            <w:tcW w:w="0" w:type="auto"/>
            <w:vAlign w:val="bottom"/>
          </w:tcPr>
          <w:p w14:paraId="4ACBDD2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1/14/08-2/6/08 </w:t>
            </w:r>
          </w:p>
        </w:tc>
      </w:tr>
      <w:tr w:rsidR="0076433F" w:rsidRPr="0076433F" w14:paraId="2EDA3593" w14:textId="77777777" w:rsidTr="007C57D3">
        <w:trPr>
          <w:jc w:val="center"/>
        </w:trPr>
        <w:tc>
          <w:tcPr>
            <w:tcW w:w="4542" w:type="dxa"/>
            <w:vAlign w:val="bottom"/>
          </w:tcPr>
          <w:p w14:paraId="2D284973"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cand. who first advocated Iraq Surge</w:t>
            </w:r>
          </w:p>
        </w:tc>
        <w:tc>
          <w:tcPr>
            <w:tcW w:w="0" w:type="auto"/>
            <w:vAlign w:val="bottom"/>
          </w:tcPr>
          <w:p w14:paraId="7D9683E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.541</w:t>
            </w:r>
          </w:p>
        </w:tc>
        <w:tc>
          <w:tcPr>
            <w:tcW w:w="0" w:type="auto"/>
            <w:vAlign w:val="bottom"/>
          </w:tcPr>
          <w:p w14:paraId="124F784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.549</w:t>
            </w:r>
          </w:p>
        </w:tc>
        <w:tc>
          <w:tcPr>
            <w:tcW w:w="0" w:type="auto"/>
            <w:vAlign w:val="bottom"/>
          </w:tcPr>
          <w:p w14:paraId="0DC5442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.008</w:t>
            </w:r>
          </w:p>
        </w:tc>
        <w:tc>
          <w:tcPr>
            <w:tcW w:w="0" w:type="auto"/>
            <w:vAlign w:val="bottom"/>
          </w:tcPr>
          <w:p w14:paraId="63D3A31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.241</w:t>
            </w:r>
          </w:p>
        </w:tc>
        <w:tc>
          <w:tcPr>
            <w:tcW w:w="0" w:type="auto"/>
            <w:vAlign w:val="bottom"/>
          </w:tcPr>
          <w:p w14:paraId="49259CC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.234</w:t>
            </w:r>
          </w:p>
        </w:tc>
        <w:tc>
          <w:tcPr>
            <w:tcW w:w="996" w:type="dxa"/>
            <w:vAlign w:val="bottom"/>
          </w:tcPr>
          <w:p w14:paraId="42FC40D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6,824</w:t>
            </w:r>
          </w:p>
        </w:tc>
        <w:tc>
          <w:tcPr>
            <w:tcW w:w="0" w:type="auto"/>
            <w:vAlign w:val="bottom"/>
          </w:tcPr>
          <w:p w14:paraId="624FEA3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2/7/08-3/4/08 </w:t>
            </w:r>
          </w:p>
        </w:tc>
      </w:tr>
      <w:tr w:rsidR="0076433F" w:rsidRPr="0076433F" w14:paraId="25746C99" w14:textId="77777777" w:rsidTr="007C57D3">
        <w:trPr>
          <w:jc w:val="center"/>
        </w:trPr>
        <w:tc>
          <w:tcPr>
            <w:tcW w:w="4542" w:type="dxa"/>
            <w:vAlign w:val="bottom"/>
          </w:tcPr>
          <w:p w14:paraId="04461535"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who first advocated Iraq Surge</w:t>
            </w:r>
          </w:p>
        </w:tc>
        <w:tc>
          <w:tcPr>
            <w:tcW w:w="0" w:type="auto"/>
            <w:vAlign w:val="bottom"/>
          </w:tcPr>
          <w:p w14:paraId="0FA84CB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.461</w:t>
            </w:r>
          </w:p>
        </w:tc>
        <w:tc>
          <w:tcPr>
            <w:tcW w:w="0" w:type="auto"/>
            <w:vAlign w:val="bottom"/>
          </w:tcPr>
          <w:p w14:paraId="46933C9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.463</w:t>
            </w:r>
          </w:p>
        </w:tc>
        <w:tc>
          <w:tcPr>
            <w:tcW w:w="0" w:type="auto"/>
            <w:vAlign w:val="bottom"/>
          </w:tcPr>
          <w:p w14:paraId="1987D38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0ACAD31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.221</w:t>
            </w:r>
          </w:p>
        </w:tc>
        <w:tc>
          <w:tcPr>
            <w:tcW w:w="0" w:type="auto"/>
            <w:vAlign w:val="bottom"/>
          </w:tcPr>
          <w:p w14:paraId="2211B6A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.219</w:t>
            </w:r>
          </w:p>
        </w:tc>
        <w:tc>
          <w:tcPr>
            <w:tcW w:w="996" w:type="dxa"/>
            <w:vAlign w:val="bottom"/>
          </w:tcPr>
          <w:p w14:paraId="1C9A256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12,206</w:t>
            </w:r>
          </w:p>
        </w:tc>
        <w:tc>
          <w:tcPr>
            <w:tcW w:w="0" w:type="auto"/>
            <w:vAlign w:val="bottom"/>
          </w:tcPr>
          <w:p w14:paraId="609A95D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5/23/08-8/30/08 </w:t>
            </w:r>
          </w:p>
        </w:tc>
      </w:tr>
      <w:tr w:rsidR="0076433F" w:rsidRPr="0076433F" w14:paraId="6A38DD27" w14:textId="77777777" w:rsidTr="007C57D3">
        <w:trPr>
          <w:jc w:val="center"/>
        </w:trPr>
        <w:tc>
          <w:tcPr>
            <w:tcW w:w="4542" w:type="dxa"/>
            <w:vAlign w:val="bottom"/>
          </w:tcPr>
          <w:p w14:paraId="7E76E239"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who first advocated Iraq Surge</w:t>
            </w:r>
          </w:p>
        </w:tc>
        <w:tc>
          <w:tcPr>
            <w:tcW w:w="0" w:type="auto"/>
            <w:vAlign w:val="bottom"/>
          </w:tcPr>
          <w:p w14:paraId="31D1B13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.778</w:t>
            </w:r>
          </w:p>
        </w:tc>
        <w:tc>
          <w:tcPr>
            <w:tcW w:w="0" w:type="auto"/>
            <w:vAlign w:val="bottom"/>
          </w:tcPr>
          <w:p w14:paraId="5487BB2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.780</w:t>
            </w:r>
          </w:p>
        </w:tc>
        <w:tc>
          <w:tcPr>
            <w:tcW w:w="0" w:type="auto"/>
            <w:vAlign w:val="bottom"/>
          </w:tcPr>
          <w:p w14:paraId="7624C2C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.003</w:t>
            </w:r>
          </w:p>
        </w:tc>
        <w:tc>
          <w:tcPr>
            <w:tcW w:w="0" w:type="auto"/>
            <w:vAlign w:val="bottom"/>
          </w:tcPr>
          <w:p w14:paraId="7B50474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.105</w:t>
            </w:r>
          </w:p>
        </w:tc>
        <w:tc>
          <w:tcPr>
            <w:tcW w:w="0" w:type="auto"/>
            <w:vAlign w:val="bottom"/>
          </w:tcPr>
          <w:p w14:paraId="51CBF8B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.103</w:t>
            </w:r>
          </w:p>
        </w:tc>
        <w:tc>
          <w:tcPr>
            <w:tcW w:w="996" w:type="dxa"/>
            <w:vAlign w:val="bottom"/>
          </w:tcPr>
          <w:p w14:paraId="191150A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15,628</w:t>
            </w:r>
          </w:p>
        </w:tc>
        <w:tc>
          <w:tcPr>
            <w:tcW w:w="0" w:type="auto"/>
            <w:vAlign w:val="bottom"/>
          </w:tcPr>
          <w:p w14:paraId="485118F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9/2/08-11/3/08 </w:t>
            </w:r>
          </w:p>
        </w:tc>
      </w:tr>
      <w:tr w:rsidR="0076433F" w:rsidRPr="0076433F" w14:paraId="04B7D2EB" w14:textId="77777777" w:rsidTr="007C57D3">
        <w:trPr>
          <w:jc w:val="center"/>
        </w:trPr>
        <w:tc>
          <w:tcPr>
            <w:tcW w:w="4542" w:type="dxa"/>
            <w:vAlign w:val="bottom"/>
          </w:tcPr>
          <w:p w14:paraId="22891E4D"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Cand. favor closing Guantanamo</w:t>
            </w:r>
          </w:p>
        </w:tc>
        <w:tc>
          <w:tcPr>
            <w:tcW w:w="0" w:type="auto"/>
            <w:vAlign w:val="bottom"/>
          </w:tcPr>
          <w:p w14:paraId="015C307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.427</w:t>
            </w:r>
          </w:p>
        </w:tc>
        <w:tc>
          <w:tcPr>
            <w:tcW w:w="0" w:type="auto"/>
            <w:vAlign w:val="bottom"/>
          </w:tcPr>
          <w:p w14:paraId="48BCEDF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.436</w:t>
            </w:r>
          </w:p>
        </w:tc>
        <w:tc>
          <w:tcPr>
            <w:tcW w:w="0" w:type="auto"/>
            <w:vAlign w:val="bottom"/>
          </w:tcPr>
          <w:p w14:paraId="1301422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.009</w:t>
            </w:r>
          </w:p>
        </w:tc>
        <w:tc>
          <w:tcPr>
            <w:tcW w:w="0" w:type="auto"/>
            <w:vAlign w:val="bottom"/>
          </w:tcPr>
          <w:p w14:paraId="3253539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.294</w:t>
            </w:r>
          </w:p>
        </w:tc>
        <w:tc>
          <w:tcPr>
            <w:tcW w:w="0" w:type="auto"/>
            <w:vAlign w:val="bottom"/>
          </w:tcPr>
          <w:p w14:paraId="41BAB30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.285</w:t>
            </w:r>
          </w:p>
        </w:tc>
        <w:tc>
          <w:tcPr>
            <w:tcW w:w="996" w:type="dxa"/>
            <w:vAlign w:val="bottom"/>
          </w:tcPr>
          <w:p w14:paraId="3271FD7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28,325</w:t>
            </w:r>
          </w:p>
        </w:tc>
        <w:tc>
          <w:tcPr>
            <w:tcW w:w="0" w:type="auto"/>
            <w:vAlign w:val="bottom"/>
          </w:tcPr>
          <w:p w14:paraId="5A15786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5/23/08-11/3/08 </w:t>
            </w:r>
          </w:p>
        </w:tc>
      </w:tr>
      <w:tr w:rsidR="0076433F" w:rsidRPr="0076433F" w14:paraId="268EB8EB" w14:textId="77777777" w:rsidTr="007C57D3">
        <w:trPr>
          <w:jc w:val="center"/>
        </w:trPr>
        <w:tc>
          <w:tcPr>
            <w:tcW w:w="4542" w:type="dxa"/>
            <w:vAlign w:val="bottom"/>
          </w:tcPr>
          <w:p w14:paraId="1B234542"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Immigration Plan</w:t>
            </w:r>
          </w:p>
        </w:tc>
        <w:tc>
          <w:tcPr>
            <w:tcW w:w="0" w:type="auto"/>
            <w:vAlign w:val="bottom"/>
          </w:tcPr>
          <w:p w14:paraId="3324BE2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.451</w:t>
            </w:r>
          </w:p>
        </w:tc>
        <w:tc>
          <w:tcPr>
            <w:tcW w:w="0" w:type="auto"/>
            <w:vAlign w:val="bottom"/>
          </w:tcPr>
          <w:p w14:paraId="23A0D64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.462</w:t>
            </w:r>
          </w:p>
        </w:tc>
        <w:tc>
          <w:tcPr>
            <w:tcW w:w="0" w:type="auto"/>
            <w:vAlign w:val="bottom"/>
          </w:tcPr>
          <w:p w14:paraId="6C4A683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.011</w:t>
            </w:r>
          </w:p>
        </w:tc>
        <w:tc>
          <w:tcPr>
            <w:tcW w:w="0" w:type="auto"/>
            <w:vAlign w:val="bottom"/>
          </w:tcPr>
          <w:p w14:paraId="7D8E00A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.250</w:t>
            </w:r>
          </w:p>
        </w:tc>
        <w:tc>
          <w:tcPr>
            <w:tcW w:w="0" w:type="auto"/>
            <w:vAlign w:val="bottom"/>
          </w:tcPr>
          <w:p w14:paraId="4BBC7A8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.239</w:t>
            </w:r>
          </w:p>
        </w:tc>
        <w:tc>
          <w:tcPr>
            <w:tcW w:w="996" w:type="dxa"/>
            <w:vAlign w:val="bottom"/>
          </w:tcPr>
          <w:p w14:paraId="18B6A31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1,678</w:t>
            </w:r>
          </w:p>
        </w:tc>
        <w:tc>
          <w:tcPr>
            <w:tcW w:w="0" w:type="auto"/>
            <w:vAlign w:val="bottom"/>
          </w:tcPr>
          <w:p w14:paraId="319B1C0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1/30/08-2/5/08 </w:t>
            </w:r>
          </w:p>
        </w:tc>
      </w:tr>
      <w:tr w:rsidR="0076433F" w:rsidRPr="0076433F" w14:paraId="1B72CEF7" w14:textId="77777777" w:rsidTr="007C57D3">
        <w:trPr>
          <w:jc w:val="center"/>
        </w:trPr>
        <w:tc>
          <w:tcPr>
            <w:tcW w:w="4542" w:type="dxa"/>
            <w:vAlign w:val="bottom"/>
          </w:tcPr>
          <w:p w14:paraId="4C58E5B0"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Immigration Plan</w:t>
            </w:r>
          </w:p>
        </w:tc>
        <w:tc>
          <w:tcPr>
            <w:tcW w:w="0" w:type="auto"/>
            <w:vAlign w:val="bottom"/>
          </w:tcPr>
          <w:p w14:paraId="0970745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.449</w:t>
            </w:r>
          </w:p>
        </w:tc>
        <w:tc>
          <w:tcPr>
            <w:tcW w:w="0" w:type="auto"/>
            <w:vAlign w:val="bottom"/>
          </w:tcPr>
          <w:p w14:paraId="3A2D156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.449</w:t>
            </w:r>
          </w:p>
        </w:tc>
        <w:tc>
          <w:tcPr>
            <w:tcW w:w="0" w:type="auto"/>
            <w:vAlign w:val="bottom"/>
          </w:tcPr>
          <w:p w14:paraId="6E9B401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.000</w:t>
            </w:r>
          </w:p>
        </w:tc>
        <w:tc>
          <w:tcPr>
            <w:tcW w:w="0" w:type="auto"/>
            <w:vAlign w:val="bottom"/>
          </w:tcPr>
          <w:p w14:paraId="54F7E37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.270</w:t>
            </w:r>
          </w:p>
        </w:tc>
        <w:tc>
          <w:tcPr>
            <w:tcW w:w="0" w:type="auto"/>
            <w:vAlign w:val="bottom"/>
          </w:tcPr>
          <w:p w14:paraId="44DD3B6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.270</w:t>
            </w:r>
          </w:p>
        </w:tc>
        <w:tc>
          <w:tcPr>
            <w:tcW w:w="996" w:type="dxa"/>
            <w:vAlign w:val="bottom"/>
          </w:tcPr>
          <w:p w14:paraId="763C674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256</w:t>
            </w:r>
          </w:p>
        </w:tc>
        <w:tc>
          <w:tcPr>
            <w:tcW w:w="0" w:type="auto"/>
            <w:vAlign w:val="bottom"/>
          </w:tcPr>
          <w:p w14:paraId="0652397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2/6/08</w:t>
            </w:r>
          </w:p>
        </w:tc>
      </w:tr>
      <w:tr w:rsidR="0076433F" w:rsidRPr="0076433F" w14:paraId="368F6766" w14:textId="77777777" w:rsidTr="007C57D3">
        <w:trPr>
          <w:jc w:val="center"/>
        </w:trPr>
        <w:tc>
          <w:tcPr>
            <w:tcW w:w="4542" w:type="dxa"/>
            <w:vAlign w:val="bottom"/>
          </w:tcPr>
          <w:p w14:paraId="1E7A9992"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Immigration Plan</w:t>
            </w:r>
          </w:p>
        </w:tc>
        <w:tc>
          <w:tcPr>
            <w:tcW w:w="0" w:type="auto"/>
            <w:vAlign w:val="bottom"/>
          </w:tcPr>
          <w:p w14:paraId="6062469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.438</w:t>
            </w:r>
          </w:p>
        </w:tc>
        <w:tc>
          <w:tcPr>
            <w:tcW w:w="0" w:type="auto"/>
            <w:vAlign w:val="bottom"/>
          </w:tcPr>
          <w:p w14:paraId="353ACC7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.445</w:t>
            </w:r>
          </w:p>
        </w:tc>
        <w:tc>
          <w:tcPr>
            <w:tcW w:w="0" w:type="auto"/>
            <w:vAlign w:val="bottom"/>
          </w:tcPr>
          <w:p w14:paraId="2BC2171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.007</w:t>
            </w:r>
          </w:p>
        </w:tc>
        <w:tc>
          <w:tcPr>
            <w:tcW w:w="0" w:type="auto"/>
            <w:vAlign w:val="bottom"/>
          </w:tcPr>
          <w:p w14:paraId="4FFCB9D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.216</w:t>
            </w:r>
          </w:p>
        </w:tc>
        <w:tc>
          <w:tcPr>
            <w:tcW w:w="0" w:type="auto"/>
            <w:vAlign w:val="bottom"/>
          </w:tcPr>
          <w:p w14:paraId="2D72BAA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.209</w:t>
            </w:r>
          </w:p>
        </w:tc>
        <w:tc>
          <w:tcPr>
            <w:tcW w:w="996" w:type="dxa"/>
            <w:vAlign w:val="bottom"/>
          </w:tcPr>
          <w:p w14:paraId="256EBBE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6,824</w:t>
            </w:r>
          </w:p>
        </w:tc>
        <w:tc>
          <w:tcPr>
            <w:tcW w:w="0" w:type="auto"/>
            <w:vAlign w:val="bottom"/>
          </w:tcPr>
          <w:p w14:paraId="242B921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2/7/08-3/4/08 </w:t>
            </w:r>
          </w:p>
        </w:tc>
      </w:tr>
      <w:tr w:rsidR="0076433F" w:rsidRPr="0076433F" w14:paraId="18198BF6" w14:textId="77777777" w:rsidTr="007C57D3">
        <w:trPr>
          <w:jc w:val="center"/>
        </w:trPr>
        <w:tc>
          <w:tcPr>
            <w:tcW w:w="4542" w:type="dxa"/>
            <w:vAlign w:val="bottom"/>
          </w:tcPr>
          <w:p w14:paraId="367E8A00"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D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favor driver license for illegals</w:t>
            </w:r>
          </w:p>
        </w:tc>
        <w:tc>
          <w:tcPr>
            <w:tcW w:w="0" w:type="auto"/>
            <w:vAlign w:val="bottom"/>
          </w:tcPr>
          <w:p w14:paraId="2F80E29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.175</w:t>
            </w:r>
          </w:p>
        </w:tc>
        <w:tc>
          <w:tcPr>
            <w:tcW w:w="0" w:type="auto"/>
            <w:vAlign w:val="bottom"/>
          </w:tcPr>
          <w:p w14:paraId="7E81845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.178</w:t>
            </w:r>
          </w:p>
        </w:tc>
        <w:tc>
          <w:tcPr>
            <w:tcW w:w="0" w:type="auto"/>
            <w:vAlign w:val="bottom"/>
          </w:tcPr>
          <w:p w14:paraId="49BF9E8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.004</w:t>
            </w:r>
          </w:p>
        </w:tc>
        <w:tc>
          <w:tcPr>
            <w:tcW w:w="0" w:type="auto"/>
            <w:vAlign w:val="bottom"/>
          </w:tcPr>
          <w:p w14:paraId="57318A7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.238</w:t>
            </w:r>
          </w:p>
        </w:tc>
        <w:tc>
          <w:tcPr>
            <w:tcW w:w="0" w:type="auto"/>
            <w:vAlign w:val="bottom"/>
          </w:tcPr>
          <w:p w14:paraId="2299E6E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.235</w:t>
            </w:r>
          </w:p>
        </w:tc>
        <w:tc>
          <w:tcPr>
            <w:tcW w:w="996" w:type="dxa"/>
            <w:vAlign w:val="bottom"/>
          </w:tcPr>
          <w:p w14:paraId="053AEB9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19,731</w:t>
            </w:r>
          </w:p>
        </w:tc>
        <w:tc>
          <w:tcPr>
            <w:tcW w:w="0" w:type="auto"/>
            <w:vAlign w:val="bottom"/>
          </w:tcPr>
          <w:p w14:paraId="406C5C3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2/4/08-5/22/08 </w:t>
            </w:r>
          </w:p>
        </w:tc>
      </w:tr>
      <w:tr w:rsidR="0076433F" w:rsidRPr="0076433F" w14:paraId="1EA52D8F" w14:textId="77777777" w:rsidTr="007C57D3">
        <w:trPr>
          <w:jc w:val="center"/>
        </w:trPr>
        <w:tc>
          <w:tcPr>
            <w:tcW w:w="4542" w:type="dxa"/>
            <w:vAlign w:val="bottom"/>
          </w:tcPr>
          <w:p w14:paraId="271B0CC6"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D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favor driver license for illegals</w:t>
            </w:r>
          </w:p>
        </w:tc>
        <w:tc>
          <w:tcPr>
            <w:tcW w:w="0" w:type="auto"/>
            <w:vAlign w:val="bottom"/>
          </w:tcPr>
          <w:p w14:paraId="53C5C87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.311</w:t>
            </w:r>
          </w:p>
        </w:tc>
        <w:tc>
          <w:tcPr>
            <w:tcW w:w="0" w:type="auto"/>
            <w:vAlign w:val="bottom"/>
          </w:tcPr>
          <w:p w14:paraId="65A77FF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.315</w:t>
            </w:r>
          </w:p>
        </w:tc>
        <w:tc>
          <w:tcPr>
            <w:tcW w:w="0" w:type="auto"/>
            <w:vAlign w:val="bottom"/>
          </w:tcPr>
          <w:p w14:paraId="65E4728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.003</w:t>
            </w:r>
          </w:p>
        </w:tc>
        <w:tc>
          <w:tcPr>
            <w:tcW w:w="0" w:type="auto"/>
            <w:vAlign w:val="bottom"/>
          </w:tcPr>
          <w:p w14:paraId="0809A7E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.273</w:t>
            </w:r>
          </w:p>
        </w:tc>
        <w:tc>
          <w:tcPr>
            <w:tcW w:w="0" w:type="auto"/>
            <w:vAlign w:val="bottom"/>
          </w:tcPr>
          <w:p w14:paraId="757B88C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.270</w:t>
            </w:r>
          </w:p>
        </w:tc>
        <w:tc>
          <w:tcPr>
            <w:tcW w:w="996" w:type="dxa"/>
            <w:vAlign w:val="bottom"/>
          </w:tcPr>
          <w:p w14:paraId="1F3C4E0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13,254</w:t>
            </w:r>
          </w:p>
        </w:tc>
        <w:tc>
          <w:tcPr>
            <w:tcW w:w="0" w:type="auto"/>
            <w:vAlign w:val="bottom"/>
          </w:tcPr>
          <w:p w14:paraId="6789704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5/23/08-9/3/08 </w:t>
            </w:r>
          </w:p>
        </w:tc>
      </w:tr>
      <w:tr w:rsidR="0076433F" w:rsidRPr="0076433F" w14:paraId="5578004D" w14:textId="77777777" w:rsidTr="007C57D3">
        <w:trPr>
          <w:jc w:val="center"/>
        </w:trPr>
        <w:tc>
          <w:tcPr>
            <w:tcW w:w="4542" w:type="dxa"/>
            <w:vAlign w:val="bottom"/>
          </w:tcPr>
          <w:p w14:paraId="41D191A7"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favor overturning Roe Vs. Wade</w:t>
            </w:r>
          </w:p>
        </w:tc>
        <w:tc>
          <w:tcPr>
            <w:tcW w:w="0" w:type="auto"/>
            <w:vAlign w:val="bottom"/>
          </w:tcPr>
          <w:p w14:paraId="1FCD912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.405</w:t>
            </w:r>
          </w:p>
        </w:tc>
        <w:tc>
          <w:tcPr>
            <w:tcW w:w="0" w:type="auto"/>
            <w:vAlign w:val="bottom"/>
          </w:tcPr>
          <w:p w14:paraId="2C475F9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.408</w:t>
            </w:r>
          </w:p>
        </w:tc>
        <w:tc>
          <w:tcPr>
            <w:tcW w:w="0" w:type="auto"/>
            <w:vAlign w:val="bottom"/>
          </w:tcPr>
          <w:p w14:paraId="4929E69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.003</w:t>
            </w:r>
          </w:p>
        </w:tc>
        <w:tc>
          <w:tcPr>
            <w:tcW w:w="0" w:type="auto"/>
            <w:vAlign w:val="bottom"/>
          </w:tcPr>
          <w:p w14:paraId="677FE91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.201</w:t>
            </w:r>
          </w:p>
        </w:tc>
        <w:tc>
          <w:tcPr>
            <w:tcW w:w="0" w:type="auto"/>
            <w:vAlign w:val="bottom"/>
          </w:tcPr>
          <w:p w14:paraId="311D5CE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.198</w:t>
            </w:r>
          </w:p>
        </w:tc>
        <w:tc>
          <w:tcPr>
            <w:tcW w:w="996" w:type="dxa"/>
            <w:vAlign w:val="bottom"/>
          </w:tcPr>
          <w:p w14:paraId="4E823CC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28,325</w:t>
            </w:r>
          </w:p>
        </w:tc>
        <w:tc>
          <w:tcPr>
            <w:tcW w:w="0" w:type="auto"/>
            <w:vAlign w:val="bottom"/>
          </w:tcPr>
          <w:p w14:paraId="7562418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5/23/08-11/3/08 </w:t>
            </w:r>
          </w:p>
        </w:tc>
      </w:tr>
      <w:tr w:rsidR="0076433F" w:rsidRPr="0076433F" w14:paraId="16AF974F" w14:textId="77777777" w:rsidTr="007C57D3">
        <w:trPr>
          <w:jc w:val="center"/>
        </w:trPr>
        <w:tc>
          <w:tcPr>
            <w:tcW w:w="4542" w:type="dxa"/>
            <w:vAlign w:val="bottom"/>
          </w:tcPr>
          <w:p w14:paraId="77B06F59"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support federal stem cell funding</w:t>
            </w:r>
          </w:p>
        </w:tc>
        <w:tc>
          <w:tcPr>
            <w:tcW w:w="0" w:type="auto"/>
            <w:vAlign w:val="bottom"/>
          </w:tcPr>
          <w:p w14:paraId="46ACA05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.094</w:t>
            </w:r>
          </w:p>
        </w:tc>
        <w:tc>
          <w:tcPr>
            <w:tcW w:w="0" w:type="auto"/>
            <w:vAlign w:val="bottom"/>
          </w:tcPr>
          <w:p w14:paraId="678F2E5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.096</w:t>
            </w:r>
          </w:p>
        </w:tc>
        <w:tc>
          <w:tcPr>
            <w:tcW w:w="0" w:type="auto"/>
            <w:vAlign w:val="bottom"/>
          </w:tcPr>
          <w:p w14:paraId="7AF1EDE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.001</w:t>
            </w:r>
          </w:p>
        </w:tc>
        <w:tc>
          <w:tcPr>
            <w:tcW w:w="0" w:type="auto"/>
            <w:vAlign w:val="bottom"/>
          </w:tcPr>
          <w:p w14:paraId="2E400A5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.233</w:t>
            </w:r>
          </w:p>
        </w:tc>
        <w:tc>
          <w:tcPr>
            <w:tcW w:w="0" w:type="auto"/>
            <w:vAlign w:val="bottom"/>
          </w:tcPr>
          <w:p w14:paraId="69D95C3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.232</w:t>
            </w:r>
          </w:p>
        </w:tc>
        <w:tc>
          <w:tcPr>
            <w:tcW w:w="996" w:type="dxa"/>
            <w:vAlign w:val="bottom"/>
          </w:tcPr>
          <w:p w14:paraId="52B43F3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7,611</w:t>
            </w:r>
          </w:p>
        </w:tc>
        <w:tc>
          <w:tcPr>
            <w:tcW w:w="0" w:type="auto"/>
            <w:vAlign w:val="bottom"/>
          </w:tcPr>
          <w:p w14:paraId="67E9FD8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10/3/08-11/3/08 </w:t>
            </w:r>
          </w:p>
        </w:tc>
      </w:tr>
      <w:tr w:rsidR="0076433F" w:rsidRPr="0076433F" w14:paraId="74357EEF" w14:textId="77777777" w:rsidTr="007C57D3">
        <w:trPr>
          <w:jc w:val="center"/>
        </w:trPr>
        <w:tc>
          <w:tcPr>
            <w:tcW w:w="4542" w:type="dxa"/>
            <w:vAlign w:val="bottom"/>
          </w:tcPr>
          <w:p w14:paraId="694C69D1"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 xml:space="preserve">s) amendment to ban same </w:t>
            </w:r>
          </w:p>
          <w:p w14:paraId="33847901"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sex-marriage and abortion</w:t>
            </w:r>
          </w:p>
        </w:tc>
        <w:tc>
          <w:tcPr>
            <w:tcW w:w="0" w:type="auto"/>
            <w:vAlign w:val="bottom"/>
          </w:tcPr>
          <w:p w14:paraId="7C22DB6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.344</w:t>
            </w:r>
          </w:p>
        </w:tc>
        <w:tc>
          <w:tcPr>
            <w:tcW w:w="0" w:type="auto"/>
            <w:vAlign w:val="bottom"/>
          </w:tcPr>
          <w:p w14:paraId="6048CA0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.350</w:t>
            </w:r>
          </w:p>
        </w:tc>
        <w:tc>
          <w:tcPr>
            <w:tcW w:w="0" w:type="auto"/>
            <w:vAlign w:val="bottom"/>
          </w:tcPr>
          <w:p w14:paraId="637C2C7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.005</w:t>
            </w:r>
          </w:p>
        </w:tc>
        <w:tc>
          <w:tcPr>
            <w:tcW w:w="0" w:type="auto"/>
            <w:vAlign w:val="bottom"/>
          </w:tcPr>
          <w:p w14:paraId="2DC29F9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.284</w:t>
            </w:r>
          </w:p>
        </w:tc>
        <w:tc>
          <w:tcPr>
            <w:tcW w:w="0" w:type="auto"/>
            <w:vAlign w:val="bottom"/>
          </w:tcPr>
          <w:p w14:paraId="1E71D70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.279</w:t>
            </w:r>
          </w:p>
        </w:tc>
        <w:tc>
          <w:tcPr>
            <w:tcW w:w="996" w:type="dxa"/>
            <w:vAlign w:val="bottom"/>
          </w:tcPr>
          <w:p w14:paraId="1051DEBD"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1,977</w:t>
            </w:r>
          </w:p>
        </w:tc>
        <w:tc>
          <w:tcPr>
            <w:tcW w:w="0" w:type="auto"/>
            <w:vAlign w:val="bottom"/>
          </w:tcPr>
          <w:p w14:paraId="2FDAB3E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1/22/08-1/29/08 </w:t>
            </w:r>
          </w:p>
        </w:tc>
      </w:tr>
      <w:tr w:rsidR="0076433F" w:rsidRPr="0076433F" w14:paraId="589E8EB9" w14:textId="77777777" w:rsidTr="007C57D3">
        <w:trPr>
          <w:jc w:val="center"/>
        </w:trPr>
        <w:tc>
          <w:tcPr>
            <w:tcW w:w="4542" w:type="dxa"/>
            <w:vAlign w:val="bottom"/>
          </w:tcPr>
          <w:p w14:paraId="43538FFC"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R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 xml:space="preserve">s) amendment to ban same </w:t>
            </w:r>
          </w:p>
          <w:p w14:paraId="77C78571"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sex-marriage and abortion</w:t>
            </w:r>
          </w:p>
        </w:tc>
        <w:tc>
          <w:tcPr>
            <w:tcW w:w="0" w:type="auto"/>
            <w:vAlign w:val="bottom"/>
          </w:tcPr>
          <w:p w14:paraId="3C574A8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.448</w:t>
            </w:r>
          </w:p>
        </w:tc>
        <w:tc>
          <w:tcPr>
            <w:tcW w:w="0" w:type="auto"/>
            <w:vAlign w:val="bottom"/>
          </w:tcPr>
          <w:p w14:paraId="7BD29D9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.452</w:t>
            </w:r>
          </w:p>
        </w:tc>
        <w:tc>
          <w:tcPr>
            <w:tcW w:w="0" w:type="auto"/>
            <w:vAlign w:val="bottom"/>
          </w:tcPr>
          <w:p w14:paraId="59F3A7E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.005</w:t>
            </w:r>
          </w:p>
        </w:tc>
        <w:tc>
          <w:tcPr>
            <w:tcW w:w="0" w:type="auto"/>
            <w:vAlign w:val="bottom"/>
          </w:tcPr>
          <w:p w14:paraId="737E30C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.200</w:t>
            </w:r>
          </w:p>
        </w:tc>
        <w:tc>
          <w:tcPr>
            <w:tcW w:w="0" w:type="auto"/>
            <w:vAlign w:val="bottom"/>
          </w:tcPr>
          <w:p w14:paraId="4B22EC0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.196</w:t>
            </w:r>
          </w:p>
        </w:tc>
        <w:tc>
          <w:tcPr>
            <w:tcW w:w="996" w:type="dxa"/>
            <w:vAlign w:val="bottom"/>
          </w:tcPr>
          <w:p w14:paraId="15C6CF4C"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5,768</w:t>
            </w:r>
          </w:p>
        </w:tc>
        <w:tc>
          <w:tcPr>
            <w:tcW w:w="0" w:type="auto"/>
            <w:vAlign w:val="bottom"/>
          </w:tcPr>
          <w:p w14:paraId="070B53E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2/11/08-3/4/08 </w:t>
            </w:r>
          </w:p>
        </w:tc>
      </w:tr>
      <w:tr w:rsidR="0076433F" w:rsidRPr="0076433F" w14:paraId="3DEE1BAA" w14:textId="77777777" w:rsidTr="007C57D3">
        <w:trPr>
          <w:jc w:val="center"/>
        </w:trPr>
        <w:tc>
          <w:tcPr>
            <w:tcW w:w="4542" w:type="dxa"/>
            <w:vAlign w:val="bottom"/>
          </w:tcPr>
          <w:p w14:paraId="55D625D3"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McCain: Suspend Gas Tax in summer</w:t>
            </w:r>
          </w:p>
        </w:tc>
        <w:tc>
          <w:tcPr>
            <w:tcW w:w="0" w:type="auto"/>
            <w:vAlign w:val="bottom"/>
          </w:tcPr>
          <w:p w14:paraId="1375E89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.460</w:t>
            </w:r>
          </w:p>
        </w:tc>
        <w:tc>
          <w:tcPr>
            <w:tcW w:w="0" w:type="auto"/>
            <w:vAlign w:val="bottom"/>
          </w:tcPr>
          <w:p w14:paraId="2D68DA00"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.463</w:t>
            </w:r>
          </w:p>
        </w:tc>
        <w:tc>
          <w:tcPr>
            <w:tcW w:w="0" w:type="auto"/>
            <w:vAlign w:val="bottom"/>
          </w:tcPr>
          <w:p w14:paraId="2A7FF01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092B78A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.280</w:t>
            </w:r>
          </w:p>
        </w:tc>
        <w:tc>
          <w:tcPr>
            <w:tcW w:w="0" w:type="auto"/>
            <w:vAlign w:val="bottom"/>
          </w:tcPr>
          <w:p w14:paraId="63BF882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.278</w:t>
            </w:r>
          </w:p>
        </w:tc>
        <w:tc>
          <w:tcPr>
            <w:tcW w:w="996" w:type="dxa"/>
            <w:vAlign w:val="bottom"/>
          </w:tcPr>
          <w:p w14:paraId="45D683C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14,846</w:t>
            </w:r>
          </w:p>
        </w:tc>
        <w:tc>
          <w:tcPr>
            <w:tcW w:w="0" w:type="auto"/>
            <w:vAlign w:val="bottom"/>
          </w:tcPr>
          <w:p w14:paraId="518A33B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4/28/08-8/26/08 </w:t>
            </w:r>
          </w:p>
        </w:tc>
      </w:tr>
      <w:tr w:rsidR="0076433F" w:rsidRPr="0076433F" w14:paraId="2119FAD4" w14:textId="77777777" w:rsidTr="007C57D3">
        <w:trPr>
          <w:jc w:val="center"/>
        </w:trPr>
        <w:tc>
          <w:tcPr>
            <w:tcW w:w="4542" w:type="dxa"/>
            <w:vAlign w:val="bottom"/>
          </w:tcPr>
          <w:p w14:paraId="72A82717"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Clinton: Suspend Gas Tax in summer</w:t>
            </w:r>
          </w:p>
        </w:tc>
        <w:tc>
          <w:tcPr>
            <w:tcW w:w="0" w:type="auto"/>
            <w:vAlign w:val="bottom"/>
          </w:tcPr>
          <w:p w14:paraId="37F0917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.617</w:t>
            </w:r>
          </w:p>
        </w:tc>
        <w:tc>
          <w:tcPr>
            <w:tcW w:w="0" w:type="auto"/>
            <w:vAlign w:val="bottom"/>
          </w:tcPr>
          <w:p w14:paraId="230A7D9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.620</w:t>
            </w:r>
          </w:p>
        </w:tc>
        <w:tc>
          <w:tcPr>
            <w:tcW w:w="0" w:type="auto"/>
            <w:vAlign w:val="bottom"/>
          </w:tcPr>
          <w:p w14:paraId="6480FC7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.004</w:t>
            </w:r>
          </w:p>
        </w:tc>
        <w:tc>
          <w:tcPr>
            <w:tcW w:w="0" w:type="auto"/>
            <w:vAlign w:val="bottom"/>
          </w:tcPr>
          <w:p w14:paraId="43636A8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.220</w:t>
            </w:r>
          </w:p>
        </w:tc>
        <w:tc>
          <w:tcPr>
            <w:tcW w:w="0" w:type="auto"/>
            <w:vAlign w:val="bottom"/>
          </w:tcPr>
          <w:p w14:paraId="57FAA77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.216</w:t>
            </w:r>
          </w:p>
        </w:tc>
        <w:tc>
          <w:tcPr>
            <w:tcW w:w="996" w:type="dxa"/>
            <w:vAlign w:val="bottom"/>
          </w:tcPr>
          <w:p w14:paraId="45F67131"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6,057</w:t>
            </w:r>
          </w:p>
        </w:tc>
        <w:tc>
          <w:tcPr>
            <w:tcW w:w="0" w:type="auto"/>
            <w:vAlign w:val="bottom"/>
          </w:tcPr>
          <w:p w14:paraId="1A614829"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4/28/08-6/8/08 </w:t>
            </w:r>
          </w:p>
        </w:tc>
      </w:tr>
      <w:tr w:rsidR="0076433F" w:rsidRPr="0076433F" w14:paraId="57E99009" w14:textId="77777777" w:rsidTr="007C57D3">
        <w:trPr>
          <w:jc w:val="center"/>
        </w:trPr>
        <w:tc>
          <w:tcPr>
            <w:tcW w:w="4542" w:type="dxa"/>
            <w:vAlign w:val="bottom"/>
          </w:tcPr>
          <w:p w14:paraId="7CB857C0"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Obama: Suspend Gas Tax in summer</w:t>
            </w:r>
          </w:p>
        </w:tc>
        <w:tc>
          <w:tcPr>
            <w:tcW w:w="0" w:type="auto"/>
            <w:vAlign w:val="bottom"/>
          </w:tcPr>
          <w:p w14:paraId="470B5E8E"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.486</w:t>
            </w:r>
          </w:p>
        </w:tc>
        <w:tc>
          <w:tcPr>
            <w:tcW w:w="0" w:type="auto"/>
            <w:vAlign w:val="bottom"/>
          </w:tcPr>
          <w:p w14:paraId="1A37468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.488</w:t>
            </w:r>
          </w:p>
        </w:tc>
        <w:tc>
          <w:tcPr>
            <w:tcW w:w="0" w:type="auto"/>
            <w:vAlign w:val="bottom"/>
          </w:tcPr>
          <w:p w14:paraId="559973D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.002</w:t>
            </w:r>
          </w:p>
        </w:tc>
        <w:tc>
          <w:tcPr>
            <w:tcW w:w="0" w:type="auto"/>
            <w:vAlign w:val="bottom"/>
          </w:tcPr>
          <w:p w14:paraId="7AFD23C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.266</w:t>
            </w:r>
          </w:p>
        </w:tc>
        <w:tc>
          <w:tcPr>
            <w:tcW w:w="0" w:type="auto"/>
            <w:vAlign w:val="bottom"/>
          </w:tcPr>
          <w:p w14:paraId="5C52064B"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.264</w:t>
            </w:r>
          </w:p>
        </w:tc>
        <w:tc>
          <w:tcPr>
            <w:tcW w:w="996" w:type="dxa"/>
            <w:vAlign w:val="bottom"/>
          </w:tcPr>
          <w:p w14:paraId="51C8614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14,846</w:t>
            </w:r>
          </w:p>
        </w:tc>
        <w:tc>
          <w:tcPr>
            <w:tcW w:w="0" w:type="auto"/>
            <w:vAlign w:val="bottom"/>
          </w:tcPr>
          <w:p w14:paraId="0F47FE0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4/28/08-8/26/08 </w:t>
            </w:r>
          </w:p>
        </w:tc>
      </w:tr>
      <w:tr w:rsidR="0076433F" w:rsidRPr="0076433F" w14:paraId="6DC206A2" w14:textId="77777777" w:rsidTr="007C57D3">
        <w:trPr>
          <w:jc w:val="center"/>
        </w:trPr>
        <w:tc>
          <w:tcPr>
            <w:tcW w:w="4542" w:type="dxa"/>
            <w:vAlign w:val="bottom"/>
          </w:tcPr>
          <w:p w14:paraId="36479145"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lastRenderedPageBreak/>
              <w:t xml:space="preserve">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favor lifting ban on oil drilling</w:t>
            </w:r>
          </w:p>
        </w:tc>
        <w:tc>
          <w:tcPr>
            <w:tcW w:w="0" w:type="auto"/>
            <w:vAlign w:val="bottom"/>
          </w:tcPr>
          <w:p w14:paraId="729CE26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.571</w:t>
            </w:r>
          </w:p>
        </w:tc>
        <w:tc>
          <w:tcPr>
            <w:tcW w:w="0" w:type="auto"/>
            <w:vAlign w:val="bottom"/>
          </w:tcPr>
          <w:p w14:paraId="07A6573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.572</w:t>
            </w:r>
          </w:p>
        </w:tc>
        <w:tc>
          <w:tcPr>
            <w:tcW w:w="0" w:type="auto"/>
            <w:vAlign w:val="bottom"/>
          </w:tcPr>
          <w:p w14:paraId="136BE19F"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.001</w:t>
            </w:r>
          </w:p>
        </w:tc>
        <w:tc>
          <w:tcPr>
            <w:tcW w:w="0" w:type="auto"/>
            <w:vAlign w:val="bottom"/>
          </w:tcPr>
          <w:p w14:paraId="2CBB5D0A"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.125</w:t>
            </w:r>
          </w:p>
        </w:tc>
        <w:tc>
          <w:tcPr>
            <w:tcW w:w="0" w:type="auto"/>
            <w:vAlign w:val="bottom"/>
          </w:tcPr>
          <w:p w14:paraId="2AED1F0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.124</w:t>
            </w:r>
          </w:p>
        </w:tc>
        <w:tc>
          <w:tcPr>
            <w:tcW w:w="996" w:type="dxa"/>
            <w:vAlign w:val="bottom"/>
          </w:tcPr>
          <w:p w14:paraId="65CC139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15,070</w:t>
            </w:r>
          </w:p>
        </w:tc>
        <w:tc>
          <w:tcPr>
            <w:tcW w:w="0" w:type="auto"/>
            <w:vAlign w:val="bottom"/>
          </w:tcPr>
          <w:p w14:paraId="6117EBE8"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6/24/08-9/23/08 </w:t>
            </w:r>
          </w:p>
        </w:tc>
      </w:tr>
      <w:tr w:rsidR="0076433F" w:rsidRPr="0076433F" w14:paraId="27D0721D" w14:textId="77777777" w:rsidTr="007C57D3">
        <w:trPr>
          <w:trHeight w:val="98"/>
          <w:jc w:val="center"/>
        </w:trPr>
        <w:tc>
          <w:tcPr>
            <w:tcW w:w="4542" w:type="dxa"/>
            <w:vAlign w:val="bottom"/>
          </w:tcPr>
          <w:p w14:paraId="47856F82" w14:textId="77777777" w:rsidR="0076433F" w:rsidRPr="0076433F" w:rsidRDefault="0076433F" w:rsidP="007C57D3">
            <w:pPr>
              <w:rPr>
                <w:rFonts w:ascii="Times New Roman" w:hAnsi="Times New Roman" w:cs="Times New Roman"/>
                <w:color w:val="000000"/>
              </w:rPr>
            </w:pPr>
            <w:r w:rsidRPr="0076433F">
              <w:rPr>
                <w:rFonts w:ascii="Times New Roman" w:hAnsi="Times New Roman" w:cs="Times New Roman"/>
                <w:color w:val="000000"/>
              </w:rPr>
              <w:t xml:space="preserve">  </w:t>
            </w:r>
            <w:proofErr w:type="gramStart"/>
            <w:r w:rsidRPr="0076433F">
              <w:rPr>
                <w:rFonts w:ascii="Times New Roman" w:hAnsi="Times New Roman" w:cs="Times New Roman"/>
                <w:color w:val="000000"/>
              </w:rPr>
              <w:t>Cand.(</w:t>
            </w:r>
            <w:proofErr w:type="gramEnd"/>
            <w:r w:rsidRPr="0076433F">
              <w:rPr>
                <w:rFonts w:ascii="Times New Roman" w:hAnsi="Times New Roman" w:cs="Times New Roman"/>
                <w:color w:val="000000"/>
              </w:rPr>
              <w:t>s) favor cap and  trade</w:t>
            </w:r>
          </w:p>
        </w:tc>
        <w:tc>
          <w:tcPr>
            <w:tcW w:w="0" w:type="auto"/>
            <w:vAlign w:val="bottom"/>
          </w:tcPr>
          <w:p w14:paraId="6513B56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.108</w:t>
            </w:r>
          </w:p>
        </w:tc>
        <w:tc>
          <w:tcPr>
            <w:tcW w:w="0" w:type="auto"/>
            <w:vAlign w:val="bottom"/>
          </w:tcPr>
          <w:p w14:paraId="40230ED4"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.112</w:t>
            </w:r>
          </w:p>
        </w:tc>
        <w:tc>
          <w:tcPr>
            <w:tcW w:w="0" w:type="auto"/>
            <w:vAlign w:val="bottom"/>
          </w:tcPr>
          <w:p w14:paraId="1BFCAFC3"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.004</w:t>
            </w:r>
          </w:p>
        </w:tc>
        <w:tc>
          <w:tcPr>
            <w:tcW w:w="0" w:type="auto"/>
            <w:vAlign w:val="bottom"/>
          </w:tcPr>
          <w:p w14:paraId="47EF9006"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.485</w:t>
            </w:r>
          </w:p>
        </w:tc>
        <w:tc>
          <w:tcPr>
            <w:tcW w:w="0" w:type="auto"/>
            <w:vAlign w:val="bottom"/>
          </w:tcPr>
          <w:p w14:paraId="4C751B42"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.481</w:t>
            </w:r>
          </w:p>
        </w:tc>
        <w:tc>
          <w:tcPr>
            <w:tcW w:w="996" w:type="dxa"/>
            <w:vAlign w:val="bottom"/>
          </w:tcPr>
          <w:p w14:paraId="43A38E17"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18,215</w:t>
            </w:r>
          </w:p>
        </w:tc>
        <w:tc>
          <w:tcPr>
            <w:tcW w:w="0" w:type="auto"/>
            <w:vAlign w:val="bottom"/>
          </w:tcPr>
          <w:p w14:paraId="748EDD65" w14:textId="77777777" w:rsidR="0076433F" w:rsidRPr="0076433F" w:rsidRDefault="0076433F"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 xml:space="preserve">5/23/08-9/22/08 </w:t>
            </w:r>
          </w:p>
        </w:tc>
      </w:tr>
    </w:tbl>
    <w:p w14:paraId="2657FD62" w14:textId="77777777" w:rsidR="0076433F" w:rsidRDefault="0076433F" w:rsidP="00B10248">
      <w:pPr>
        <w:jc w:val="center"/>
        <w:rPr>
          <w:rFonts w:ascii="Times New Roman" w:hAnsi="Times New Roman" w:cs="Times New Roman"/>
          <w:sz w:val="24"/>
          <w:szCs w:val="24"/>
        </w:rPr>
      </w:pPr>
      <w:r w:rsidRPr="0076433F">
        <w:rPr>
          <w:rFonts w:ascii="Times New Roman" w:hAnsi="Times New Roman" w:cs="Times New Roman"/>
          <w:b/>
          <w:bCs/>
          <w:i/>
          <w:sz w:val="24"/>
          <w:szCs w:val="24"/>
        </w:rPr>
        <w:t>Note</w:t>
      </w:r>
      <w:r w:rsidRPr="0076433F">
        <w:rPr>
          <w:rFonts w:ascii="Times New Roman" w:hAnsi="Times New Roman" w:cs="Times New Roman"/>
          <w:b/>
          <w:bCs/>
          <w:sz w:val="24"/>
          <w:szCs w:val="24"/>
        </w:rPr>
        <w:t>:</w:t>
      </w:r>
      <w:r w:rsidRPr="0076433F">
        <w:rPr>
          <w:rFonts w:ascii="Times New Roman" w:hAnsi="Times New Roman" w:cs="Times New Roman"/>
          <w:sz w:val="24"/>
          <w:szCs w:val="24"/>
        </w:rPr>
        <w:t xml:space="preserve"> Questions were asked with different response options throughout the survey period. Appendix E contains a list of questions and the dates they were fielded. </w:t>
      </w:r>
    </w:p>
    <w:p w14:paraId="591D66BB" w14:textId="77777777" w:rsidR="0076433F" w:rsidRDefault="0076433F">
      <w:pPr>
        <w:rPr>
          <w:rFonts w:ascii="Times New Roman" w:hAnsi="Times New Roman" w:cs="Times New Roman"/>
          <w:sz w:val="24"/>
          <w:szCs w:val="24"/>
        </w:rPr>
      </w:pPr>
      <w:r>
        <w:rPr>
          <w:rFonts w:ascii="Times New Roman" w:hAnsi="Times New Roman" w:cs="Times New Roman"/>
          <w:sz w:val="24"/>
          <w:szCs w:val="24"/>
        </w:rPr>
        <w:br w:type="page"/>
      </w:r>
    </w:p>
    <w:p w14:paraId="592174DA" w14:textId="18A04FAD" w:rsidR="00B10248" w:rsidRPr="0076433F" w:rsidRDefault="00B10248" w:rsidP="00B10248">
      <w:pPr>
        <w:jc w:val="center"/>
        <w:rPr>
          <w:rFonts w:ascii="Times New Roman" w:hAnsi="Times New Roman" w:cs="Times New Roman"/>
          <w:b/>
        </w:rPr>
      </w:pPr>
      <w:r w:rsidRPr="0076433F">
        <w:rPr>
          <w:rFonts w:ascii="Times New Roman" w:hAnsi="Times New Roman" w:cs="Times New Roman"/>
          <w:b/>
        </w:rPr>
        <w:lastRenderedPageBreak/>
        <w:t>Table 7: MC vs. Probabilities</w:t>
      </w:r>
    </w:p>
    <w:p w14:paraId="738CADAD" w14:textId="77777777" w:rsidR="00B10248" w:rsidRPr="0076433F" w:rsidRDefault="00B10248" w:rsidP="00B10248">
      <w:pPr>
        <w:jc w:val="center"/>
        <w:rPr>
          <w:rFonts w:ascii="Times New Roman" w:hAnsi="Times New Roman" w:cs="Times New Roman"/>
          <w:b/>
        </w:rPr>
      </w:pPr>
    </w:p>
    <w:tbl>
      <w:tblPr>
        <w:tblStyle w:val="TableGrid"/>
        <w:tblW w:w="9156"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940"/>
        <w:gridCol w:w="689"/>
        <w:gridCol w:w="253"/>
        <w:gridCol w:w="1377"/>
        <w:gridCol w:w="938"/>
        <w:gridCol w:w="636"/>
        <w:gridCol w:w="937"/>
        <w:gridCol w:w="636"/>
      </w:tblGrid>
      <w:tr w:rsidR="00B10248" w:rsidRPr="0076433F" w14:paraId="46DFAC6D" w14:textId="77777777" w:rsidTr="007C57D3">
        <w:tc>
          <w:tcPr>
            <w:tcW w:w="2750" w:type="dxa"/>
            <w:tcBorders>
              <w:top w:val="single" w:sz="4" w:space="0" w:color="auto"/>
              <w:bottom w:val="single" w:sz="4" w:space="0" w:color="auto"/>
            </w:tcBorders>
          </w:tcPr>
          <w:p w14:paraId="76EFC7EC" w14:textId="77777777" w:rsidR="00B10248" w:rsidRPr="0076433F" w:rsidRDefault="00B10248" w:rsidP="007C57D3">
            <w:pPr>
              <w:pStyle w:val="NoSpacing"/>
              <w:jc w:val="center"/>
              <w:rPr>
                <w:rFonts w:ascii="Times New Roman" w:hAnsi="Times New Roman" w:cs="Times New Roman"/>
                <w:b/>
                <w:sz w:val="24"/>
                <w:szCs w:val="24"/>
              </w:rPr>
            </w:pPr>
          </w:p>
        </w:tc>
        <w:tc>
          <w:tcPr>
            <w:tcW w:w="1882" w:type="dxa"/>
            <w:gridSpan w:val="3"/>
            <w:tcBorders>
              <w:top w:val="single" w:sz="4" w:space="0" w:color="auto"/>
              <w:bottom w:val="single" w:sz="4" w:space="0" w:color="auto"/>
            </w:tcBorders>
          </w:tcPr>
          <w:p w14:paraId="67D58F29"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MC</w:t>
            </w:r>
          </w:p>
        </w:tc>
        <w:tc>
          <w:tcPr>
            <w:tcW w:w="1377" w:type="dxa"/>
            <w:tcBorders>
              <w:top w:val="single" w:sz="4" w:space="0" w:color="auto"/>
              <w:bottom w:val="single" w:sz="4" w:space="0" w:color="auto"/>
            </w:tcBorders>
          </w:tcPr>
          <w:p w14:paraId="06E1FD6D"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Probability</w:t>
            </w:r>
          </w:p>
        </w:tc>
        <w:tc>
          <w:tcPr>
            <w:tcW w:w="3147" w:type="dxa"/>
            <w:gridSpan w:val="4"/>
            <w:tcBorders>
              <w:top w:val="single" w:sz="4" w:space="0" w:color="auto"/>
              <w:bottom w:val="single" w:sz="4" w:space="0" w:color="auto"/>
            </w:tcBorders>
            <w:vAlign w:val="bottom"/>
          </w:tcPr>
          <w:p w14:paraId="26C3F6CC"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Difference</w:t>
            </w:r>
          </w:p>
        </w:tc>
      </w:tr>
      <w:tr w:rsidR="00B10248" w:rsidRPr="0076433F" w14:paraId="37B48504" w14:textId="77777777" w:rsidTr="007C57D3">
        <w:tc>
          <w:tcPr>
            <w:tcW w:w="2750" w:type="dxa"/>
            <w:tcBorders>
              <w:top w:val="single" w:sz="4" w:space="0" w:color="auto"/>
              <w:bottom w:val="single" w:sz="4" w:space="0" w:color="auto"/>
            </w:tcBorders>
          </w:tcPr>
          <w:p w14:paraId="0DE6B3E8" w14:textId="77777777" w:rsidR="00B10248" w:rsidRPr="0076433F" w:rsidRDefault="00B10248" w:rsidP="007C57D3">
            <w:pPr>
              <w:pStyle w:val="NoSpacing"/>
              <w:rPr>
                <w:rFonts w:ascii="Times New Roman" w:hAnsi="Times New Roman" w:cs="Times New Roman"/>
                <w:b/>
                <w:sz w:val="24"/>
                <w:szCs w:val="24"/>
              </w:rPr>
            </w:pPr>
            <w:r w:rsidRPr="0076433F">
              <w:rPr>
                <w:rFonts w:ascii="Times New Roman" w:hAnsi="Times New Roman" w:cs="Times New Roman"/>
                <w:b/>
                <w:sz w:val="24"/>
                <w:szCs w:val="24"/>
              </w:rPr>
              <w:t>Items</w:t>
            </w:r>
          </w:p>
        </w:tc>
        <w:tc>
          <w:tcPr>
            <w:tcW w:w="940" w:type="dxa"/>
            <w:tcBorders>
              <w:top w:val="single" w:sz="4" w:space="0" w:color="auto"/>
              <w:bottom w:val="single" w:sz="4" w:space="0" w:color="auto"/>
            </w:tcBorders>
          </w:tcPr>
          <w:p w14:paraId="66908ABE"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C</w:t>
            </w:r>
          </w:p>
        </w:tc>
        <w:tc>
          <w:tcPr>
            <w:tcW w:w="942" w:type="dxa"/>
            <w:gridSpan w:val="2"/>
            <w:tcBorders>
              <w:top w:val="single" w:sz="4" w:space="0" w:color="auto"/>
              <w:bottom w:val="single" w:sz="4" w:space="0" w:color="auto"/>
            </w:tcBorders>
          </w:tcPr>
          <w:p w14:paraId="52279575"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GC</w:t>
            </w:r>
          </w:p>
        </w:tc>
        <w:tc>
          <w:tcPr>
            <w:tcW w:w="1377" w:type="dxa"/>
            <w:tcBorders>
              <w:top w:val="single" w:sz="4" w:space="0" w:color="auto"/>
              <w:bottom w:val="single" w:sz="4" w:space="0" w:color="auto"/>
            </w:tcBorders>
          </w:tcPr>
          <w:p w14:paraId="539D7BB3"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p = 10</w:t>
            </w:r>
          </w:p>
        </w:tc>
        <w:tc>
          <w:tcPr>
            <w:tcW w:w="938" w:type="dxa"/>
            <w:tcBorders>
              <w:top w:val="single" w:sz="4" w:space="0" w:color="auto"/>
              <w:bottom w:val="single" w:sz="4" w:space="0" w:color="auto"/>
            </w:tcBorders>
          </w:tcPr>
          <w:p w14:paraId="5B9F65D5"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C</w:t>
            </w:r>
          </w:p>
        </w:tc>
        <w:tc>
          <w:tcPr>
            <w:tcW w:w="636" w:type="dxa"/>
            <w:tcBorders>
              <w:top w:val="single" w:sz="4" w:space="0" w:color="auto"/>
              <w:bottom w:val="single" w:sz="4" w:space="0" w:color="auto"/>
            </w:tcBorders>
          </w:tcPr>
          <w:p w14:paraId="0D127420" w14:textId="77777777" w:rsidR="00B10248" w:rsidRPr="0076433F" w:rsidRDefault="00B10248" w:rsidP="007C57D3">
            <w:pPr>
              <w:pStyle w:val="NoSpacing"/>
              <w:jc w:val="center"/>
              <w:rPr>
                <w:rFonts w:ascii="Times New Roman" w:hAnsi="Times New Roman" w:cs="Times New Roman"/>
                <w:b/>
                <w:i/>
                <w:sz w:val="24"/>
                <w:szCs w:val="24"/>
              </w:rPr>
            </w:pPr>
            <w:r w:rsidRPr="0076433F">
              <w:rPr>
                <w:rFonts w:ascii="Times New Roman" w:hAnsi="Times New Roman" w:cs="Times New Roman"/>
                <w:b/>
                <w:i/>
                <w:sz w:val="24"/>
                <w:szCs w:val="24"/>
              </w:rPr>
              <w:t>p</w:t>
            </w:r>
          </w:p>
        </w:tc>
        <w:tc>
          <w:tcPr>
            <w:tcW w:w="937" w:type="dxa"/>
            <w:tcBorders>
              <w:top w:val="single" w:sz="4" w:space="0" w:color="auto"/>
              <w:bottom w:val="single" w:sz="4" w:space="0" w:color="auto"/>
            </w:tcBorders>
          </w:tcPr>
          <w:p w14:paraId="17FD97A4"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GC</w:t>
            </w:r>
          </w:p>
        </w:tc>
        <w:tc>
          <w:tcPr>
            <w:tcW w:w="636" w:type="dxa"/>
            <w:tcBorders>
              <w:top w:val="single" w:sz="4" w:space="0" w:color="auto"/>
              <w:bottom w:val="single" w:sz="4" w:space="0" w:color="auto"/>
            </w:tcBorders>
          </w:tcPr>
          <w:p w14:paraId="76AF21E7" w14:textId="77777777" w:rsidR="00B10248" w:rsidRPr="0076433F" w:rsidRDefault="00B10248" w:rsidP="007C57D3">
            <w:pPr>
              <w:pStyle w:val="NoSpacing"/>
              <w:jc w:val="center"/>
              <w:rPr>
                <w:rFonts w:ascii="Times New Roman" w:hAnsi="Times New Roman" w:cs="Times New Roman"/>
                <w:b/>
                <w:i/>
                <w:sz w:val="24"/>
                <w:szCs w:val="24"/>
              </w:rPr>
            </w:pPr>
            <w:r w:rsidRPr="0076433F">
              <w:rPr>
                <w:rFonts w:ascii="Times New Roman" w:hAnsi="Times New Roman" w:cs="Times New Roman"/>
                <w:b/>
                <w:i/>
                <w:sz w:val="24"/>
                <w:szCs w:val="24"/>
              </w:rPr>
              <w:t>p</w:t>
            </w:r>
          </w:p>
        </w:tc>
      </w:tr>
      <w:tr w:rsidR="00B10248" w:rsidRPr="0076433F" w14:paraId="254794A9" w14:textId="77777777" w:rsidTr="007C57D3">
        <w:tc>
          <w:tcPr>
            <w:tcW w:w="2750" w:type="dxa"/>
          </w:tcPr>
          <w:p w14:paraId="235FCC16" w14:textId="77777777" w:rsidR="00B10248" w:rsidRPr="0076433F" w:rsidRDefault="00B10248" w:rsidP="007C57D3">
            <w:pPr>
              <w:pStyle w:val="NoSpacing"/>
              <w:rPr>
                <w:rFonts w:ascii="Times New Roman" w:hAnsi="Times New Roman" w:cs="Times New Roman"/>
                <w:b/>
                <w:i/>
                <w:sz w:val="24"/>
                <w:szCs w:val="24"/>
              </w:rPr>
            </w:pPr>
            <w:r w:rsidRPr="0076433F">
              <w:rPr>
                <w:rFonts w:ascii="Times New Roman" w:hAnsi="Times New Roman" w:cs="Times New Roman"/>
                <w:b/>
                <w:i/>
                <w:sz w:val="24"/>
                <w:szCs w:val="24"/>
              </w:rPr>
              <w:t>Alumni</w:t>
            </w:r>
          </w:p>
        </w:tc>
        <w:tc>
          <w:tcPr>
            <w:tcW w:w="940" w:type="dxa"/>
            <w:vAlign w:val="bottom"/>
          </w:tcPr>
          <w:p w14:paraId="2D253578" w14:textId="77777777" w:rsidR="00B10248" w:rsidRPr="0076433F" w:rsidRDefault="00B10248" w:rsidP="007C57D3">
            <w:pPr>
              <w:pStyle w:val="NoSpacing"/>
              <w:jc w:val="center"/>
              <w:rPr>
                <w:rFonts w:ascii="Times New Roman" w:hAnsi="Times New Roman" w:cs="Times New Roman"/>
                <w:sz w:val="24"/>
                <w:szCs w:val="24"/>
              </w:rPr>
            </w:pPr>
          </w:p>
        </w:tc>
        <w:tc>
          <w:tcPr>
            <w:tcW w:w="942" w:type="dxa"/>
            <w:gridSpan w:val="2"/>
            <w:vAlign w:val="bottom"/>
          </w:tcPr>
          <w:p w14:paraId="07810F65" w14:textId="77777777" w:rsidR="00B10248" w:rsidRPr="0076433F" w:rsidRDefault="00B10248" w:rsidP="007C57D3">
            <w:pPr>
              <w:pStyle w:val="NoSpacing"/>
              <w:jc w:val="center"/>
              <w:rPr>
                <w:rFonts w:ascii="Times New Roman" w:hAnsi="Times New Roman" w:cs="Times New Roman"/>
                <w:sz w:val="24"/>
                <w:szCs w:val="24"/>
              </w:rPr>
            </w:pPr>
          </w:p>
        </w:tc>
        <w:tc>
          <w:tcPr>
            <w:tcW w:w="1377" w:type="dxa"/>
            <w:vAlign w:val="bottom"/>
          </w:tcPr>
          <w:p w14:paraId="7D383E26" w14:textId="77777777" w:rsidR="00B10248" w:rsidRPr="0076433F" w:rsidRDefault="00B10248" w:rsidP="007C57D3">
            <w:pPr>
              <w:pStyle w:val="NoSpacing"/>
              <w:jc w:val="center"/>
              <w:rPr>
                <w:rFonts w:ascii="Times New Roman" w:hAnsi="Times New Roman" w:cs="Times New Roman"/>
                <w:sz w:val="24"/>
                <w:szCs w:val="24"/>
              </w:rPr>
            </w:pPr>
          </w:p>
        </w:tc>
        <w:tc>
          <w:tcPr>
            <w:tcW w:w="938" w:type="dxa"/>
            <w:vAlign w:val="bottom"/>
          </w:tcPr>
          <w:p w14:paraId="71B53B4D"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50B0F0C8"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2F121395"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6385F652"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0EC0190C" w14:textId="77777777" w:rsidTr="007C57D3">
        <w:tc>
          <w:tcPr>
            <w:tcW w:w="2750" w:type="dxa"/>
          </w:tcPr>
          <w:p w14:paraId="461EEE50"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Robert Gates</w:t>
            </w:r>
          </w:p>
        </w:tc>
        <w:tc>
          <w:tcPr>
            <w:tcW w:w="940" w:type="dxa"/>
            <w:vAlign w:val="bottom"/>
          </w:tcPr>
          <w:p w14:paraId="2BA9418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.500</w:t>
            </w:r>
          </w:p>
        </w:tc>
        <w:tc>
          <w:tcPr>
            <w:tcW w:w="942" w:type="dxa"/>
            <w:gridSpan w:val="2"/>
            <w:vAlign w:val="bottom"/>
          </w:tcPr>
          <w:p w14:paraId="17431F4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.481</w:t>
            </w:r>
          </w:p>
        </w:tc>
        <w:tc>
          <w:tcPr>
            <w:tcW w:w="1377" w:type="dxa"/>
            <w:vAlign w:val="bottom"/>
          </w:tcPr>
          <w:p w14:paraId="051299D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.276</w:t>
            </w:r>
          </w:p>
        </w:tc>
        <w:tc>
          <w:tcPr>
            <w:tcW w:w="938" w:type="dxa"/>
            <w:vAlign w:val="bottom"/>
          </w:tcPr>
          <w:p w14:paraId="35A5954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.224</w:t>
            </w:r>
          </w:p>
        </w:tc>
        <w:tc>
          <w:tcPr>
            <w:tcW w:w="636" w:type="dxa"/>
            <w:vAlign w:val="bottom"/>
          </w:tcPr>
          <w:p w14:paraId="2C5D283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0CDC111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.205</w:t>
            </w:r>
          </w:p>
        </w:tc>
        <w:tc>
          <w:tcPr>
            <w:tcW w:w="636" w:type="dxa"/>
            <w:vAlign w:val="bottom"/>
          </w:tcPr>
          <w:p w14:paraId="7188235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33E6345B" w14:textId="77777777" w:rsidTr="007C57D3">
        <w:tc>
          <w:tcPr>
            <w:tcW w:w="2750" w:type="dxa"/>
          </w:tcPr>
          <w:p w14:paraId="7A8D986E"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Stephen Breyer</w:t>
            </w:r>
          </w:p>
        </w:tc>
        <w:tc>
          <w:tcPr>
            <w:tcW w:w="940" w:type="dxa"/>
            <w:vAlign w:val="bottom"/>
          </w:tcPr>
          <w:p w14:paraId="251DA13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.517</w:t>
            </w:r>
          </w:p>
        </w:tc>
        <w:tc>
          <w:tcPr>
            <w:tcW w:w="942" w:type="dxa"/>
            <w:gridSpan w:val="2"/>
            <w:vAlign w:val="bottom"/>
          </w:tcPr>
          <w:p w14:paraId="7CBE41C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.500</w:t>
            </w:r>
          </w:p>
        </w:tc>
        <w:tc>
          <w:tcPr>
            <w:tcW w:w="1377" w:type="dxa"/>
            <w:vAlign w:val="bottom"/>
          </w:tcPr>
          <w:p w14:paraId="29EF1D4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.288</w:t>
            </w:r>
          </w:p>
        </w:tc>
        <w:tc>
          <w:tcPr>
            <w:tcW w:w="938" w:type="dxa"/>
            <w:vAlign w:val="bottom"/>
          </w:tcPr>
          <w:p w14:paraId="5542210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.229</w:t>
            </w:r>
          </w:p>
        </w:tc>
        <w:tc>
          <w:tcPr>
            <w:tcW w:w="636" w:type="dxa"/>
            <w:vAlign w:val="bottom"/>
          </w:tcPr>
          <w:p w14:paraId="64FAD2C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0574FB1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.212</w:t>
            </w:r>
          </w:p>
        </w:tc>
        <w:tc>
          <w:tcPr>
            <w:tcW w:w="636" w:type="dxa"/>
            <w:vAlign w:val="bottom"/>
          </w:tcPr>
          <w:p w14:paraId="73D0FF7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0783AC9E" w14:textId="77777777" w:rsidTr="007C57D3">
        <w:tc>
          <w:tcPr>
            <w:tcW w:w="2750" w:type="dxa"/>
          </w:tcPr>
          <w:p w14:paraId="217347B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Affordable Care Act</w:t>
            </w:r>
          </w:p>
          <w:p w14:paraId="5E9354AE"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(Future Increase)</w:t>
            </w:r>
          </w:p>
        </w:tc>
        <w:tc>
          <w:tcPr>
            <w:tcW w:w="940" w:type="dxa"/>
            <w:vAlign w:val="bottom"/>
          </w:tcPr>
          <w:p w14:paraId="5524743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.392</w:t>
            </w:r>
          </w:p>
        </w:tc>
        <w:tc>
          <w:tcPr>
            <w:tcW w:w="942" w:type="dxa"/>
            <w:gridSpan w:val="2"/>
            <w:vAlign w:val="bottom"/>
          </w:tcPr>
          <w:p w14:paraId="728A8BF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.195</w:t>
            </w:r>
          </w:p>
        </w:tc>
        <w:tc>
          <w:tcPr>
            <w:tcW w:w="1377" w:type="dxa"/>
            <w:vAlign w:val="bottom"/>
          </w:tcPr>
          <w:p w14:paraId="4828487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.049</w:t>
            </w:r>
          </w:p>
        </w:tc>
        <w:tc>
          <w:tcPr>
            <w:tcW w:w="938" w:type="dxa"/>
            <w:vAlign w:val="bottom"/>
          </w:tcPr>
          <w:p w14:paraId="4C71C17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.343</w:t>
            </w:r>
          </w:p>
        </w:tc>
        <w:tc>
          <w:tcPr>
            <w:tcW w:w="636" w:type="dxa"/>
            <w:vAlign w:val="bottom"/>
          </w:tcPr>
          <w:p w14:paraId="43170AA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66018E0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.146</w:t>
            </w:r>
          </w:p>
        </w:tc>
        <w:tc>
          <w:tcPr>
            <w:tcW w:w="636" w:type="dxa"/>
            <w:vAlign w:val="bottom"/>
          </w:tcPr>
          <w:p w14:paraId="64B1793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671D7715" w14:textId="77777777" w:rsidTr="007C57D3">
        <w:tc>
          <w:tcPr>
            <w:tcW w:w="2750" w:type="dxa"/>
          </w:tcPr>
          <w:p w14:paraId="6181CC03"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Affordable Care Act</w:t>
            </w:r>
          </w:p>
          <w:p w14:paraId="4B7C8C25"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(Upper Income Tax)</w:t>
            </w:r>
          </w:p>
        </w:tc>
        <w:tc>
          <w:tcPr>
            <w:tcW w:w="940" w:type="dxa"/>
            <w:vAlign w:val="bottom"/>
          </w:tcPr>
          <w:p w14:paraId="0419475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.335</w:t>
            </w:r>
          </w:p>
        </w:tc>
        <w:tc>
          <w:tcPr>
            <w:tcW w:w="942" w:type="dxa"/>
            <w:gridSpan w:val="2"/>
            <w:vAlign w:val="bottom"/>
          </w:tcPr>
          <w:p w14:paraId="58D30E5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.254</w:t>
            </w:r>
          </w:p>
        </w:tc>
        <w:tc>
          <w:tcPr>
            <w:tcW w:w="1377" w:type="dxa"/>
            <w:vAlign w:val="bottom"/>
          </w:tcPr>
          <w:p w14:paraId="33DA778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.123</w:t>
            </w:r>
          </w:p>
        </w:tc>
        <w:tc>
          <w:tcPr>
            <w:tcW w:w="938" w:type="dxa"/>
            <w:vAlign w:val="bottom"/>
          </w:tcPr>
          <w:p w14:paraId="5F29226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.213</w:t>
            </w:r>
          </w:p>
        </w:tc>
        <w:tc>
          <w:tcPr>
            <w:tcW w:w="636" w:type="dxa"/>
            <w:vAlign w:val="bottom"/>
          </w:tcPr>
          <w:p w14:paraId="481AB75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43F9701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.131</w:t>
            </w:r>
          </w:p>
        </w:tc>
        <w:tc>
          <w:tcPr>
            <w:tcW w:w="636" w:type="dxa"/>
            <w:vAlign w:val="bottom"/>
          </w:tcPr>
          <w:p w14:paraId="534DB4C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.003</w:t>
            </w:r>
          </w:p>
        </w:tc>
      </w:tr>
      <w:tr w:rsidR="00B10248" w:rsidRPr="0076433F" w14:paraId="16A47A85" w14:textId="77777777" w:rsidTr="007C57D3">
        <w:tc>
          <w:tcPr>
            <w:tcW w:w="2750" w:type="dxa"/>
          </w:tcPr>
          <w:p w14:paraId="706E4854"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Average</w:t>
            </w:r>
          </w:p>
        </w:tc>
        <w:tc>
          <w:tcPr>
            <w:tcW w:w="940" w:type="dxa"/>
            <w:vAlign w:val="bottom"/>
          </w:tcPr>
          <w:p w14:paraId="51D9A757"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.456</w:t>
            </w:r>
          </w:p>
        </w:tc>
        <w:tc>
          <w:tcPr>
            <w:tcW w:w="942" w:type="dxa"/>
            <w:gridSpan w:val="2"/>
            <w:vAlign w:val="bottom"/>
          </w:tcPr>
          <w:p w14:paraId="25F592F1"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.357</w:t>
            </w:r>
          </w:p>
        </w:tc>
        <w:tc>
          <w:tcPr>
            <w:tcW w:w="1377" w:type="dxa"/>
            <w:vAlign w:val="bottom"/>
          </w:tcPr>
          <w:p w14:paraId="5912F55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.184</w:t>
            </w:r>
          </w:p>
        </w:tc>
        <w:tc>
          <w:tcPr>
            <w:tcW w:w="938" w:type="dxa"/>
            <w:vAlign w:val="bottom"/>
          </w:tcPr>
          <w:p w14:paraId="475A5FD2"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.252</w:t>
            </w:r>
          </w:p>
        </w:tc>
        <w:tc>
          <w:tcPr>
            <w:tcW w:w="636" w:type="dxa"/>
            <w:vAlign w:val="bottom"/>
          </w:tcPr>
          <w:p w14:paraId="711ADFF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highlight w:val="yellow"/>
              </w:rPr>
              <w:t>add</w:t>
            </w:r>
          </w:p>
        </w:tc>
        <w:tc>
          <w:tcPr>
            <w:tcW w:w="937" w:type="dxa"/>
            <w:vAlign w:val="bottom"/>
          </w:tcPr>
          <w:p w14:paraId="2F0FF1E9"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.173</w:t>
            </w:r>
          </w:p>
        </w:tc>
        <w:tc>
          <w:tcPr>
            <w:tcW w:w="636" w:type="dxa"/>
            <w:vAlign w:val="bottom"/>
          </w:tcPr>
          <w:p w14:paraId="11C03B0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highlight w:val="yellow"/>
              </w:rPr>
              <w:t>add</w:t>
            </w:r>
          </w:p>
        </w:tc>
      </w:tr>
      <w:tr w:rsidR="00B10248" w:rsidRPr="0076433F" w14:paraId="3D281F9A" w14:textId="77777777" w:rsidTr="007C57D3">
        <w:tc>
          <w:tcPr>
            <w:tcW w:w="2750" w:type="dxa"/>
          </w:tcPr>
          <w:p w14:paraId="3EFCFC09"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N</w:t>
            </w:r>
          </w:p>
        </w:tc>
        <w:tc>
          <w:tcPr>
            <w:tcW w:w="1882" w:type="dxa"/>
            <w:gridSpan w:val="3"/>
            <w:vAlign w:val="bottom"/>
          </w:tcPr>
          <w:p w14:paraId="0A5DB63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176</w:t>
            </w:r>
          </w:p>
        </w:tc>
        <w:tc>
          <w:tcPr>
            <w:tcW w:w="1377" w:type="dxa"/>
            <w:vAlign w:val="bottom"/>
          </w:tcPr>
          <w:p w14:paraId="4823563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163</w:t>
            </w:r>
          </w:p>
        </w:tc>
        <w:tc>
          <w:tcPr>
            <w:tcW w:w="938" w:type="dxa"/>
            <w:vAlign w:val="bottom"/>
          </w:tcPr>
          <w:p w14:paraId="0EB00CDF"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12EA8F05"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4B7D7BA5"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27FD5810"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45A1247C" w14:textId="77777777" w:rsidTr="007C57D3">
        <w:tc>
          <w:tcPr>
            <w:tcW w:w="2750" w:type="dxa"/>
          </w:tcPr>
          <w:p w14:paraId="47511CDA" w14:textId="77777777" w:rsidR="00B10248" w:rsidRPr="0076433F" w:rsidRDefault="00B10248" w:rsidP="007C57D3">
            <w:pPr>
              <w:pStyle w:val="NoSpacing"/>
              <w:rPr>
                <w:rFonts w:ascii="Times New Roman" w:hAnsi="Times New Roman" w:cs="Times New Roman"/>
                <w:sz w:val="24"/>
                <w:szCs w:val="24"/>
              </w:rPr>
            </w:pPr>
          </w:p>
        </w:tc>
        <w:tc>
          <w:tcPr>
            <w:tcW w:w="940" w:type="dxa"/>
            <w:vAlign w:val="bottom"/>
          </w:tcPr>
          <w:p w14:paraId="0DCCC318" w14:textId="77777777" w:rsidR="00B10248" w:rsidRPr="0076433F" w:rsidRDefault="00B10248" w:rsidP="007C57D3">
            <w:pPr>
              <w:pStyle w:val="NoSpacing"/>
              <w:jc w:val="center"/>
              <w:rPr>
                <w:rFonts w:ascii="Times New Roman" w:hAnsi="Times New Roman" w:cs="Times New Roman"/>
                <w:sz w:val="24"/>
                <w:szCs w:val="24"/>
              </w:rPr>
            </w:pPr>
          </w:p>
        </w:tc>
        <w:tc>
          <w:tcPr>
            <w:tcW w:w="942" w:type="dxa"/>
            <w:gridSpan w:val="2"/>
            <w:vAlign w:val="bottom"/>
          </w:tcPr>
          <w:p w14:paraId="036538C7" w14:textId="77777777" w:rsidR="00B10248" w:rsidRPr="0076433F" w:rsidRDefault="00B10248" w:rsidP="007C57D3">
            <w:pPr>
              <w:pStyle w:val="NoSpacing"/>
              <w:jc w:val="center"/>
              <w:rPr>
                <w:rFonts w:ascii="Times New Roman" w:hAnsi="Times New Roman" w:cs="Times New Roman"/>
                <w:sz w:val="24"/>
                <w:szCs w:val="24"/>
              </w:rPr>
            </w:pPr>
          </w:p>
        </w:tc>
        <w:tc>
          <w:tcPr>
            <w:tcW w:w="1377" w:type="dxa"/>
            <w:vAlign w:val="bottom"/>
          </w:tcPr>
          <w:p w14:paraId="5D3FE197" w14:textId="77777777" w:rsidR="00B10248" w:rsidRPr="0076433F" w:rsidRDefault="00B10248" w:rsidP="007C57D3">
            <w:pPr>
              <w:pStyle w:val="NoSpacing"/>
              <w:jc w:val="center"/>
              <w:rPr>
                <w:rFonts w:ascii="Times New Roman" w:hAnsi="Times New Roman" w:cs="Times New Roman"/>
                <w:sz w:val="24"/>
                <w:szCs w:val="24"/>
              </w:rPr>
            </w:pPr>
          </w:p>
        </w:tc>
        <w:tc>
          <w:tcPr>
            <w:tcW w:w="938" w:type="dxa"/>
            <w:vAlign w:val="bottom"/>
          </w:tcPr>
          <w:p w14:paraId="76BE39A4"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7AB635F8"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3B4172CA"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58DD876C"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24C95612" w14:textId="77777777" w:rsidTr="007C57D3">
        <w:tc>
          <w:tcPr>
            <w:tcW w:w="2750" w:type="dxa"/>
          </w:tcPr>
          <w:p w14:paraId="52017240" w14:textId="77777777" w:rsidR="00B10248" w:rsidRPr="0076433F" w:rsidRDefault="00B10248" w:rsidP="007C57D3">
            <w:pPr>
              <w:pStyle w:val="NoSpacing"/>
              <w:rPr>
                <w:rFonts w:ascii="Times New Roman" w:hAnsi="Times New Roman" w:cs="Times New Roman"/>
                <w:b/>
                <w:i/>
                <w:sz w:val="24"/>
                <w:szCs w:val="24"/>
              </w:rPr>
            </w:pPr>
            <w:r w:rsidRPr="0076433F">
              <w:rPr>
                <w:rFonts w:ascii="Times New Roman" w:hAnsi="Times New Roman" w:cs="Times New Roman"/>
                <w:b/>
                <w:i/>
                <w:sz w:val="24"/>
                <w:szCs w:val="24"/>
              </w:rPr>
              <w:t>Staff</w:t>
            </w:r>
          </w:p>
        </w:tc>
        <w:tc>
          <w:tcPr>
            <w:tcW w:w="940" w:type="dxa"/>
            <w:vAlign w:val="bottom"/>
          </w:tcPr>
          <w:p w14:paraId="1C88ECD9" w14:textId="77777777" w:rsidR="00B10248" w:rsidRPr="0076433F" w:rsidRDefault="00B10248" w:rsidP="007C57D3">
            <w:pPr>
              <w:pStyle w:val="NoSpacing"/>
              <w:jc w:val="center"/>
              <w:rPr>
                <w:rFonts w:ascii="Times New Roman" w:hAnsi="Times New Roman" w:cs="Times New Roman"/>
                <w:sz w:val="24"/>
                <w:szCs w:val="24"/>
              </w:rPr>
            </w:pPr>
          </w:p>
        </w:tc>
        <w:tc>
          <w:tcPr>
            <w:tcW w:w="942" w:type="dxa"/>
            <w:gridSpan w:val="2"/>
            <w:vAlign w:val="bottom"/>
          </w:tcPr>
          <w:p w14:paraId="4BF31460" w14:textId="77777777" w:rsidR="00B10248" w:rsidRPr="0076433F" w:rsidRDefault="00B10248" w:rsidP="007C57D3">
            <w:pPr>
              <w:pStyle w:val="NoSpacing"/>
              <w:jc w:val="center"/>
              <w:rPr>
                <w:rFonts w:ascii="Times New Roman" w:hAnsi="Times New Roman" w:cs="Times New Roman"/>
                <w:sz w:val="24"/>
                <w:szCs w:val="24"/>
              </w:rPr>
            </w:pPr>
          </w:p>
        </w:tc>
        <w:tc>
          <w:tcPr>
            <w:tcW w:w="1377" w:type="dxa"/>
            <w:vAlign w:val="bottom"/>
          </w:tcPr>
          <w:p w14:paraId="47619505" w14:textId="77777777" w:rsidR="00B10248" w:rsidRPr="0076433F" w:rsidRDefault="00B10248" w:rsidP="007C57D3">
            <w:pPr>
              <w:pStyle w:val="NoSpacing"/>
              <w:jc w:val="center"/>
              <w:rPr>
                <w:rFonts w:ascii="Times New Roman" w:hAnsi="Times New Roman" w:cs="Times New Roman"/>
                <w:sz w:val="24"/>
                <w:szCs w:val="24"/>
              </w:rPr>
            </w:pPr>
          </w:p>
        </w:tc>
        <w:tc>
          <w:tcPr>
            <w:tcW w:w="938" w:type="dxa"/>
            <w:vAlign w:val="bottom"/>
          </w:tcPr>
          <w:p w14:paraId="059EBB1C"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357CCFEE"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10419E21"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405C0219"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5BEE6D94" w14:textId="77777777" w:rsidTr="007C57D3">
        <w:tc>
          <w:tcPr>
            <w:tcW w:w="2750" w:type="dxa"/>
          </w:tcPr>
          <w:p w14:paraId="5AF7B3F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Robert Gates</w:t>
            </w:r>
          </w:p>
        </w:tc>
        <w:tc>
          <w:tcPr>
            <w:tcW w:w="940" w:type="dxa"/>
            <w:vAlign w:val="bottom"/>
          </w:tcPr>
          <w:p w14:paraId="6BC0439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.304</w:t>
            </w:r>
          </w:p>
        </w:tc>
        <w:tc>
          <w:tcPr>
            <w:tcW w:w="942" w:type="dxa"/>
            <w:gridSpan w:val="2"/>
            <w:vAlign w:val="bottom"/>
          </w:tcPr>
          <w:p w14:paraId="49ED62B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.274</w:t>
            </w:r>
          </w:p>
        </w:tc>
        <w:tc>
          <w:tcPr>
            <w:tcW w:w="1377" w:type="dxa"/>
            <w:vAlign w:val="bottom"/>
          </w:tcPr>
          <w:p w14:paraId="32F14B0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.174</w:t>
            </w:r>
          </w:p>
        </w:tc>
        <w:tc>
          <w:tcPr>
            <w:tcW w:w="938" w:type="dxa"/>
            <w:vAlign w:val="bottom"/>
          </w:tcPr>
          <w:p w14:paraId="6DD7C34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.129</w:t>
            </w:r>
          </w:p>
        </w:tc>
        <w:tc>
          <w:tcPr>
            <w:tcW w:w="636" w:type="dxa"/>
            <w:vAlign w:val="bottom"/>
          </w:tcPr>
          <w:p w14:paraId="096C3B9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.077</w:t>
            </w:r>
          </w:p>
        </w:tc>
        <w:tc>
          <w:tcPr>
            <w:tcW w:w="937" w:type="dxa"/>
            <w:vAlign w:val="bottom"/>
          </w:tcPr>
          <w:p w14:paraId="1835CE0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.100</w:t>
            </w:r>
          </w:p>
        </w:tc>
        <w:tc>
          <w:tcPr>
            <w:tcW w:w="636" w:type="dxa"/>
            <w:vAlign w:val="bottom"/>
          </w:tcPr>
          <w:p w14:paraId="632D4CF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.176</w:t>
            </w:r>
          </w:p>
        </w:tc>
      </w:tr>
      <w:tr w:rsidR="00B10248" w:rsidRPr="0076433F" w14:paraId="2FC84C24" w14:textId="77777777" w:rsidTr="007C57D3">
        <w:tc>
          <w:tcPr>
            <w:tcW w:w="2750" w:type="dxa"/>
          </w:tcPr>
          <w:p w14:paraId="64EEBC67"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Stephen Breyer</w:t>
            </w:r>
          </w:p>
        </w:tc>
        <w:tc>
          <w:tcPr>
            <w:tcW w:w="940" w:type="dxa"/>
            <w:vAlign w:val="bottom"/>
          </w:tcPr>
          <w:p w14:paraId="35BE9C0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.316</w:t>
            </w:r>
          </w:p>
        </w:tc>
        <w:tc>
          <w:tcPr>
            <w:tcW w:w="942" w:type="dxa"/>
            <w:gridSpan w:val="2"/>
            <w:vAlign w:val="bottom"/>
          </w:tcPr>
          <w:p w14:paraId="6C738B0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.295</w:t>
            </w:r>
          </w:p>
        </w:tc>
        <w:tc>
          <w:tcPr>
            <w:tcW w:w="1377" w:type="dxa"/>
            <w:vAlign w:val="bottom"/>
          </w:tcPr>
          <w:p w14:paraId="27A8B1D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.186</w:t>
            </w:r>
          </w:p>
        </w:tc>
        <w:tc>
          <w:tcPr>
            <w:tcW w:w="938" w:type="dxa"/>
            <w:vAlign w:val="bottom"/>
          </w:tcPr>
          <w:p w14:paraId="0DBBE83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.130</w:t>
            </w:r>
          </w:p>
        </w:tc>
        <w:tc>
          <w:tcPr>
            <w:tcW w:w="636" w:type="dxa"/>
            <w:vAlign w:val="bottom"/>
          </w:tcPr>
          <w:p w14:paraId="7CC84EA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.079</w:t>
            </w:r>
          </w:p>
        </w:tc>
        <w:tc>
          <w:tcPr>
            <w:tcW w:w="937" w:type="dxa"/>
            <w:vAlign w:val="bottom"/>
          </w:tcPr>
          <w:p w14:paraId="2B7E8A9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.109</w:t>
            </w:r>
          </w:p>
        </w:tc>
        <w:tc>
          <w:tcPr>
            <w:tcW w:w="636" w:type="dxa"/>
            <w:vAlign w:val="bottom"/>
          </w:tcPr>
          <w:p w14:paraId="309719D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.143</w:t>
            </w:r>
          </w:p>
        </w:tc>
      </w:tr>
      <w:tr w:rsidR="00B10248" w:rsidRPr="0076433F" w14:paraId="4CD57320" w14:textId="77777777" w:rsidTr="007C57D3">
        <w:tc>
          <w:tcPr>
            <w:tcW w:w="2750" w:type="dxa"/>
          </w:tcPr>
          <w:p w14:paraId="321DC98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Affordable Care Act</w:t>
            </w:r>
          </w:p>
          <w:p w14:paraId="3BC9590C"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(Future Increase)</w:t>
            </w:r>
          </w:p>
        </w:tc>
        <w:tc>
          <w:tcPr>
            <w:tcW w:w="940" w:type="dxa"/>
            <w:vAlign w:val="bottom"/>
          </w:tcPr>
          <w:p w14:paraId="3669F7C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.342</w:t>
            </w:r>
          </w:p>
        </w:tc>
        <w:tc>
          <w:tcPr>
            <w:tcW w:w="942" w:type="dxa"/>
            <w:gridSpan w:val="2"/>
            <w:vAlign w:val="bottom"/>
          </w:tcPr>
          <w:p w14:paraId="1A526B2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.127</w:t>
            </w:r>
          </w:p>
        </w:tc>
        <w:tc>
          <w:tcPr>
            <w:tcW w:w="1377" w:type="dxa"/>
            <w:vAlign w:val="bottom"/>
          </w:tcPr>
          <w:p w14:paraId="66E567F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.093</w:t>
            </w:r>
          </w:p>
        </w:tc>
        <w:tc>
          <w:tcPr>
            <w:tcW w:w="938" w:type="dxa"/>
            <w:vAlign w:val="bottom"/>
          </w:tcPr>
          <w:p w14:paraId="09D1924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.249</w:t>
            </w:r>
          </w:p>
        </w:tc>
        <w:tc>
          <w:tcPr>
            <w:tcW w:w="636" w:type="dxa"/>
            <w:vAlign w:val="bottom"/>
          </w:tcPr>
          <w:p w14:paraId="47E5355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3F3CF18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.034</w:t>
            </w:r>
          </w:p>
        </w:tc>
        <w:tc>
          <w:tcPr>
            <w:tcW w:w="636" w:type="dxa"/>
            <w:vAlign w:val="bottom"/>
          </w:tcPr>
          <w:p w14:paraId="200A792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.659</w:t>
            </w:r>
          </w:p>
        </w:tc>
      </w:tr>
      <w:tr w:rsidR="00B10248" w:rsidRPr="0076433F" w14:paraId="053ED22B" w14:textId="77777777" w:rsidTr="007C57D3">
        <w:tc>
          <w:tcPr>
            <w:tcW w:w="2750" w:type="dxa"/>
          </w:tcPr>
          <w:p w14:paraId="33AE7CC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Affordable Care Act</w:t>
            </w:r>
          </w:p>
          <w:p w14:paraId="47F686B6"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(Upper Income Tax)</w:t>
            </w:r>
          </w:p>
        </w:tc>
        <w:tc>
          <w:tcPr>
            <w:tcW w:w="940" w:type="dxa"/>
            <w:vAlign w:val="bottom"/>
          </w:tcPr>
          <w:p w14:paraId="579ABD7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.291</w:t>
            </w:r>
          </w:p>
        </w:tc>
        <w:tc>
          <w:tcPr>
            <w:tcW w:w="942" w:type="dxa"/>
            <w:gridSpan w:val="2"/>
            <w:vAlign w:val="bottom"/>
          </w:tcPr>
          <w:p w14:paraId="66639E2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.207</w:t>
            </w:r>
          </w:p>
        </w:tc>
        <w:tc>
          <w:tcPr>
            <w:tcW w:w="1377" w:type="dxa"/>
            <w:vAlign w:val="bottom"/>
          </w:tcPr>
          <w:p w14:paraId="16B6234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.105</w:t>
            </w:r>
          </w:p>
        </w:tc>
        <w:tc>
          <w:tcPr>
            <w:tcW w:w="938" w:type="dxa"/>
            <w:vAlign w:val="bottom"/>
          </w:tcPr>
          <w:p w14:paraId="6474BCC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.186</w:t>
            </w:r>
          </w:p>
        </w:tc>
        <w:tc>
          <w:tcPr>
            <w:tcW w:w="636" w:type="dxa"/>
            <w:vAlign w:val="bottom"/>
          </w:tcPr>
          <w:p w14:paraId="6D7AF18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.005</w:t>
            </w:r>
          </w:p>
        </w:tc>
        <w:tc>
          <w:tcPr>
            <w:tcW w:w="937" w:type="dxa"/>
            <w:vAlign w:val="bottom"/>
          </w:tcPr>
          <w:p w14:paraId="20910D6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.102</w:t>
            </w:r>
          </w:p>
        </w:tc>
        <w:tc>
          <w:tcPr>
            <w:tcW w:w="636" w:type="dxa"/>
            <w:vAlign w:val="bottom"/>
          </w:tcPr>
          <w:p w14:paraId="77BC135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.109</w:t>
            </w:r>
          </w:p>
        </w:tc>
      </w:tr>
      <w:tr w:rsidR="00B10248" w:rsidRPr="0076433F" w14:paraId="56F031CF" w14:textId="77777777" w:rsidTr="007C57D3">
        <w:tc>
          <w:tcPr>
            <w:tcW w:w="2750" w:type="dxa"/>
          </w:tcPr>
          <w:p w14:paraId="56115BEA"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Average</w:t>
            </w:r>
          </w:p>
        </w:tc>
        <w:tc>
          <w:tcPr>
            <w:tcW w:w="940" w:type="dxa"/>
            <w:vAlign w:val="bottom"/>
          </w:tcPr>
          <w:p w14:paraId="730004DC"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.313</w:t>
            </w:r>
          </w:p>
        </w:tc>
        <w:tc>
          <w:tcPr>
            <w:tcW w:w="942" w:type="dxa"/>
            <w:gridSpan w:val="2"/>
            <w:vAlign w:val="bottom"/>
          </w:tcPr>
          <w:p w14:paraId="62C7587E"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.226</w:t>
            </w:r>
          </w:p>
        </w:tc>
        <w:tc>
          <w:tcPr>
            <w:tcW w:w="1377" w:type="dxa"/>
            <w:vAlign w:val="bottom"/>
          </w:tcPr>
          <w:p w14:paraId="149ABB42"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.140</w:t>
            </w:r>
          </w:p>
        </w:tc>
        <w:tc>
          <w:tcPr>
            <w:tcW w:w="938" w:type="dxa"/>
            <w:vAlign w:val="bottom"/>
          </w:tcPr>
          <w:p w14:paraId="0F0E928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.174</w:t>
            </w:r>
          </w:p>
        </w:tc>
        <w:tc>
          <w:tcPr>
            <w:tcW w:w="636" w:type="dxa"/>
            <w:vAlign w:val="bottom"/>
          </w:tcPr>
          <w:p w14:paraId="3D17ACFE" w14:textId="6476D8BC"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50545A5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.086</w:t>
            </w:r>
          </w:p>
        </w:tc>
        <w:tc>
          <w:tcPr>
            <w:tcW w:w="636" w:type="dxa"/>
            <w:vAlign w:val="bottom"/>
          </w:tcPr>
          <w:p w14:paraId="4F1AEC83" w14:textId="2781035B" w:rsidR="00B10248" w:rsidRPr="0076433F" w:rsidRDefault="00B10248" w:rsidP="007C57D3">
            <w:pPr>
              <w:pStyle w:val="NoSpacing"/>
              <w:jc w:val="center"/>
              <w:rPr>
                <w:rFonts w:ascii="Times New Roman" w:hAnsi="Times New Roman" w:cs="Times New Roman"/>
                <w:sz w:val="24"/>
                <w:szCs w:val="24"/>
              </w:rPr>
            </w:pPr>
          </w:p>
        </w:tc>
      </w:tr>
      <w:tr w:rsidR="00B10248" w:rsidRPr="0076433F" w14:paraId="3DE91DC4" w14:textId="77777777" w:rsidTr="007C57D3">
        <w:tc>
          <w:tcPr>
            <w:tcW w:w="2750" w:type="dxa"/>
          </w:tcPr>
          <w:p w14:paraId="57B3B255"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N</w:t>
            </w:r>
          </w:p>
        </w:tc>
        <w:tc>
          <w:tcPr>
            <w:tcW w:w="1882" w:type="dxa"/>
            <w:gridSpan w:val="3"/>
            <w:vAlign w:val="bottom"/>
          </w:tcPr>
          <w:p w14:paraId="23CD427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79</w:t>
            </w:r>
          </w:p>
        </w:tc>
        <w:tc>
          <w:tcPr>
            <w:tcW w:w="1377" w:type="dxa"/>
            <w:vAlign w:val="bottom"/>
          </w:tcPr>
          <w:p w14:paraId="147AC18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86</w:t>
            </w:r>
          </w:p>
        </w:tc>
        <w:tc>
          <w:tcPr>
            <w:tcW w:w="938" w:type="dxa"/>
            <w:vAlign w:val="bottom"/>
          </w:tcPr>
          <w:p w14:paraId="445FB8D4"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274273DC"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3B638667"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74280232"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49341DCE" w14:textId="77777777" w:rsidTr="007C57D3">
        <w:tc>
          <w:tcPr>
            <w:tcW w:w="2750" w:type="dxa"/>
          </w:tcPr>
          <w:p w14:paraId="3327CDBB"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w:t>
            </w:r>
          </w:p>
        </w:tc>
        <w:tc>
          <w:tcPr>
            <w:tcW w:w="940" w:type="dxa"/>
            <w:vAlign w:val="bottom"/>
          </w:tcPr>
          <w:p w14:paraId="190C5D7F" w14:textId="77777777" w:rsidR="00B10248" w:rsidRPr="0076433F" w:rsidRDefault="00B10248" w:rsidP="007C57D3">
            <w:pPr>
              <w:pStyle w:val="NoSpacing"/>
              <w:jc w:val="center"/>
              <w:rPr>
                <w:rFonts w:ascii="Times New Roman" w:hAnsi="Times New Roman" w:cs="Times New Roman"/>
                <w:sz w:val="24"/>
                <w:szCs w:val="24"/>
              </w:rPr>
            </w:pPr>
          </w:p>
        </w:tc>
        <w:tc>
          <w:tcPr>
            <w:tcW w:w="942" w:type="dxa"/>
            <w:gridSpan w:val="2"/>
            <w:vAlign w:val="bottom"/>
          </w:tcPr>
          <w:p w14:paraId="0A6B8D75" w14:textId="77777777" w:rsidR="00B10248" w:rsidRPr="0076433F" w:rsidRDefault="00B10248" w:rsidP="007C57D3">
            <w:pPr>
              <w:pStyle w:val="NoSpacing"/>
              <w:jc w:val="center"/>
              <w:rPr>
                <w:rFonts w:ascii="Times New Roman" w:hAnsi="Times New Roman" w:cs="Times New Roman"/>
                <w:sz w:val="24"/>
                <w:szCs w:val="24"/>
              </w:rPr>
            </w:pPr>
          </w:p>
        </w:tc>
        <w:tc>
          <w:tcPr>
            <w:tcW w:w="1377" w:type="dxa"/>
            <w:vAlign w:val="bottom"/>
          </w:tcPr>
          <w:p w14:paraId="5B1E7D72" w14:textId="77777777" w:rsidR="00B10248" w:rsidRPr="0076433F" w:rsidRDefault="00B10248" w:rsidP="007C57D3">
            <w:pPr>
              <w:pStyle w:val="NoSpacing"/>
              <w:jc w:val="center"/>
              <w:rPr>
                <w:rFonts w:ascii="Times New Roman" w:hAnsi="Times New Roman" w:cs="Times New Roman"/>
                <w:sz w:val="24"/>
                <w:szCs w:val="24"/>
              </w:rPr>
            </w:pPr>
          </w:p>
        </w:tc>
        <w:tc>
          <w:tcPr>
            <w:tcW w:w="938" w:type="dxa"/>
            <w:vAlign w:val="bottom"/>
          </w:tcPr>
          <w:p w14:paraId="3BBF643E"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38757298"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0CBA036B"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5721DD50"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29BA7350" w14:textId="77777777" w:rsidTr="007C57D3">
        <w:tc>
          <w:tcPr>
            <w:tcW w:w="2750" w:type="dxa"/>
          </w:tcPr>
          <w:p w14:paraId="6F683635" w14:textId="77777777" w:rsidR="00B10248" w:rsidRPr="0076433F" w:rsidRDefault="00B10248" w:rsidP="007C57D3">
            <w:pPr>
              <w:pStyle w:val="NoSpacing"/>
              <w:rPr>
                <w:rFonts w:ascii="Times New Roman" w:hAnsi="Times New Roman" w:cs="Times New Roman"/>
                <w:b/>
                <w:i/>
                <w:sz w:val="24"/>
                <w:szCs w:val="24"/>
              </w:rPr>
            </w:pPr>
            <w:proofErr w:type="spellStart"/>
            <w:r w:rsidRPr="0076433F">
              <w:rPr>
                <w:rFonts w:ascii="Times New Roman" w:hAnsi="Times New Roman" w:cs="Times New Roman"/>
                <w:b/>
                <w:i/>
                <w:sz w:val="24"/>
                <w:szCs w:val="24"/>
              </w:rPr>
              <w:t>MTurk</w:t>
            </w:r>
            <w:proofErr w:type="spellEnd"/>
          </w:p>
        </w:tc>
        <w:tc>
          <w:tcPr>
            <w:tcW w:w="940" w:type="dxa"/>
            <w:vAlign w:val="bottom"/>
          </w:tcPr>
          <w:p w14:paraId="0BF48F4F" w14:textId="77777777" w:rsidR="00B10248" w:rsidRPr="0076433F" w:rsidRDefault="00B10248" w:rsidP="007C57D3">
            <w:pPr>
              <w:pStyle w:val="NoSpacing"/>
              <w:jc w:val="center"/>
              <w:rPr>
                <w:rFonts w:ascii="Times New Roman" w:hAnsi="Times New Roman" w:cs="Times New Roman"/>
                <w:sz w:val="24"/>
                <w:szCs w:val="24"/>
              </w:rPr>
            </w:pPr>
          </w:p>
        </w:tc>
        <w:tc>
          <w:tcPr>
            <w:tcW w:w="942" w:type="dxa"/>
            <w:gridSpan w:val="2"/>
            <w:vAlign w:val="bottom"/>
          </w:tcPr>
          <w:p w14:paraId="402A8D82" w14:textId="77777777" w:rsidR="00B10248" w:rsidRPr="0076433F" w:rsidRDefault="00B10248" w:rsidP="007C57D3">
            <w:pPr>
              <w:pStyle w:val="NoSpacing"/>
              <w:jc w:val="center"/>
              <w:rPr>
                <w:rFonts w:ascii="Times New Roman" w:hAnsi="Times New Roman" w:cs="Times New Roman"/>
                <w:sz w:val="24"/>
                <w:szCs w:val="24"/>
              </w:rPr>
            </w:pPr>
          </w:p>
        </w:tc>
        <w:tc>
          <w:tcPr>
            <w:tcW w:w="1377" w:type="dxa"/>
            <w:vAlign w:val="bottom"/>
          </w:tcPr>
          <w:p w14:paraId="3B839CD4" w14:textId="77777777" w:rsidR="00B10248" w:rsidRPr="0076433F" w:rsidRDefault="00B10248" w:rsidP="007C57D3">
            <w:pPr>
              <w:pStyle w:val="NoSpacing"/>
              <w:jc w:val="center"/>
              <w:rPr>
                <w:rFonts w:ascii="Times New Roman" w:hAnsi="Times New Roman" w:cs="Times New Roman"/>
                <w:sz w:val="24"/>
                <w:szCs w:val="24"/>
              </w:rPr>
            </w:pPr>
          </w:p>
        </w:tc>
        <w:tc>
          <w:tcPr>
            <w:tcW w:w="938" w:type="dxa"/>
            <w:vAlign w:val="bottom"/>
          </w:tcPr>
          <w:p w14:paraId="43243A5F"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5FE021AE"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347901E1"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2149DD45"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06FF9761" w14:textId="77777777" w:rsidTr="007C57D3">
        <w:tc>
          <w:tcPr>
            <w:tcW w:w="2750" w:type="dxa"/>
          </w:tcPr>
          <w:p w14:paraId="70E69655"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Affordable Care Act</w:t>
            </w:r>
          </w:p>
          <w:p w14:paraId="592225A7"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(Future Increase)</w:t>
            </w:r>
          </w:p>
        </w:tc>
        <w:tc>
          <w:tcPr>
            <w:tcW w:w="940" w:type="dxa"/>
            <w:vAlign w:val="bottom"/>
          </w:tcPr>
          <w:p w14:paraId="0E0B4B5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.237</w:t>
            </w:r>
          </w:p>
        </w:tc>
        <w:tc>
          <w:tcPr>
            <w:tcW w:w="942" w:type="dxa"/>
            <w:gridSpan w:val="2"/>
            <w:vAlign w:val="bottom"/>
          </w:tcPr>
          <w:p w14:paraId="6257048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.108</w:t>
            </w:r>
          </w:p>
        </w:tc>
        <w:tc>
          <w:tcPr>
            <w:tcW w:w="1377" w:type="dxa"/>
            <w:vAlign w:val="bottom"/>
          </w:tcPr>
          <w:p w14:paraId="3F549AE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.104</w:t>
            </w:r>
          </w:p>
        </w:tc>
        <w:tc>
          <w:tcPr>
            <w:tcW w:w="938" w:type="dxa"/>
            <w:vAlign w:val="bottom"/>
          </w:tcPr>
          <w:p w14:paraId="2BC7B28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.133</w:t>
            </w:r>
          </w:p>
        </w:tc>
        <w:tc>
          <w:tcPr>
            <w:tcW w:w="636" w:type="dxa"/>
            <w:vAlign w:val="bottom"/>
          </w:tcPr>
          <w:p w14:paraId="27182B9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654C740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.005</w:t>
            </w:r>
          </w:p>
        </w:tc>
        <w:tc>
          <w:tcPr>
            <w:tcW w:w="636" w:type="dxa"/>
            <w:vAlign w:val="bottom"/>
          </w:tcPr>
          <w:p w14:paraId="410C114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.881</w:t>
            </w:r>
          </w:p>
        </w:tc>
      </w:tr>
      <w:tr w:rsidR="00B10248" w:rsidRPr="0076433F" w14:paraId="2E1BB2B4" w14:textId="77777777" w:rsidTr="007C57D3">
        <w:tc>
          <w:tcPr>
            <w:tcW w:w="2750" w:type="dxa"/>
          </w:tcPr>
          <w:p w14:paraId="165F1BC3"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Affordable Care Act</w:t>
            </w:r>
          </w:p>
          <w:p w14:paraId="59B8D22B"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(Upper Income Tax)</w:t>
            </w:r>
          </w:p>
        </w:tc>
        <w:tc>
          <w:tcPr>
            <w:tcW w:w="940" w:type="dxa"/>
            <w:vAlign w:val="bottom"/>
          </w:tcPr>
          <w:p w14:paraId="22639CA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.260</w:t>
            </w:r>
          </w:p>
        </w:tc>
        <w:tc>
          <w:tcPr>
            <w:tcW w:w="942" w:type="dxa"/>
            <w:gridSpan w:val="2"/>
            <w:vAlign w:val="bottom"/>
          </w:tcPr>
          <w:p w14:paraId="627D951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.180</w:t>
            </w:r>
          </w:p>
        </w:tc>
        <w:tc>
          <w:tcPr>
            <w:tcW w:w="1377" w:type="dxa"/>
            <w:vAlign w:val="bottom"/>
          </w:tcPr>
          <w:p w14:paraId="06CEBA0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.044</w:t>
            </w:r>
          </w:p>
        </w:tc>
        <w:tc>
          <w:tcPr>
            <w:tcW w:w="938" w:type="dxa"/>
            <w:vAlign w:val="bottom"/>
          </w:tcPr>
          <w:p w14:paraId="43C36A5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.216</w:t>
            </w:r>
          </w:p>
        </w:tc>
        <w:tc>
          <w:tcPr>
            <w:tcW w:w="636" w:type="dxa"/>
            <w:vAlign w:val="bottom"/>
          </w:tcPr>
          <w:p w14:paraId="3AD4917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07DD124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.136</w:t>
            </w:r>
          </w:p>
        </w:tc>
        <w:tc>
          <w:tcPr>
            <w:tcW w:w="636" w:type="dxa"/>
            <w:vAlign w:val="bottom"/>
          </w:tcPr>
          <w:p w14:paraId="47128F9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10B6B6C1" w14:textId="77777777" w:rsidTr="007C57D3">
        <w:tc>
          <w:tcPr>
            <w:tcW w:w="2750" w:type="dxa"/>
          </w:tcPr>
          <w:p w14:paraId="77A3803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Global Warming</w:t>
            </w:r>
          </w:p>
        </w:tc>
        <w:tc>
          <w:tcPr>
            <w:tcW w:w="940" w:type="dxa"/>
            <w:vAlign w:val="bottom"/>
          </w:tcPr>
          <w:p w14:paraId="567B0CE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.255</w:t>
            </w:r>
          </w:p>
        </w:tc>
        <w:tc>
          <w:tcPr>
            <w:tcW w:w="942" w:type="dxa"/>
            <w:gridSpan w:val="2"/>
            <w:vAlign w:val="bottom"/>
          </w:tcPr>
          <w:p w14:paraId="49ABFAF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.040</w:t>
            </w:r>
          </w:p>
        </w:tc>
        <w:tc>
          <w:tcPr>
            <w:tcW w:w="1377" w:type="dxa"/>
            <w:vAlign w:val="bottom"/>
          </w:tcPr>
          <w:p w14:paraId="65C80D9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.373</w:t>
            </w:r>
          </w:p>
        </w:tc>
        <w:tc>
          <w:tcPr>
            <w:tcW w:w="938" w:type="dxa"/>
            <w:vAlign w:val="bottom"/>
          </w:tcPr>
          <w:p w14:paraId="46BEC36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-.118</w:t>
            </w:r>
          </w:p>
        </w:tc>
        <w:tc>
          <w:tcPr>
            <w:tcW w:w="636" w:type="dxa"/>
            <w:vAlign w:val="bottom"/>
          </w:tcPr>
          <w:p w14:paraId="1F5B4D4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0CB0E7E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-.332</w:t>
            </w:r>
          </w:p>
        </w:tc>
        <w:tc>
          <w:tcPr>
            <w:tcW w:w="636" w:type="dxa"/>
            <w:vAlign w:val="bottom"/>
          </w:tcPr>
          <w:p w14:paraId="79BE32F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7BDED68F" w14:textId="77777777" w:rsidTr="007C57D3">
        <w:tc>
          <w:tcPr>
            <w:tcW w:w="2750" w:type="dxa"/>
          </w:tcPr>
          <w:p w14:paraId="4C8DCF6C"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Executive order</w:t>
            </w:r>
          </w:p>
          <w:p w14:paraId="775B3CBF"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(Temporary ban)</w:t>
            </w:r>
          </w:p>
        </w:tc>
        <w:tc>
          <w:tcPr>
            <w:tcW w:w="940" w:type="dxa"/>
            <w:vAlign w:val="bottom"/>
          </w:tcPr>
          <w:p w14:paraId="0236556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.777</w:t>
            </w:r>
          </w:p>
        </w:tc>
        <w:tc>
          <w:tcPr>
            <w:tcW w:w="942" w:type="dxa"/>
            <w:gridSpan w:val="2"/>
            <w:vAlign w:val="bottom"/>
          </w:tcPr>
          <w:p w14:paraId="797777E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.718</w:t>
            </w:r>
          </w:p>
        </w:tc>
        <w:tc>
          <w:tcPr>
            <w:tcW w:w="1377" w:type="dxa"/>
            <w:vAlign w:val="bottom"/>
          </w:tcPr>
          <w:p w14:paraId="773EF1A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.602</w:t>
            </w:r>
          </w:p>
        </w:tc>
        <w:tc>
          <w:tcPr>
            <w:tcW w:w="938" w:type="dxa"/>
            <w:vAlign w:val="bottom"/>
          </w:tcPr>
          <w:p w14:paraId="44CA128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.176</w:t>
            </w:r>
          </w:p>
        </w:tc>
        <w:tc>
          <w:tcPr>
            <w:tcW w:w="636" w:type="dxa"/>
            <w:vAlign w:val="bottom"/>
          </w:tcPr>
          <w:p w14:paraId="1734893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5580350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.117</w:t>
            </w:r>
          </w:p>
        </w:tc>
        <w:tc>
          <w:tcPr>
            <w:tcW w:w="636" w:type="dxa"/>
            <w:vAlign w:val="bottom"/>
          </w:tcPr>
          <w:p w14:paraId="3280378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1BCD318C" w14:textId="77777777" w:rsidTr="007C57D3">
        <w:tc>
          <w:tcPr>
            <w:tcW w:w="2750" w:type="dxa"/>
          </w:tcPr>
          <w:p w14:paraId="2EDA25B6"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i/>
                <w:sz w:val="24"/>
                <w:szCs w:val="24"/>
              </w:rPr>
              <w:t xml:space="preserve">  Average</w:t>
            </w:r>
          </w:p>
        </w:tc>
        <w:tc>
          <w:tcPr>
            <w:tcW w:w="940" w:type="dxa"/>
            <w:vAlign w:val="bottom"/>
          </w:tcPr>
          <w:p w14:paraId="01E5710A"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.382</w:t>
            </w:r>
          </w:p>
        </w:tc>
        <w:tc>
          <w:tcPr>
            <w:tcW w:w="942" w:type="dxa"/>
            <w:gridSpan w:val="2"/>
            <w:vAlign w:val="bottom"/>
          </w:tcPr>
          <w:p w14:paraId="5A2E4FC4"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.262</w:t>
            </w:r>
          </w:p>
        </w:tc>
        <w:tc>
          <w:tcPr>
            <w:tcW w:w="1377" w:type="dxa"/>
            <w:vAlign w:val="bottom"/>
          </w:tcPr>
          <w:p w14:paraId="3DB708D1"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.281</w:t>
            </w:r>
          </w:p>
        </w:tc>
        <w:tc>
          <w:tcPr>
            <w:tcW w:w="938" w:type="dxa"/>
            <w:vAlign w:val="bottom"/>
          </w:tcPr>
          <w:p w14:paraId="31DA1903" w14:textId="77777777" w:rsidR="00B10248" w:rsidRPr="0076433F" w:rsidRDefault="00B10248" w:rsidP="007C57D3">
            <w:pPr>
              <w:pStyle w:val="NoSpacing"/>
              <w:jc w:val="center"/>
              <w:rPr>
                <w:rFonts w:ascii="Times New Roman" w:hAnsi="Times New Roman" w:cs="Times New Roman"/>
                <w:color w:val="000000"/>
                <w:sz w:val="24"/>
                <w:szCs w:val="24"/>
              </w:rPr>
            </w:pPr>
            <w:r w:rsidRPr="0076433F">
              <w:rPr>
                <w:rFonts w:ascii="Times New Roman" w:hAnsi="Times New Roman" w:cs="Times New Roman"/>
                <w:color w:val="000000"/>
                <w:sz w:val="24"/>
                <w:szCs w:val="24"/>
              </w:rPr>
              <w:t>.102</w:t>
            </w:r>
          </w:p>
        </w:tc>
        <w:tc>
          <w:tcPr>
            <w:tcW w:w="636" w:type="dxa"/>
            <w:vAlign w:val="bottom"/>
          </w:tcPr>
          <w:p w14:paraId="16FE4ED3" w14:textId="2CC5B1AF" w:rsidR="00B10248" w:rsidRPr="0076433F" w:rsidRDefault="00B10248" w:rsidP="007C57D3">
            <w:pPr>
              <w:pStyle w:val="NoSpacing"/>
              <w:jc w:val="center"/>
              <w:rPr>
                <w:rFonts w:ascii="Times New Roman" w:hAnsi="Times New Roman" w:cs="Times New Roman"/>
                <w:color w:val="000000"/>
                <w:sz w:val="24"/>
                <w:szCs w:val="24"/>
                <w:highlight w:val="yellow"/>
              </w:rPr>
            </w:pPr>
          </w:p>
        </w:tc>
        <w:tc>
          <w:tcPr>
            <w:tcW w:w="937" w:type="dxa"/>
            <w:vAlign w:val="bottom"/>
          </w:tcPr>
          <w:p w14:paraId="3522BA1D" w14:textId="77777777" w:rsidR="00B10248" w:rsidRPr="0076433F" w:rsidRDefault="00B10248" w:rsidP="007C57D3">
            <w:pPr>
              <w:pStyle w:val="NoSpacing"/>
              <w:jc w:val="center"/>
              <w:rPr>
                <w:rFonts w:ascii="Times New Roman" w:hAnsi="Times New Roman" w:cs="Times New Roman"/>
                <w:color w:val="000000"/>
                <w:sz w:val="24"/>
                <w:szCs w:val="24"/>
                <w:highlight w:val="yellow"/>
              </w:rPr>
            </w:pPr>
            <w:r w:rsidRPr="0076433F">
              <w:rPr>
                <w:rFonts w:ascii="Times New Roman" w:hAnsi="Times New Roman" w:cs="Times New Roman"/>
                <w:color w:val="000000"/>
                <w:sz w:val="24"/>
                <w:szCs w:val="24"/>
              </w:rPr>
              <w:t>-.019</w:t>
            </w:r>
          </w:p>
        </w:tc>
        <w:tc>
          <w:tcPr>
            <w:tcW w:w="636" w:type="dxa"/>
            <w:vAlign w:val="bottom"/>
          </w:tcPr>
          <w:p w14:paraId="104AACA0" w14:textId="701A2B55" w:rsidR="00B10248" w:rsidRPr="0076433F" w:rsidRDefault="00B10248" w:rsidP="007C57D3">
            <w:pPr>
              <w:pStyle w:val="NoSpacing"/>
              <w:jc w:val="center"/>
              <w:rPr>
                <w:rFonts w:ascii="Times New Roman" w:hAnsi="Times New Roman" w:cs="Times New Roman"/>
                <w:color w:val="000000"/>
                <w:sz w:val="24"/>
                <w:szCs w:val="24"/>
                <w:highlight w:val="yellow"/>
              </w:rPr>
            </w:pPr>
          </w:p>
        </w:tc>
      </w:tr>
      <w:tr w:rsidR="00B10248" w:rsidRPr="0076433F" w14:paraId="382D04D9" w14:textId="77777777" w:rsidTr="007C57D3">
        <w:tc>
          <w:tcPr>
            <w:tcW w:w="2750" w:type="dxa"/>
          </w:tcPr>
          <w:p w14:paraId="29F27CE9"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N</w:t>
            </w:r>
          </w:p>
        </w:tc>
        <w:tc>
          <w:tcPr>
            <w:tcW w:w="1882" w:type="dxa"/>
            <w:gridSpan w:val="3"/>
            <w:vAlign w:val="bottom"/>
          </w:tcPr>
          <w:p w14:paraId="56AEC13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557</w:t>
            </w:r>
          </w:p>
        </w:tc>
        <w:tc>
          <w:tcPr>
            <w:tcW w:w="1377" w:type="dxa"/>
            <w:vAlign w:val="bottom"/>
          </w:tcPr>
          <w:p w14:paraId="0936911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502</w:t>
            </w:r>
          </w:p>
        </w:tc>
        <w:tc>
          <w:tcPr>
            <w:tcW w:w="938" w:type="dxa"/>
            <w:vAlign w:val="bottom"/>
          </w:tcPr>
          <w:p w14:paraId="0D69688B"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1FDC44A9"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6042C8A8"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7D18B6E2"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51FBCAC1" w14:textId="77777777" w:rsidTr="007C57D3">
        <w:tc>
          <w:tcPr>
            <w:tcW w:w="2750" w:type="dxa"/>
          </w:tcPr>
          <w:p w14:paraId="321FBF57" w14:textId="77777777" w:rsidR="00B10248" w:rsidRPr="0076433F" w:rsidRDefault="00B10248" w:rsidP="007C57D3">
            <w:pPr>
              <w:pStyle w:val="NoSpacing"/>
              <w:rPr>
                <w:rFonts w:ascii="Times New Roman" w:hAnsi="Times New Roman" w:cs="Times New Roman"/>
                <w:sz w:val="24"/>
                <w:szCs w:val="24"/>
              </w:rPr>
            </w:pPr>
          </w:p>
        </w:tc>
        <w:tc>
          <w:tcPr>
            <w:tcW w:w="940" w:type="dxa"/>
            <w:vAlign w:val="bottom"/>
          </w:tcPr>
          <w:p w14:paraId="06FC4387" w14:textId="77777777" w:rsidR="00B10248" w:rsidRPr="0076433F" w:rsidRDefault="00B10248" w:rsidP="007C57D3">
            <w:pPr>
              <w:pStyle w:val="NoSpacing"/>
              <w:jc w:val="center"/>
              <w:rPr>
                <w:rFonts w:ascii="Times New Roman" w:hAnsi="Times New Roman" w:cs="Times New Roman"/>
                <w:sz w:val="24"/>
                <w:szCs w:val="24"/>
              </w:rPr>
            </w:pPr>
          </w:p>
        </w:tc>
        <w:tc>
          <w:tcPr>
            <w:tcW w:w="942" w:type="dxa"/>
            <w:gridSpan w:val="2"/>
            <w:vAlign w:val="bottom"/>
          </w:tcPr>
          <w:p w14:paraId="16B73A22" w14:textId="77777777" w:rsidR="00B10248" w:rsidRPr="0076433F" w:rsidRDefault="00B10248" w:rsidP="007C57D3">
            <w:pPr>
              <w:pStyle w:val="NoSpacing"/>
              <w:jc w:val="center"/>
              <w:rPr>
                <w:rFonts w:ascii="Times New Roman" w:hAnsi="Times New Roman" w:cs="Times New Roman"/>
                <w:sz w:val="24"/>
                <w:szCs w:val="24"/>
              </w:rPr>
            </w:pPr>
          </w:p>
        </w:tc>
        <w:tc>
          <w:tcPr>
            <w:tcW w:w="1377" w:type="dxa"/>
            <w:vAlign w:val="bottom"/>
          </w:tcPr>
          <w:p w14:paraId="0E3DE4A6" w14:textId="77777777" w:rsidR="00B10248" w:rsidRPr="0076433F" w:rsidRDefault="00B10248" w:rsidP="007C57D3">
            <w:pPr>
              <w:pStyle w:val="NoSpacing"/>
              <w:jc w:val="center"/>
              <w:rPr>
                <w:rFonts w:ascii="Times New Roman" w:hAnsi="Times New Roman" w:cs="Times New Roman"/>
                <w:sz w:val="24"/>
                <w:szCs w:val="24"/>
              </w:rPr>
            </w:pPr>
          </w:p>
        </w:tc>
        <w:tc>
          <w:tcPr>
            <w:tcW w:w="938" w:type="dxa"/>
            <w:vAlign w:val="bottom"/>
          </w:tcPr>
          <w:p w14:paraId="777973EA"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0960E062"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648CB331"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04C3435C" w14:textId="77777777" w:rsidR="00B10248" w:rsidRPr="0076433F" w:rsidRDefault="00B10248" w:rsidP="007C57D3">
            <w:pPr>
              <w:pStyle w:val="NoSpacing"/>
              <w:jc w:val="center"/>
              <w:rPr>
                <w:rFonts w:ascii="Times New Roman" w:hAnsi="Times New Roman" w:cs="Times New Roman"/>
                <w:sz w:val="24"/>
                <w:szCs w:val="24"/>
              </w:rPr>
            </w:pPr>
          </w:p>
        </w:tc>
      </w:tr>
      <w:tr w:rsidR="00B10248" w:rsidRPr="0076433F" w14:paraId="6287F85D" w14:textId="77777777" w:rsidTr="007C57D3">
        <w:tc>
          <w:tcPr>
            <w:tcW w:w="2750" w:type="dxa"/>
          </w:tcPr>
          <w:p w14:paraId="439E4001"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Angela Merkel, Text</w:t>
            </w:r>
          </w:p>
        </w:tc>
        <w:tc>
          <w:tcPr>
            <w:tcW w:w="940" w:type="dxa"/>
            <w:vAlign w:val="bottom"/>
          </w:tcPr>
          <w:p w14:paraId="290A43C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.170</w:t>
            </w:r>
          </w:p>
        </w:tc>
        <w:tc>
          <w:tcPr>
            <w:tcW w:w="942" w:type="dxa"/>
            <w:gridSpan w:val="2"/>
            <w:vAlign w:val="bottom"/>
          </w:tcPr>
          <w:p w14:paraId="09D7D65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.166</w:t>
            </w:r>
          </w:p>
        </w:tc>
        <w:tc>
          <w:tcPr>
            <w:tcW w:w="1377" w:type="dxa"/>
            <w:vAlign w:val="bottom"/>
          </w:tcPr>
          <w:p w14:paraId="3847347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.104</w:t>
            </w:r>
          </w:p>
        </w:tc>
        <w:tc>
          <w:tcPr>
            <w:tcW w:w="938" w:type="dxa"/>
            <w:vAlign w:val="bottom"/>
          </w:tcPr>
          <w:p w14:paraId="1EB4265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.066</w:t>
            </w:r>
          </w:p>
        </w:tc>
        <w:tc>
          <w:tcPr>
            <w:tcW w:w="636" w:type="dxa"/>
            <w:vAlign w:val="bottom"/>
          </w:tcPr>
          <w:p w14:paraId="003006D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.771</w:t>
            </w:r>
          </w:p>
        </w:tc>
        <w:tc>
          <w:tcPr>
            <w:tcW w:w="937" w:type="dxa"/>
            <w:vAlign w:val="bottom"/>
          </w:tcPr>
          <w:p w14:paraId="4D8420A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.062</w:t>
            </w:r>
          </w:p>
        </w:tc>
        <w:tc>
          <w:tcPr>
            <w:tcW w:w="636" w:type="dxa"/>
            <w:vAlign w:val="bottom"/>
          </w:tcPr>
          <w:p w14:paraId="60E594B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.969</w:t>
            </w:r>
          </w:p>
        </w:tc>
      </w:tr>
      <w:tr w:rsidR="00B10248" w:rsidRPr="0076433F" w14:paraId="6BF1A117" w14:textId="77777777" w:rsidTr="007C57D3">
        <w:tc>
          <w:tcPr>
            <w:tcW w:w="2750" w:type="dxa"/>
          </w:tcPr>
          <w:p w14:paraId="15500298"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Mitch McConnell, Text</w:t>
            </w:r>
          </w:p>
        </w:tc>
        <w:tc>
          <w:tcPr>
            <w:tcW w:w="940" w:type="dxa"/>
            <w:vAlign w:val="bottom"/>
          </w:tcPr>
          <w:p w14:paraId="39804FE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.144</w:t>
            </w:r>
          </w:p>
        </w:tc>
        <w:tc>
          <w:tcPr>
            <w:tcW w:w="942" w:type="dxa"/>
            <w:gridSpan w:val="2"/>
            <w:vAlign w:val="bottom"/>
          </w:tcPr>
          <w:p w14:paraId="0A85D36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.137</w:t>
            </w:r>
          </w:p>
        </w:tc>
        <w:tc>
          <w:tcPr>
            <w:tcW w:w="1377" w:type="dxa"/>
            <w:vAlign w:val="bottom"/>
          </w:tcPr>
          <w:p w14:paraId="4B0B7CF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.044</w:t>
            </w:r>
          </w:p>
        </w:tc>
        <w:tc>
          <w:tcPr>
            <w:tcW w:w="938" w:type="dxa"/>
            <w:vAlign w:val="bottom"/>
          </w:tcPr>
          <w:p w14:paraId="12C50CA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.100</w:t>
            </w:r>
          </w:p>
        </w:tc>
        <w:tc>
          <w:tcPr>
            <w:tcW w:w="636" w:type="dxa"/>
            <w:vAlign w:val="bottom"/>
          </w:tcPr>
          <w:p w14:paraId="2C8454F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.159</w:t>
            </w:r>
          </w:p>
        </w:tc>
        <w:tc>
          <w:tcPr>
            <w:tcW w:w="937" w:type="dxa"/>
            <w:vAlign w:val="bottom"/>
          </w:tcPr>
          <w:p w14:paraId="6BBC54D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.093</w:t>
            </w:r>
          </w:p>
        </w:tc>
        <w:tc>
          <w:tcPr>
            <w:tcW w:w="636" w:type="dxa"/>
            <w:vAlign w:val="bottom"/>
          </w:tcPr>
          <w:p w14:paraId="330F45B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.321</w:t>
            </w:r>
          </w:p>
        </w:tc>
      </w:tr>
      <w:tr w:rsidR="00B10248" w:rsidRPr="0076433F" w14:paraId="355A7D5D" w14:textId="77777777" w:rsidTr="007C57D3">
        <w:tc>
          <w:tcPr>
            <w:tcW w:w="2750" w:type="dxa"/>
          </w:tcPr>
          <w:p w14:paraId="2FBDF0FC"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Angela Merkel, Photo</w:t>
            </w:r>
          </w:p>
        </w:tc>
        <w:tc>
          <w:tcPr>
            <w:tcW w:w="940" w:type="dxa"/>
            <w:vAlign w:val="bottom"/>
          </w:tcPr>
          <w:p w14:paraId="24D2B05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.187</w:t>
            </w:r>
          </w:p>
        </w:tc>
        <w:tc>
          <w:tcPr>
            <w:tcW w:w="942" w:type="dxa"/>
            <w:gridSpan w:val="2"/>
            <w:vAlign w:val="bottom"/>
          </w:tcPr>
          <w:p w14:paraId="41C2D2D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.182</w:t>
            </w:r>
          </w:p>
        </w:tc>
        <w:tc>
          <w:tcPr>
            <w:tcW w:w="1377" w:type="dxa"/>
            <w:vAlign w:val="bottom"/>
          </w:tcPr>
          <w:p w14:paraId="6A1E690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.373</w:t>
            </w:r>
          </w:p>
        </w:tc>
        <w:tc>
          <w:tcPr>
            <w:tcW w:w="938" w:type="dxa"/>
            <w:vAlign w:val="bottom"/>
          </w:tcPr>
          <w:p w14:paraId="2BB007D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-.186</w:t>
            </w:r>
          </w:p>
        </w:tc>
        <w:tc>
          <w:tcPr>
            <w:tcW w:w="636" w:type="dxa"/>
            <w:vAlign w:val="bottom"/>
          </w:tcPr>
          <w:p w14:paraId="1B2A665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44A565F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-.191</w:t>
            </w:r>
          </w:p>
        </w:tc>
        <w:tc>
          <w:tcPr>
            <w:tcW w:w="636" w:type="dxa"/>
            <w:vAlign w:val="bottom"/>
          </w:tcPr>
          <w:p w14:paraId="18454AF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336D3F7D" w14:textId="77777777" w:rsidTr="007C57D3">
        <w:tc>
          <w:tcPr>
            <w:tcW w:w="2750" w:type="dxa"/>
          </w:tcPr>
          <w:p w14:paraId="6B882E20"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  Mitch McConnell, Photo</w:t>
            </w:r>
          </w:p>
        </w:tc>
        <w:tc>
          <w:tcPr>
            <w:tcW w:w="940" w:type="dxa"/>
            <w:vAlign w:val="bottom"/>
          </w:tcPr>
          <w:p w14:paraId="625E7D8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.150</w:t>
            </w:r>
          </w:p>
        </w:tc>
        <w:tc>
          <w:tcPr>
            <w:tcW w:w="942" w:type="dxa"/>
            <w:gridSpan w:val="2"/>
            <w:vAlign w:val="bottom"/>
          </w:tcPr>
          <w:p w14:paraId="5E039B3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.143</w:t>
            </w:r>
          </w:p>
        </w:tc>
        <w:tc>
          <w:tcPr>
            <w:tcW w:w="1377" w:type="dxa"/>
            <w:vAlign w:val="bottom"/>
          </w:tcPr>
          <w:p w14:paraId="4B662C4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.602</w:t>
            </w:r>
          </w:p>
        </w:tc>
        <w:tc>
          <w:tcPr>
            <w:tcW w:w="938" w:type="dxa"/>
            <w:vAlign w:val="bottom"/>
          </w:tcPr>
          <w:p w14:paraId="29BE5CF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-.451</w:t>
            </w:r>
          </w:p>
        </w:tc>
        <w:tc>
          <w:tcPr>
            <w:tcW w:w="636" w:type="dxa"/>
            <w:vAlign w:val="bottom"/>
          </w:tcPr>
          <w:p w14:paraId="0701452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c>
          <w:tcPr>
            <w:tcW w:w="937" w:type="dxa"/>
            <w:vAlign w:val="bottom"/>
          </w:tcPr>
          <w:p w14:paraId="56C69F5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-.459</w:t>
            </w:r>
          </w:p>
        </w:tc>
        <w:tc>
          <w:tcPr>
            <w:tcW w:w="636" w:type="dxa"/>
            <w:vAlign w:val="bottom"/>
          </w:tcPr>
          <w:p w14:paraId="1CDBB2F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.000</w:t>
            </w:r>
          </w:p>
        </w:tc>
      </w:tr>
      <w:tr w:rsidR="00B10248" w:rsidRPr="0076433F" w14:paraId="7F38F3C1" w14:textId="77777777" w:rsidTr="007C57D3">
        <w:tc>
          <w:tcPr>
            <w:tcW w:w="2750" w:type="dxa"/>
          </w:tcPr>
          <w:p w14:paraId="01297A20"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Average</w:t>
            </w:r>
          </w:p>
        </w:tc>
        <w:tc>
          <w:tcPr>
            <w:tcW w:w="940" w:type="dxa"/>
            <w:vAlign w:val="bottom"/>
          </w:tcPr>
          <w:p w14:paraId="2F3EDDB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.273</w:t>
            </w:r>
          </w:p>
        </w:tc>
        <w:tc>
          <w:tcPr>
            <w:tcW w:w="942" w:type="dxa"/>
            <w:gridSpan w:val="2"/>
            <w:vAlign w:val="bottom"/>
          </w:tcPr>
          <w:p w14:paraId="19CB8E6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.209</w:t>
            </w:r>
          </w:p>
        </w:tc>
        <w:tc>
          <w:tcPr>
            <w:tcW w:w="1377" w:type="dxa"/>
            <w:vAlign w:val="bottom"/>
          </w:tcPr>
          <w:p w14:paraId="3122756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.280</w:t>
            </w:r>
          </w:p>
        </w:tc>
        <w:tc>
          <w:tcPr>
            <w:tcW w:w="938" w:type="dxa"/>
            <w:vAlign w:val="bottom"/>
          </w:tcPr>
          <w:p w14:paraId="11FF7F5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-.008</w:t>
            </w:r>
          </w:p>
        </w:tc>
        <w:tc>
          <w:tcPr>
            <w:tcW w:w="636" w:type="dxa"/>
            <w:vAlign w:val="bottom"/>
          </w:tcPr>
          <w:p w14:paraId="11C44F23" w14:textId="1AEAA9B1"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331CA17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color w:val="000000"/>
                <w:sz w:val="24"/>
                <w:szCs w:val="24"/>
              </w:rPr>
              <w:t>-.071</w:t>
            </w:r>
          </w:p>
        </w:tc>
        <w:tc>
          <w:tcPr>
            <w:tcW w:w="636" w:type="dxa"/>
            <w:vAlign w:val="bottom"/>
          </w:tcPr>
          <w:p w14:paraId="6C6BD0DF" w14:textId="36E3C4F2" w:rsidR="00B10248" w:rsidRPr="0076433F" w:rsidRDefault="00B10248" w:rsidP="007C57D3">
            <w:pPr>
              <w:pStyle w:val="NoSpacing"/>
              <w:jc w:val="center"/>
              <w:rPr>
                <w:rFonts w:ascii="Times New Roman" w:hAnsi="Times New Roman" w:cs="Times New Roman"/>
                <w:sz w:val="24"/>
                <w:szCs w:val="24"/>
              </w:rPr>
            </w:pPr>
          </w:p>
        </w:tc>
      </w:tr>
      <w:tr w:rsidR="00B10248" w:rsidRPr="0076433F" w14:paraId="6C776FBE" w14:textId="77777777" w:rsidTr="007C57D3">
        <w:tc>
          <w:tcPr>
            <w:tcW w:w="2750" w:type="dxa"/>
          </w:tcPr>
          <w:p w14:paraId="46EC3B8F" w14:textId="77777777" w:rsidR="00B10248" w:rsidRPr="0076433F" w:rsidRDefault="00B10248" w:rsidP="007C57D3">
            <w:pPr>
              <w:pStyle w:val="NoSpacing"/>
              <w:rPr>
                <w:rFonts w:ascii="Times New Roman" w:hAnsi="Times New Roman" w:cs="Times New Roman"/>
                <w:i/>
                <w:sz w:val="24"/>
                <w:szCs w:val="24"/>
              </w:rPr>
            </w:pPr>
            <w:r w:rsidRPr="0076433F">
              <w:rPr>
                <w:rFonts w:ascii="Times New Roman" w:hAnsi="Times New Roman" w:cs="Times New Roman"/>
                <w:i/>
                <w:sz w:val="24"/>
                <w:szCs w:val="24"/>
              </w:rPr>
              <w:t xml:space="preserve">  N</w:t>
            </w:r>
          </w:p>
        </w:tc>
        <w:tc>
          <w:tcPr>
            <w:tcW w:w="1629" w:type="dxa"/>
            <w:gridSpan w:val="2"/>
            <w:vAlign w:val="bottom"/>
          </w:tcPr>
          <w:p w14:paraId="6FB5ADF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1059</w:t>
            </w:r>
          </w:p>
        </w:tc>
        <w:tc>
          <w:tcPr>
            <w:tcW w:w="1630" w:type="dxa"/>
            <w:gridSpan w:val="2"/>
            <w:vAlign w:val="bottom"/>
          </w:tcPr>
          <w:p w14:paraId="27DF0451" w14:textId="77777777" w:rsidR="00B10248" w:rsidRPr="0076433F" w:rsidRDefault="00B10248" w:rsidP="007C57D3">
            <w:pPr>
              <w:pStyle w:val="NoSpacing"/>
              <w:jc w:val="center"/>
              <w:rPr>
                <w:rFonts w:ascii="Times New Roman" w:hAnsi="Times New Roman" w:cs="Times New Roman"/>
                <w:sz w:val="24"/>
                <w:szCs w:val="24"/>
              </w:rPr>
            </w:pPr>
          </w:p>
        </w:tc>
        <w:tc>
          <w:tcPr>
            <w:tcW w:w="938" w:type="dxa"/>
            <w:vAlign w:val="bottom"/>
          </w:tcPr>
          <w:p w14:paraId="31B56461"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16D8A59F" w14:textId="77777777" w:rsidR="00B10248" w:rsidRPr="0076433F" w:rsidRDefault="00B10248" w:rsidP="007C57D3">
            <w:pPr>
              <w:pStyle w:val="NoSpacing"/>
              <w:jc w:val="center"/>
              <w:rPr>
                <w:rFonts w:ascii="Times New Roman" w:hAnsi="Times New Roman" w:cs="Times New Roman"/>
                <w:sz w:val="24"/>
                <w:szCs w:val="24"/>
              </w:rPr>
            </w:pPr>
          </w:p>
        </w:tc>
        <w:tc>
          <w:tcPr>
            <w:tcW w:w="937" w:type="dxa"/>
            <w:vAlign w:val="bottom"/>
          </w:tcPr>
          <w:p w14:paraId="10568A13" w14:textId="77777777" w:rsidR="00B10248" w:rsidRPr="0076433F" w:rsidRDefault="00B10248" w:rsidP="007C57D3">
            <w:pPr>
              <w:pStyle w:val="NoSpacing"/>
              <w:jc w:val="center"/>
              <w:rPr>
                <w:rFonts w:ascii="Times New Roman" w:hAnsi="Times New Roman" w:cs="Times New Roman"/>
                <w:sz w:val="24"/>
                <w:szCs w:val="24"/>
              </w:rPr>
            </w:pPr>
          </w:p>
        </w:tc>
        <w:tc>
          <w:tcPr>
            <w:tcW w:w="636" w:type="dxa"/>
            <w:vAlign w:val="bottom"/>
          </w:tcPr>
          <w:p w14:paraId="62FBAF0D" w14:textId="77777777" w:rsidR="00B10248" w:rsidRPr="0076433F" w:rsidRDefault="00B10248" w:rsidP="007C57D3">
            <w:pPr>
              <w:pStyle w:val="NoSpacing"/>
              <w:jc w:val="center"/>
              <w:rPr>
                <w:rFonts w:ascii="Times New Roman" w:hAnsi="Times New Roman" w:cs="Times New Roman"/>
                <w:sz w:val="24"/>
                <w:szCs w:val="24"/>
              </w:rPr>
            </w:pPr>
          </w:p>
        </w:tc>
      </w:tr>
    </w:tbl>
    <w:p w14:paraId="3D06CD0D" w14:textId="77777777" w:rsidR="00B10248" w:rsidRPr="0076433F" w:rsidRDefault="00B10248" w:rsidP="00B10248">
      <w:pPr>
        <w:pStyle w:val="NoSpacing"/>
        <w:rPr>
          <w:rFonts w:ascii="Times New Roman" w:hAnsi="Times New Roman" w:cs="Times New Roman"/>
          <w:sz w:val="24"/>
          <w:szCs w:val="24"/>
        </w:rPr>
        <w:sectPr w:rsidR="00B10248" w:rsidRPr="0076433F" w:rsidSect="002622EF">
          <w:headerReference w:type="default" r:id="rId16"/>
          <w:endnotePr>
            <w:numFmt w:val="decimal"/>
          </w:endnotePr>
          <w:pgSz w:w="12240" w:h="15840"/>
          <w:pgMar w:top="1440" w:right="1440" w:bottom="1440" w:left="1440" w:header="720" w:footer="720" w:gutter="0"/>
          <w:cols w:space="720"/>
          <w:docGrid w:linePitch="360"/>
        </w:sectPr>
      </w:pPr>
      <w:r w:rsidRPr="0076433F">
        <w:rPr>
          <w:rFonts w:ascii="Times New Roman" w:hAnsi="Times New Roman" w:cs="Times New Roman"/>
          <w:sz w:val="24"/>
          <w:szCs w:val="24"/>
        </w:rPr>
        <w:t>.</w:t>
      </w:r>
    </w:p>
    <w:p w14:paraId="48F53D78" w14:textId="77777777" w:rsidR="00B10248" w:rsidRPr="0076433F" w:rsidRDefault="00B10248" w:rsidP="00B10248">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lastRenderedPageBreak/>
        <w:t>Table 8: Reasons for Correct Responses</w:t>
      </w:r>
    </w:p>
    <w:p w14:paraId="034404F5" w14:textId="77777777" w:rsidR="00B10248" w:rsidRPr="0076433F" w:rsidRDefault="00B10248" w:rsidP="00B10248">
      <w:pPr>
        <w:pStyle w:val="NoSpacing"/>
        <w:jc w:val="center"/>
        <w:rPr>
          <w:rFonts w:ascii="Times New Roman" w:hAnsi="Times New Roman" w:cs="Times New Roman"/>
          <w:b/>
          <w:sz w:val="24"/>
          <w:szCs w:val="24"/>
        </w:rPr>
      </w:pPr>
    </w:p>
    <w:tbl>
      <w:tblPr>
        <w:tblStyle w:val="TableGrid"/>
        <w:tblW w:w="10347" w:type="dxa"/>
        <w:tblBorders>
          <w:left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755"/>
        <w:gridCol w:w="1446"/>
        <w:gridCol w:w="1282"/>
        <w:gridCol w:w="1163"/>
        <w:gridCol w:w="1163"/>
        <w:gridCol w:w="1202"/>
        <w:gridCol w:w="1336"/>
      </w:tblGrid>
      <w:tr w:rsidR="00B10248" w:rsidRPr="0076433F" w14:paraId="57B159B8" w14:textId="77777777" w:rsidTr="007C57D3">
        <w:trPr>
          <w:trHeight w:val="20"/>
        </w:trPr>
        <w:tc>
          <w:tcPr>
            <w:tcW w:w="2777" w:type="dxa"/>
            <w:tcBorders>
              <w:top w:val="single" w:sz="4" w:space="0" w:color="000000" w:themeColor="text1"/>
              <w:bottom w:val="single" w:sz="4" w:space="0" w:color="000000" w:themeColor="text1"/>
            </w:tcBorders>
            <w:vAlign w:val="bottom"/>
          </w:tcPr>
          <w:p w14:paraId="637ECEBE" w14:textId="77777777" w:rsidR="00B10248" w:rsidRPr="0076433F" w:rsidRDefault="00B10248" w:rsidP="007C57D3">
            <w:pPr>
              <w:pStyle w:val="NoSpacing"/>
              <w:rPr>
                <w:rFonts w:ascii="Times New Roman" w:hAnsi="Times New Roman" w:cs="Times New Roman"/>
                <w:b/>
                <w:sz w:val="24"/>
                <w:szCs w:val="24"/>
              </w:rPr>
            </w:pPr>
          </w:p>
        </w:tc>
        <w:tc>
          <w:tcPr>
            <w:tcW w:w="1453" w:type="dxa"/>
            <w:tcBorders>
              <w:top w:val="single" w:sz="4" w:space="0" w:color="000000" w:themeColor="text1"/>
              <w:bottom w:val="single" w:sz="4" w:space="0" w:color="000000" w:themeColor="text1"/>
            </w:tcBorders>
            <w:vAlign w:val="bottom"/>
          </w:tcPr>
          <w:p w14:paraId="12CE4185" w14:textId="77777777" w:rsidR="00B10248" w:rsidRPr="0076433F" w:rsidRDefault="00B10248" w:rsidP="007C57D3">
            <w:pPr>
              <w:pStyle w:val="NoSpacing"/>
              <w:rPr>
                <w:rFonts w:ascii="Times New Roman" w:hAnsi="Times New Roman" w:cs="Times New Roman"/>
                <w:b/>
                <w:sz w:val="24"/>
                <w:szCs w:val="24"/>
              </w:rPr>
            </w:pPr>
          </w:p>
        </w:tc>
        <w:tc>
          <w:tcPr>
            <w:tcW w:w="6117" w:type="dxa"/>
            <w:gridSpan w:val="5"/>
            <w:tcBorders>
              <w:top w:val="single" w:sz="4" w:space="0" w:color="000000" w:themeColor="text1"/>
              <w:bottom w:val="single" w:sz="4" w:space="0" w:color="000000" w:themeColor="text1"/>
            </w:tcBorders>
            <w:vAlign w:val="bottom"/>
          </w:tcPr>
          <w:p w14:paraId="0DB4446A"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Reasons</w:t>
            </w:r>
          </w:p>
        </w:tc>
      </w:tr>
      <w:tr w:rsidR="00B10248" w:rsidRPr="0076433F" w14:paraId="63C76D9A" w14:textId="77777777" w:rsidTr="007C57D3">
        <w:trPr>
          <w:trHeight w:val="20"/>
        </w:trPr>
        <w:tc>
          <w:tcPr>
            <w:tcW w:w="2777" w:type="dxa"/>
            <w:tcBorders>
              <w:top w:val="single" w:sz="4" w:space="0" w:color="000000" w:themeColor="text1"/>
              <w:bottom w:val="nil"/>
            </w:tcBorders>
            <w:vAlign w:val="bottom"/>
          </w:tcPr>
          <w:p w14:paraId="49CBBF0F"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b/>
              </w:rPr>
              <w:t>Items</w:t>
            </w:r>
          </w:p>
        </w:tc>
        <w:tc>
          <w:tcPr>
            <w:tcW w:w="1453" w:type="dxa"/>
            <w:tcBorders>
              <w:top w:val="single" w:sz="4" w:space="0" w:color="000000" w:themeColor="text1"/>
              <w:bottom w:val="nil"/>
            </w:tcBorders>
            <w:vAlign w:val="bottom"/>
          </w:tcPr>
          <w:p w14:paraId="286D8CC6"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b/>
              </w:rPr>
              <w:t>Correct</w:t>
            </w:r>
          </w:p>
        </w:tc>
        <w:tc>
          <w:tcPr>
            <w:tcW w:w="1249" w:type="dxa"/>
            <w:tcBorders>
              <w:top w:val="single" w:sz="4" w:space="0" w:color="000000" w:themeColor="text1"/>
              <w:bottom w:val="nil"/>
            </w:tcBorders>
            <w:vAlign w:val="bottom"/>
          </w:tcPr>
          <w:p w14:paraId="0DBE581B"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b/>
              </w:rPr>
              <w:t>Knowledge</w:t>
            </w:r>
          </w:p>
        </w:tc>
        <w:tc>
          <w:tcPr>
            <w:tcW w:w="1164" w:type="dxa"/>
            <w:tcBorders>
              <w:top w:val="single" w:sz="4" w:space="0" w:color="000000" w:themeColor="text1"/>
              <w:bottom w:val="nil"/>
            </w:tcBorders>
            <w:vAlign w:val="bottom"/>
          </w:tcPr>
          <w:p w14:paraId="5A46C4EC"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b/>
              </w:rPr>
              <w:t>Cheating</w:t>
            </w:r>
          </w:p>
        </w:tc>
        <w:tc>
          <w:tcPr>
            <w:tcW w:w="1164" w:type="dxa"/>
            <w:tcBorders>
              <w:top w:val="single" w:sz="4" w:space="0" w:color="000000" w:themeColor="text1"/>
              <w:bottom w:val="nil"/>
            </w:tcBorders>
            <w:vAlign w:val="bottom"/>
          </w:tcPr>
          <w:p w14:paraId="67FD65A7"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b/>
              </w:rPr>
              <w:t>Guessing</w:t>
            </w:r>
          </w:p>
        </w:tc>
        <w:tc>
          <w:tcPr>
            <w:tcW w:w="1203" w:type="dxa"/>
            <w:tcBorders>
              <w:top w:val="single" w:sz="4" w:space="0" w:color="000000" w:themeColor="text1"/>
              <w:bottom w:val="nil"/>
            </w:tcBorders>
            <w:vAlign w:val="bottom"/>
          </w:tcPr>
          <w:p w14:paraId="7F31A24A"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b/>
              </w:rPr>
              <w:t>Inference</w:t>
            </w:r>
          </w:p>
        </w:tc>
        <w:tc>
          <w:tcPr>
            <w:tcW w:w="1337" w:type="dxa"/>
            <w:tcBorders>
              <w:top w:val="single" w:sz="4" w:space="0" w:color="000000" w:themeColor="text1"/>
              <w:bottom w:val="nil"/>
            </w:tcBorders>
            <w:vAlign w:val="bottom"/>
          </w:tcPr>
          <w:p w14:paraId="2E2BDCEE" w14:textId="77777777" w:rsidR="00B10248" w:rsidRPr="0076433F" w:rsidRDefault="00B10248" w:rsidP="007C57D3">
            <w:pPr>
              <w:rPr>
                <w:rFonts w:ascii="Times New Roman" w:hAnsi="Times New Roman" w:cs="Times New Roman"/>
                <w:b/>
                <w:i/>
              </w:rPr>
            </w:pPr>
            <w:r w:rsidRPr="0076433F">
              <w:rPr>
                <w:rFonts w:ascii="Times New Roman" w:hAnsi="Times New Roman" w:cs="Times New Roman"/>
                <w:b/>
              </w:rPr>
              <w:t>Expressive</w:t>
            </w:r>
          </w:p>
        </w:tc>
      </w:tr>
      <w:tr w:rsidR="00B10248" w:rsidRPr="0076433F" w14:paraId="2E544F09" w14:textId="77777777" w:rsidTr="007C57D3">
        <w:trPr>
          <w:trHeight w:val="20"/>
        </w:trPr>
        <w:tc>
          <w:tcPr>
            <w:tcW w:w="2777" w:type="dxa"/>
            <w:tcBorders>
              <w:top w:val="single" w:sz="4" w:space="0" w:color="000000" w:themeColor="text1"/>
              <w:bottom w:val="nil"/>
            </w:tcBorders>
            <w:vAlign w:val="center"/>
          </w:tcPr>
          <w:p w14:paraId="74C4904C" w14:textId="77777777" w:rsidR="00B10248" w:rsidRPr="0076433F" w:rsidRDefault="00B10248" w:rsidP="007C57D3">
            <w:pPr>
              <w:rPr>
                <w:rFonts w:ascii="Times New Roman" w:hAnsi="Times New Roman" w:cs="Times New Roman"/>
                <w:b/>
                <w:i/>
              </w:rPr>
            </w:pPr>
            <w:proofErr w:type="spellStart"/>
            <w:r w:rsidRPr="0076433F">
              <w:rPr>
                <w:rFonts w:ascii="Times New Roman" w:hAnsi="Times New Roman" w:cs="Times New Roman"/>
                <w:b/>
                <w:i/>
              </w:rPr>
              <w:t>MTurk</w:t>
            </w:r>
            <w:proofErr w:type="spellEnd"/>
          </w:p>
        </w:tc>
        <w:tc>
          <w:tcPr>
            <w:tcW w:w="1453" w:type="dxa"/>
            <w:tcBorders>
              <w:top w:val="single" w:sz="4" w:space="0" w:color="000000" w:themeColor="text1"/>
              <w:bottom w:val="nil"/>
            </w:tcBorders>
          </w:tcPr>
          <w:p w14:paraId="33E0AE45" w14:textId="77777777" w:rsidR="00B10248" w:rsidRPr="0076433F" w:rsidRDefault="00B10248" w:rsidP="007C57D3">
            <w:pPr>
              <w:rPr>
                <w:rFonts w:ascii="Times New Roman" w:hAnsi="Times New Roman" w:cs="Times New Roman"/>
                <w:b/>
                <w:i/>
              </w:rPr>
            </w:pPr>
          </w:p>
        </w:tc>
        <w:tc>
          <w:tcPr>
            <w:tcW w:w="1249" w:type="dxa"/>
            <w:tcBorders>
              <w:top w:val="single" w:sz="4" w:space="0" w:color="000000" w:themeColor="text1"/>
              <w:bottom w:val="nil"/>
            </w:tcBorders>
          </w:tcPr>
          <w:p w14:paraId="4D8A4DE1" w14:textId="77777777" w:rsidR="00B10248" w:rsidRPr="0076433F" w:rsidRDefault="00B10248" w:rsidP="007C57D3">
            <w:pPr>
              <w:rPr>
                <w:rFonts w:ascii="Times New Roman" w:hAnsi="Times New Roman" w:cs="Times New Roman"/>
                <w:b/>
                <w:i/>
              </w:rPr>
            </w:pPr>
          </w:p>
        </w:tc>
        <w:tc>
          <w:tcPr>
            <w:tcW w:w="1164" w:type="dxa"/>
            <w:tcBorders>
              <w:top w:val="single" w:sz="4" w:space="0" w:color="000000" w:themeColor="text1"/>
              <w:bottom w:val="nil"/>
            </w:tcBorders>
          </w:tcPr>
          <w:p w14:paraId="4DDA8F26" w14:textId="77777777" w:rsidR="00B10248" w:rsidRPr="0076433F" w:rsidRDefault="00B10248" w:rsidP="007C57D3">
            <w:pPr>
              <w:rPr>
                <w:rFonts w:ascii="Times New Roman" w:hAnsi="Times New Roman" w:cs="Times New Roman"/>
                <w:b/>
                <w:i/>
              </w:rPr>
            </w:pPr>
          </w:p>
        </w:tc>
        <w:tc>
          <w:tcPr>
            <w:tcW w:w="1164" w:type="dxa"/>
            <w:tcBorders>
              <w:top w:val="single" w:sz="4" w:space="0" w:color="000000" w:themeColor="text1"/>
              <w:bottom w:val="nil"/>
            </w:tcBorders>
          </w:tcPr>
          <w:p w14:paraId="54B2798C" w14:textId="77777777" w:rsidR="00B10248" w:rsidRPr="0076433F" w:rsidRDefault="00B10248" w:rsidP="007C57D3">
            <w:pPr>
              <w:rPr>
                <w:rFonts w:ascii="Times New Roman" w:hAnsi="Times New Roman" w:cs="Times New Roman"/>
                <w:b/>
                <w:i/>
              </w:rPr>
            </w:pPr>
          </w:p>
        </w:tc>
        <w:tc>
          <w:tcPr>
            <w:tcW w:w="1203" w:type="dxa"/>
            <w:tcBorders>
              <w:top w:val="single" w:sz="4" w:space="0" w:color="000000" w:themeColor="text1"/>
              <w:bottom w:val="nil"/>
            </w:tcBorders>
          </w:tcPr>
          <w:p w14:paraId="5DEDDA68" w14:textId="77777777" w:rsidR="00B10248" w:rsidRPr="0076433F" w:rsidRDefault="00B10248" w:rsidP="007C57D3">
            <w:pPr>
              <w:rPr>
                <w:rFonts w:ascii="Times New Roman" w:hAnsi="Times New Roman" w:cs="Times New Roman"/>
                <w:b/>
                <w:i/>
              </w:rPr>
            </w:pPr>
          </w:p>
        </w:tc>
        <w:tc>
          <w:tcPr>
            <w:tcW w:w="1337" w:type="dxa"/>
            <w:tcBorders>
              <w:top w:val="single" w:sz="4" w:space="0" w:color="000000" w:themeColor="text1"/>
              <w:bottom w:val="nil"/>
            </w:tcBorders>
          </w:tcPr>
          <w:p w14:paraId="08E0ACDD" w14:textId="77777777" w:rsidR="00B10248" w:rsidRPr="0076433F" w:rsidRDefault="00B10248" w:rsidP="007C57D3">
            <w:pPr>
              <w:rPr>
                <w:rFonts w:ascii="Times New Roman" w:hAnsi="Times New Roman" w:cs="Times New Roman"/>
                <w:b/>
                <w:i/>
              </w:rPr>
            </w:pPr>
          </w:p>
        </w:tc>
      </w:tr>
      <w:tr w:rsidR="00B10248" w:rsidRPr="0076433F" w14:paraId="47D72948" w14:textId="77777777" w:rsidTr="007C57D3">
        <w:trPr>
          <w:trHeight w:val="260"/>
        </w:trPr>
        <w:tc>
          <w:tcPr>
            <w:tcW w:w="2777" w:type="dxa"/>
            <w:tcBorders>
              <w:top w:val="nil"/>
            </w:tcBorders>
            <w:vAlign w:val="center"/>
          </w:tcPr>
          <w:p w14:paraId="7368E14F"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Obama Budget Deficit</w:t>
            </w:r>
          </w:p>
          <w:p w14:paraId="19989A20"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(Increased)</w:t>
            </w:r>
          </w:p>
        </w:tc>
        <w:tc>
          <w:tcPr>
            <w:tcW w:w="1453" w:type="dxa"/>
            <w:tcBorders>
              <w:top w:val="nil"/>
            </w:tcBorders>
            <w:vAlign w:val="center"/>
          </w:tcPr>
          <w:p w14:paraId="0E5D6C02"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.562</w:t>
            </w:r>
          </w:p>
        </w:tc>
        <w:tc>
          <w:tcPr>
            <w:tcW w:w="1249" w:type="dxa"/>
            <w:tcBorders>
              <w:top w:val="nil"/>
            </w:tcBorders>
            <w:vAlign w:val="center"/>
          </w:tcPr>
          <w:p w14:paraId="31054CEA"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.397</w:t>
            </w:r>
          </w:p>
        </w:tc>
        <w:tc>
          <w:tcPr>
            <w:tcW w:w="1164" w:type="dxa"/>
            <w:tcBorders>
              <w:top w:val="nil"/>
            </w:tcBorders>
            <w:vAlign w:val="center"/>
          </w:tcPr>
          <w:p w14:paraId="33646BB9"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.007</w:t>
            </w:r>
          </w:p>
        </w:tc>
        <w:tc>
          <w:tcPr>
            <w:tcW w:w="1164" w:type="dxa"/>
            <w:tcBorders>
              <w:top w:val="nil"/>
            </w:tcBorders>
            <w:vAlign w:val="center"/>
          </w:tcPr>
          <w:p w14:paraId="2E857352"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.033</w:t>
            </w:r>
          </w:p>
        </w:tc>
        <w:tc>
          <w:tcPr>
            <w:tcW w:w="1203" w:type="dxa"/>
            <w:tcBorders>
              <w:top w:val="nil"/>
            </w:tcBorders>
            <w:vAlign w:val="center"/>
          </w:tcPr>
          <w:p w14:paraId="50A5E5D5"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.119</w:t>
            </w:r>
          </w:p>
        </w:tc>
        <w:tc>
          <w:tcPr>
            <w:tcW w:w="1337" w:type="dxa"/>
            <w:tcBorders>
              <w:top w:val="nil"/>
            </w:tcBorders>
            <w:vAlign w:val="center"/>
          </w:tcPr>
          <w:p w14:paraId="076EFC71"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.006</w:t>
            </w:r>
          </w:p>
        </w:tc>
      </w:tr>
      <w:tr w:rsidR="00B10248" w:rsidRPr="0076433F" w14:paraId="2D7C8778" w14:textId="77777777" w:rsidTr="007C57D3">
        <w:trPr>
          <w:trHeight w:val="288"/>
        </w:trPr>
        <w:tc>
          <w:tcPr>
            <w:tcW w:w="2777" w:type="dxa"/>
            <w:vAlign w:val="center"/>
          </w:tcPr>
          <w:p w14:paraId="24578BC5"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G. W. Bush Budget</w:t>
            </w:r>
          </w:p>
          <w:p w14:paraId="4D99CB86"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Deficit (Increased)</w:t>
            </w:r>
          </w:p>
        </w:tc>
        <w:tc>
          <w:tcPr>
            <w:tcW w:w="1453" w:type="dxa"/>
            <w:vAlign w:val="center"/>
          </w:tcPr>
          <w:p w14:paraId="2021AE0C"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.729</w:t>
            </w:r>
          </w:p>
        </w:tc>
        <w:tc>
          <w:tcPr>
            <w:tcW w:w="1249" w:type="dxa"/>
            <w:vAlign w:val="center"/>
          </w:tcPr>
          <w:p w14:paraId="471EB815"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.535</w:t>
            </w:r>
          </w:p>
        </w:tc>
        <w:tc>
          <w:tcPr>
            <w:tcW w:w="1164" w:type="dxa"/>
            <w:vAlign w:val="center"/>
          </w:tcPr>
          <w:p w14:paraId="0088E08A"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.011</w:t>
            </w:r>
          </w:p>
        </w:tc>
        <w:tc>
          <w:tcPr>
            <w:tcW w:w="1164" w:type="dxa"/>
            <w:vAlign w:val="center"/>
          </w:tcPr>
          <w:p w14:paraId="1E1AB89F"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.037</w:t>
            </w:r>
          </w:p>
        </w:tc>
        <w:tc>
          <w:tcPr>
            <w:tcW w:w="1203" w:type="dxa"/>
            <w:vAlign w:val="center"/>
          </w:tcPr>
          <w:p w14:paraId="02295EDE"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.142</w:t>
            </w:r>
          </w:p>
        </w:tc>
        <w:tc>
          <w:tcPr>
            <w:tcW w:w="1337" w:type="dxa"/>
            <w:vAlign w:val="center"/>
          </w:tcPr>
          <w:p w14:paraId="082924FC"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.003</w:t>
            </w:r>
          </w:p>
        </w:tc>
      </w:tr>
      <w:tr w:rsidR="00B10248" w:rsidRPr="0076433F" w14:paraId="10B142DA" w14:textId="77777777" w:rsidTr="007C57D3">
        <w:trPr>
          <w:trHeight w:val="423"/>
        </w:trPr>
        <w:tc>
          <w:tcPr>
            <w:tcW w:w="2777" w:type="dxa"/>
            <w:vAlign w:val="center"/>
          </w:tcPr>
          <w:p w14:paraId="1D65C3FE"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Affordable Care Act</w:t>
            </w:r>
          </w:p>
          <w:p w14:paraId="641C9919"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(Upper Income Tax)</w:t>
            </w:r>
          </w:p>
        </w:tc>
        <w:tc>
          <w:tcPr>
            <w:tcW w:w="1453" w:type="dxa"/>
            <w:vAlign w:val="center"/>
          </w:tcPr>
          <w:p w14:paraId="382A4C45"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.135</w:t>
            </w:r>
          </w:p>
        </w:tc>
        <w:tc>
          <w:tcPr>
            <w:tcW w:w="1249" w:type="dxa"/>
            <w:vAlign w:val="center"/>
          </w:tcPr>
          <w:p w14:paraId="49BCB407"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.063</w:t>
            </w:r>
          </w:p>
        </w:tc>
        <w:tc>
          <w:tcPr>
            <w:tcW w:w="1164" w:type="dxa"/>
            <w:vAlign w:val="center"/>
          </w:tcPr>
          <w:p w14:paraId="67535CE3"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.000</w:t>
            </w:r>
          </w:p>
        </w:tc>
        <w:tc>
          <w:tcPr>
            <w:tcW w:w="1164" w:type="dxa"/>
            <w:vAlign w:val="center"/>
          </w:tcPr>
          <w:p w14:paraId="041F6355"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.019</w:t>
            </w:r>
          </w:p>
        </w:tc>
        <w:tc>
          <w:tcPr>
            <w:tcW w:w="1203" w:type="dxa"/>
            <w:vAlign w:val="center"/>
          </w:tcPr>
          <w:p w14:paraId="433278D0"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.050</w:t>
            </w:r>
          </w:p>
        </w:tc>
        <w:tc>
          <w:tcPr>
            <w:tcW w:w="1337" w:type="dxa"/>
            <w:vAlign w:val="center"/>
          </w:tcPr>
          <w:p w14:paraId="0251A19A"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.003</w:t>
            </w:r>
          </w:p>
        </w:tc>
      </w:tr>
      <w:tr w:rsidR="00B10248" w:rsidRPr="0076433F" w14:paraId="393079E2" w14:textId="77777777" w:rsidTr="007C57D3">
        <w:trPr>
          <w:trHeight w:val="297"/>
        </w:trPr>
        <w:tc>
          <w:tcPr>
            <w:tcW w:w="2777" w:type="dxa"/>
            <w:vAlign w:val="center"/>
          </w:tcPr>
          <w:p w14:paraId="7B5E579F"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Executive order</w:t>
            </w:r>
          </w:p>
          <w:p w14:paraId="6D5468F8" w14:textId="77777777" w:rsidR="00B10248" w:rsidRPr="0076433F" w:rsidRDefault="00B10248" w:rsidP="007C57D3">
            <w:pPr>
              <w:rPr>
                <w:rFonts w:ascii="Times New Roman" w:hAnsi="Times New Roman" w:cs="Times New Roman"/>
              </w:rPr>
            </w:pPr>
            <w:r w:rsidRPr="0076433F">
              <w:rPr>
                <w:rFonts w:ascii="Times New Roman" w:hAnsi="Times New Roman" w:cs="Times New Roman"/>
              </w:rPr>
              <w:t xml:space="preserve">     (Temporarily ban)</w:t>
            </w:r>
          </w:p>
        </w:tc>
        <w:tc>
          <w:tcPr>
            <w:tcW w:w="1453" w:type="dxa"/>
            <w:vAlign w:val="center"/>
          </w:tcPr>
          <w:p w14:paraId="5A4BD5D2"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.407</w:t>
            </w:r>
          </w:p>
        </w:tc>
        <w:tc>
          <w:tcPr>
            <w:tcW w:w="1249" w:type="dxa"/>
            <w:vAlign w:val="center"/>
          </w:tcPr>
          <w:p w14:paraId="2A56D080"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.372</w:t>
            </w:r>
          </w:p>
        </w:tc>
        <w:tc>
          <w:tcPr>
            <w:tcW w:w="1164" w:type="dxa"/>
            <w:vAlign w:val="center"/>
          </w:tcPr>
          <w:p w14:paraId="5F8997F6"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.003</w:t>
            </w:r>
          </w:p>
        </w:tc>
        <w:tc>
          <w:tcPr>
            <w:tcW w:w="1164" w:type="dxa"/>
            <w:vAlign w:val="center"/>
          </w:tcPr>
          <w:p w14:paraId="3C97B3ED"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.006</w:t>
            </w:r>
          </w:p>
        </w:tc>
        <w:tc>
          <w:tcPr>
            <w:tcW w:w="1203" w:type="dxa"/>
            <w:vAlign w:val="center"/>
          </w:tcPr>
          <w:p w14:paraId="22DE52BB"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.026</w:t>
            </w:r>
          </w:p>
        </w:tc>
        <w:tc>
          <w:tcPr>
            <w:tcW w:w="1337" w:type="dxa"/>
            <w:vAlign w:val="center"/>
          </w:tcPr>
          <w:p w14:paraId="46189C49"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color w:val="000000"/>
              </w:rPr>
              <w:t>.001</w:t>
            </w:r>
          </w:p>
        </w:tc>
      </w:tr>
      <w:tr w:rsidR="00B10248" w:rsidRPr="0076433F" w14:paraId="0C6D04C9" w14:textId="77777777" w:rsidTr="007C57D3">
        <w:trPr>
          <w:trHeight w:val="297"/>
        </w:trPr>
        <w:tc>
          <w:tcPr>
            <w:tcW w:w="2777" w:type="dxa"/>
            <w:vAlign w:val="center"/>
          </w:tcPr>
          <w:p w14:paraId="13C09305" w14:textId="77777777" w:rsidR="00B10248" w:rsidRPr="0076433F" w:rsidRDefault="00B10248" w:rsidP="007C57D3">
            <w:pPr>
              <w:rPr>
                <w:rFonts w:ascii="Times New Roman" w:hAnsi="Times New Roman" w:cs="Times New Roman"/>
                <w:i/>
              </w:rPr>
            </w:pPr>
            <w:r w:rsidRPr="0076433F">
              <w:rPr>
                <w:rFonts w:ascii="Times New Roman" w:hAnsi="Times New Roman" w:cs="Times New Roman"/>
                <w:i/>
              </w:rPr>
              <w:t>Average</w:t>
            </w:r>
          </w:p>
        </w:tc>
        <w:tc>
          <w:tcPr>
            <w:tcW w:w="1453" w:type="dxa"/>
            <w:vAlign w:val="center"/>
          </w:tcPr>
          <w:p w14:paraId="5DD4D7F8" w14:textId="77777777" w:rsidR="00B10248" w:rsidRPr="0076433F" w:rsidRDefault="00B10248" w:rsidP="007C57D3">
            <w:pPr>
              <w:jc w:val="center"/>
              <w:rPr>
                <w:rFonts w:ascii="Times New Roman" w:hAnsi="Times New Roman" w:cs="Times New Roman"/>
              </w:rPr>
            </w:pPr>
            <w:r w:rsidRPr="0076433F">
              <w:rPr>
                <w:rFonts w:ascii="Times New Roman" w:hAnsi="Times New Roman" w:cs="Times New Roman"/>
              </w:rPr>
              <w:t>.458</w:t>
            </w:r>
          </w:p>
        </w:tc>
        <w:tc>
          <w:tcPr>
            <w:tcW w:w="1249" w:type="dxa"/>
            <w:vAlign w:val="center"/>
          </w:tcPr>
          <w:p w14:paraId="496E24ED"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.342</w:t>
            </w:r>
          </w:p>
        </w:tc>
        <w:tc>
          <w:tcPr>
            <w:tcW w:w="1164" w:type="dxa"/>
            <w:vAlign w:val="center"/>
          </w:tcPr>
          <w:p w14:paraId="218B7E27"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.005</w:t>
            </w:r>
          </w:p>
        </w:tc>
        <w:tc>
          <w:tcPr>
            <w:tcW w:w="1164" w:type="dxa"/>
            <w:vAlign w:val="center"/>
          </w:tcPr>
          <w:p w14:paraId="7F7360C7"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.024</w:t>
            </w:r>
          </w:p>
        </w:tc>
        <w:tc>
          <w:tcPr>
            <w:tcW w:w="1203" w:type="dxa"/>
            <w:vAlign w:val="center"/>
          </w:tcPr>
          <w:p w14:paraId="08549E7E"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.084</w:t>
            </w:r>
          </w:p>
        </w:tc>
        <w:tc>
          <w:tcPr>
            <w:tcW w:w="1337" w:type="dxa"/>
            <w:vAlign w:val="center"/>
          </w:tcPr>
          <w:p w14:paraId="31510657" w14:textId="77777777" w:rsidR="00B10248" w:rsidRPr="0076433F" w:rsidRDefault="00B10248" w:rsidP="007C57D3">
            <w:pPr>
              <w:jc w:val="center"/>
              <w:rPr>
                <w:rFonts w:ascii="Times New Roman" w:hAnsi="Times New Roman" w:cs="Times New Roman"/>
                <w:color w:val="000000"/>
              </w:rPr>
            </w:pPr>
            <w:r w:rsidRPr="0076433F">
              <w:rPr>
                <w:rFonts w:ascii="Times New Roman" w:hAnsi="Times New Roman" w:cs="Times New Roman"/>
                <w:color w:val="000000"/>
              </w:rPr>
              <w:t>.003</w:t>
            </w:r>
          </w:p>
        </w:tc>
      </w:tr>
    </w:tbl>
    <w:p w14:paraId="4D5D49F1" w14:textId="77777777" w:rsidR="00B10248" w:rsidRPr="0076433F" w:rsidRDefault="00B10248" w:rsidP="00B10248">
      <w:pPr>
        <w:pStyle w:val="NoSpacing"/>
        <w:rPr>
          <w:rFonts w:ascii="Times New Roman" w:hAnsi="Times New Roman" w:cs="Times New Roman"/>
          <w:sz w:val="24"/>
          <w:szCs w:val="24"/>
        </w:rPr>
      </w:pPr>
      <w:r w:rsidRPr="0076433F">
        <w:rPr>
          <w:rFonts w:ascii="Times New Roman" w:hAnsi="Times New Roman" w:cs="Times New Roman"/>
          <w:b/>
          <w:i/>
          <w:sz w:val="24"/>
          <w:szCs w:val="24"/>
        </w:rPr>
        <w:t>Notes</w:t>
      </w:r>
      <w:r w:rsidRPr="0076433F">
        <w:rPr>
          <w:rFonts w:ascii="Times New Roman" w:hAnsi="Times New Roman" w:cs="Times New Roman"/>
          <w:b/>
          <w:sz w:val="24"/>
          <w:szCs w:val="24"/>
        </w:rPr>
        <w:t xml:space="preserve">: </w:t>
      </w:r>
      <w:r w:rsidRPr="0076433F">
        <w:rPr>
          <w:rFonts w:ascii="Times New Roman" w:hAnsi="Times New Roman" w:cs="Times New Roman"/>
          <w:sz w:val="24"/>
          <w:szCs w:val="24"/>
        </w:rPr>
        <w:t xml:space="preserve"> </w:t>
      </w:r>
      <w:r w:rsidRPr="0076433F">
        <w:rPr>
          <w:rFonts w:ascii="Times New Roman" w:hAnsi="Times New Roman" w:cs="Times New Roman"/>
          <w:i/>
          <w:sz w:val="24"/>
          <w:szCs w:val="24"/>
        </w:rPr>
        <w:t xml:space="preserve">n = </w:t>
      </w:r>
      <w:r w:rsidRPr="0076433F">
        <w:rPr>
          <w:rFonts w:ascii="Times New Roman" w:hAnsi="Times New Roman" w:cs="Times New Roman"/>
          <w:sz w:val="24"/>
          <w:szCs w:val="24"/>
        </w:rPr>
        <w:t xml:space="preserve">697. Data are from </w:t>
      </w:r>
      <w:proofErr w:type="spellStart"/>
      <w:r w:rsidRPr="0076433F">
        <w:rPr>
          <w:rFonts w:ascii="Times New Roman" w:hAnsi="Times New Roman" w:cs="Times New Roman"/>
          <w:sz w:val="24"/>
          <w:szCs w:val="24"/>
        </w:rPr>
        <w:t>MTurk</w:t>
      </w:r>
      <w:proofErr w:type="spellEnd"/>
      <w:r w:rsidRPr="0076433F">
        <w:rPr>
          <w:rFonts w:ascii="Times New Roman" w:hAnsi="Times New Roman" w:cs="Times New Roman"/>
          <w:sz w:val="24"/>
          <w:szCs w:val="24"/>
        </w:rPr>
        <w:t xml:space="preserve">. First column is the proportion of respondents giving a correct answer. Columns 2-6 are the reasons that the individuals responding correctly gave for their responses. </w:t>
      </w:r>
    </w:p>
    <w:p w14:paraId="0EEA81DD" w14:textId="77777777" w:rsidR="00B10248" w:rsidRPr="0076433F" w:rsidRDefault="00B10248" w:rsidP="00B10248">
      <w:pPr>
        <w:spacing w:after="200" w:line="276" w:lineRule="auto"/>
        <w:rPr>
          <w:rFonts w:ascii="Times New Roman" w:hAnsi="Times New Roman" w:cs="Times New Roman"/>
        </w:rPr>
      </w:pPr>
      <w:r w:rsidRPr="0076433F">
        <w:rPr>
          <w:rFonts w:ascii="Times New Roman" w:hAnsi="Times New Roman" w:cs="Times New Roman"/>
        </w:rPr>
        <w:br w:type="page"/>
      </w:r>
    </w:p>
    <w:p w14:paraId="5584B08F" w14:textId="77777777" w:rsidR="00B10248" w:rsidRPr="0076433F" w:rsidRDefault="00B10248" w:rsidP="00B10248">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lastRenderedPageBreak/>
        <w:t>Appendix A</w:t>
      </w:r>
    </w:p>
    <w:p w14:paraId="5E763D68" w14:textId="77777777" w:rsidR="00B10248" w:rsidRPr="0076433F" w:rsidRDefault="00B10248" w:rsidP="00B10248">
      <w:pPr>
        <w:pStyle w:val="NoSpacing"/>
        <w:jc w:val="center"/>
        <w:rPr>
          <w:rFonts w:ascii="Times New Roman" w:hAnsi="Times New Roman" w:cs="Times New Roman"/>
          <w:b/>
          <w:bCs/>
          <w:sz w:val="24"/>
          <w:szCs w:val="24"/>
        </w:rPr>
      </w:pPr>
      <w:r w:rsidRPr="0076433F">
        <w:rPr>
          <w:rFonts w:ascii="Times New Roman" w:hAnsi="Times New Roman" w:cs="Times New Roman"/>
          <w:b/>
          <w:bCs/>
          <w:sz w:val="24"/>
          <w:szCs w:val="24"/>
        </w:rPr>
        <w:t>Sample Characteristics by Study</w:t>
      </w:r>
    </w:p>
    <w:p w14:paraId="791EA85A" w14:textId="77777777" w:rsidR="00B10248" w:rsidRPr="0076433F" w:rsidRDefault="00B10248" w:rsidP="00B10248">
      <w:pPr>
        <w:pStyle w:val="NoSpacing"/>
        <w:jc w:val="center"/>
        <w:rPr>
          <w:rFonts w:ascii="Times New Roman" w:hAnsi="Times New Roman" w:cs="Times New Roman"/>
          <w:b/>
          <w:sz w:val="24"/>
          <w:szCs w:val="24"/>
        </w:rPr>
      </w:pPr>
    </w:p>
    <w:tbl>
      <w:tblPr>
        <w:tblStyle w:val="TableGrid"/>
        <w:tblW w:w="9052" w:type="dxa"/>
        <w:tblLook w:val="04A0" w:firstRow="1" w:lastRow="0" w:firstColumn="1" w:lastColumn="0" w:noHBand="0" w:noVBand="1"/>
      </w:tblPr>
      <w:tblGrid>
        <w:gridCol w:w="1763"/>
        <w:gridCol w:w="1059"/>
        <w:gridCol w:w="1020"/>
        <w:gridCol w:w="1106"/>
        <w:gridCol w:w="92"/>
        <w:gridCol w:w="2014"/>
        <w:gridCol w:w="1998"/>
      </w:tblGrid>
      <w:tr w:rsidR="00B10248" w:rsidRPr="0076433F" w14:paraId="295EEB11" w14:textId="77777777" w:rsidTr="007C57D3">
        <w:trPr>
          <w:trHeight w:val="575"/>
        </w:trPr>
        <w:tc>
          <w:tcPr>
            <w:tcW w:w="1763" w:type="dxa"/>
            <w:tcBorders>
              <w:left w:val="nil"/>
              <w:bottom w:val="nil"/>
              <w:right w:val="nil"/>
            </w:tcBorders>
            <w:vAlign w:val="bottom"/>
          </w:tcPr>
          <w:p w14:paraId="282D8247" w14:textId="77777777" w:rsidR="00B10248" w:rsidRPr="0076433F" w:rsidRDefault="00B10248" w:rsidP="007C57D3">
            <w:pPr>
              <w:pStyle w:val="NoSpacing"/>
              <w:rPr>
                <w:rFonts w:ascii="Times New Roman" w:hAnsi="Times New Roman" w:cs="Times New Roman"/>
                <w:b/>
                <w:sz w:val="24"/>
                <w:szCs w:val="24"/>
              </w:rPr>
            </w:pPr>
          </w:p>
        </w:tc>
        <w:tc>
          <w:tcPr>
            <w:tcW w:w="1059" w:type="dxa"/>
            <w:tcBorders>
              <w:left w:val="nil"/>
              <w:bottom w:val="single" w:sz="4" w:space="0" w:color="000000" w:themeColor="text1"/>
              <w:right w:val="nil"/>
            </w:tcBorders>
            <w:vAlign w:val="bottom"/>
          </w:tcPr>
          <w:p w14:paraId="74EBA1C0"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 xml:space="preserve">AREP </w:t>
            </w:r>
          </w:p>
          <w:p w14:paraId="0EA9394A"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(2010)</w:t>
            </w:r>
          </w:p>
        </w:tc>
        <w:tc>
          <w:tcPr>
            <w:tcW w:w="1020" w:type="dxa"/>
            <w:tcBorders>
              <w:left w:val="nil"/>
              <w:bottom w:val="single" w:sz="4" w:space="0" w:color="000000" w:themeColor="text1"/>
              <w:right w:val="nil"/>
            </w:tcBorders>
            <w:vAlign w:val="bottom"/>
          </w:tcPr>
          <w:p w14:paraId="0D078D26"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 xml:space="preserve">SREP </w:t>
            </w:r>
          </w:p>
          <w:p w14:paraId="75BEA64B"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(2010)</w:t>
            </w:r>
          </w:p>
        </w:tc>
        <w:tc>
          <w:tcPr>
            <w:tcW w:w="1106" w:type="dxa"/>
            <w:tcBorders>
              <w:left w:val="nil"/>
              <w:bottom w:val="single" w:sz="4" w:space="0" w:color="000000" w:themeColor="text1"/>
              <w:right w:val="nil"/>
            </w:tcBorders>
            <w:vAlign w:val="bottom"/>
          </w:tcPr>
          <w:p w14:paraId="2DFE93FE" w14:textId="77777777" w:rsidR="00B10248" w:rsidRPr="0076433F" w:rsidRDefault="00B10248" w:rsidP="007C57D3">
            <w:pPr>
              <w:pStyle w:val="NoSpacing"/>
              <w:jc w:val="center"/>
              <w:rPr>
                <w:rFonts w:ascii="Times New Roman" w:hAnsi="Times New Roman" w:cs="Times New Roman"/>
                <w:b/>
                <w:sz w:val="24"/>
                <w:szCs w:val="24"/>
              </w:rPr>
            </w:pPr>
            <w:proofErr w:type="spellStart"/>
            <w:r w:rsidRPr="0076433F">
              <w:rPr>
                <w:rFonts w:ascii="Times New Roman" w:hAnsi="Times New Roman" w:cs="Times New Roman"/>
                <w:b/>
                <w:sz w:val="24"/>
                <w:szCs w:val="24"/>
              </w:rPr>
              <w:t>MTurk</w:t>
            </w:r>
            <w:proofErr w:type="spellEnd"/>
          </w:p>
          <w:p w14:paraId="1A803DC9"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(2017)</w:t>
            </w:r>
          </w:p>
        </w:tc>
        <w:tc>
          <w:tcPr>
            <w:tcW w:w="2106" w:type="dxa"/>
            <w:gridSpan w:val="2"/>
            <w:tcBorders>
              <w:left w:val="nil"/>
              <w:bottom w:val="single" w:sz="4" w:space="0" w:color="000000" w:themeColor="text1"/>
              <w:right w:val="nil"/>
            </w:tcBorders>
            <w:vAlign w:val="bottom"/>
          </w:tcPr>
          <w:p w14:paraId="44CEF893"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 xml:space="preserve">National Sample </w:t>
            </w:r>
          </w:p>
          <w:p w14:paraId="5322EDDA"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(2010)</w:t>
            </w:r>
          </w:p>
        </w:tc>
        <w:tc>
          <w:tcPr>
            <w:tcW w:w="1998" w:type="dxa"/>
            <w:tcBorders>
              <w:left w:val="nil"/>
              <w:bottom w:val="single" w:sz="4" w:space="0" w:color="000000" w:themeColor="text1"/>
              <w:right w:val="nil"/>
            </w:tcBorders>
            <w:vAlign w:val="bottom"/>
          </w:tcPr>
          <w:p w14:paraId="7E0BA4D9"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 xml:space="preserve">National Sample </w:t>
            </w:r>
          </w:p>
          <w:p w14:paraId="1FC0252D" w14:textId="77777777" w:rsidR="00B10248" w:rsidRPr="0076433F" w:rsidRDefault="00B10248" w:rsidP="007C57D3">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(2015)</w:t>
            </w:r>
          </w:p>
        </w:tc>
      </w:tr>
      <w:tr w:rsidR="00B10248" w:rsidRPr="0076433F" w14:paraId="7BF43341" w14:textId="77777777" w:rsidTr="007C57D3">
        <w:tc>
          <w:tcPr>
            <w:tcW w:w="1763" w:type="dxa"/>
            <w:tcBorders>
              <w:top w:val="nil"/>
              <w:left w:val="nil"/>
              <w:bottom w:val="nil"/>
              <w:right w:val="nil"/>
            </w:tcBorders>
          </w:tcPr>
          <w:p w14:paraId="396CBC1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Democrat</w:t>
            </w:r>
          </w:p>
        </w:tc>
        <w:tc>
          <w:tcPr>
            <w:tcW w:w="1059" w:type="dxa"/>
            <w:tcBorders>
              <w:left w:val="nil"/>
              <w:bottom w:val="nil"/>
              <w:right w:val="nil"/>
            </w:tcBorders>
            <w:vAlign w:val="center"/>
          </w:tcPr>
          <w:p w14:paraId="1B78EB8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.72</w:t>
            </w:r>
          </w:p>
        </w:tc>
        <w:tc>
          <w:tcPr>
            <w:tcW w:w="1020" w:type="dxa"/>
            <w:tcBorders>
              <w:left w:val="nil"/>
              <w:bottom w:val="nil"/>
              <w:right w:val="nil"/>
            </w:tcBorders>
            <w:vAlign w:val="center"/>
          </w:tcPr>
          <w:p w14:paraId="08EFF80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.76</w:t>
            </w:r>
          </w:p>
        </w:tc>
        <w:tc>
          <w:tcPr>
            <w:tcW w:w="1106" w:type="dxa"/>
            <w:tcBorders>
              <w:left w:val="nil"/>
              <w:bottom w:val="nil"/>
              <w:right w:val="nil"/>
            </w:tcBorders>
            <w:vAlign w:val="center"/>
          </w:tcPr>
          <w:p w14:paraId="790AEC8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.55</w:t>
            </w:r>
          </w:p>
        </w:tc>
        <w:tc>
          <w:tcPr>
            <w:tcW w:w="2106" w:type="dxa"/>
            <w:gridSpan w:val="2"/>
            <w:tcBorders>
              <w:left w:val="nil"/>
              <w:bottom w:val="nil"/>
              <w:right w:val="nil"/>
            </w:tcBorders>
            <w:vAlign w:val="center"/>
          </w:tcPr>
          <w:p w14:paraId="3321A60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.46</w:t>
            </w:r>
          </w:p>
        </w:tc>
        <w:tc>
          <w:tcPr>
            <w:tcW w:w="1998" w:type="dxa"/>
            <w:tcBorders>
              <w:left w:val="nil"/>
              <w:bottom w:val="nil"/>
              <w:right w:val="nil"/>
            </w:tcBorders>
            <w:vAlign w:val="center"/>
          </w:tcPr>
          <w:p w14:paraId="2CEC2FD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.42</w:t>
            </w:r>
          </w:p>
        </w:tc>
      </w:tr>
      <w:tr w:rsidR="00B10248" w:rsidRPr="0076433F" w14:paraId="60762A8D" w14:textId="77777777" w:rsidTr="007C57D3">
        <w:tc>
          <w:tcPr>
            <w:tcW w:w="1763" w:type="dxa"/>
            <w:tcBorders>
              <w:top w:val="nil"/>
              <w:left w:val="nil"/>
              <w:bottom w:val="nil"/>
              <w:right w:val="nil"/>
            </w:tcBorders>
          </w:tcPr>
          <w:p w14:paraId="625F30E2"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Republican</w:t>
            </w:r>
          </w:p>
        </w:tc>
        <w:tc>
          <w:tcPr>
            <w:tcW w:w="1059" w:type="dxa"/>
            <w:tcBorders>
              <w:top w:val="nil"/>
              <w:left w:val="nil"/>
              <w:bottom w:val="nil"/>
              <w:right w:val="nil"/>
            </w:tcBorders>
            <w:vAlign w:val="center"/>
          </w:tcPr>
          <w:p w14:paraId="78E33A1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.21</w:t>
            </w:r>
          </w:p>
        </w:tc>
        <w:tc>
          <w:tcPr>
            <w:tcW w:w="1020" w:type="dxa"/>
            <w:tcBorders>
              <w:top w:val="nil"/>
              <w:left w:val="nil"/>
              <w:bottom w:val="nil"/>
              <w:right w:val="nil"/>
            </w:tcBorders>
            <w:vAlign w:val="center"/>
          </w:tcPr>
          <w:p w14:paraId="4037BAE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.18</w:t>
            </w:r>
          </w:p>
        </w:tc>
        <w:tc>
          <w:tcPr>
            <w:tcW w:w="1106" w:type="dxa"/>
            <w:tcBorders>
              <w:top w:val="nil"/>
              <w:left w:val="nil"/>
              <w:bottom w:val="nil"/>
              <w:right w:val="nil"/>
            </w:tcBorders>
            <w:vAlign w:val="center"/>
          </w:tcPr>
          <w:p w14:paraId="350AEFA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.26</w:t>
            </w:r>
          </w:p>
        </w:tc>
        <w:tc>
          <w:tcPr>
            <w:tcW w:w="2106" w:type="dxa"/>
            <w:gridSpan w:val="2"/>
            <w:tcBorders>
              <w:top w:val="nil"/>
              <w:left w:val="nil"/>
              <w:bottom w:val="nil"/>
              <w:right w:val="nil"/>
            </w:tcBorders>
            <w:vAlign w:val="center"/>
          </w:tcPr>
          <w:p w14:paraId="7F981C6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.39</w:t>
            </w:r>
          </w:p>
        </w:tc>
        <w:tc>
          <w:tcPr>
            <w:tcW w:w="1998" w:type="dxa"/>
            <w:tcBorders>
              <w:top w:val="nil"/>
              <w:left w:val="nil"/>
              <w:bottom w:val="nil"/>
              <w:right w:val="nil"/>
            </w:tcBorders>
            <w:vAlign w:val="center"/>
          </w:tcPr>
          <w:p w14:paraId="098578C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.43</w:t>
            </w:r>
          </w:p>
        </w:tc>
      </w:tr>
      <w:tr w:rsidR="00B10248" w:rsidRPr="0076433F" w14:paraId="34A2CD2C" w14:textId="77777777" w:rsidTr="007C57D3">
        <w:tc>
          <w:tcPr>
            <w:tcW w:w="1763" w:type="dxa"/>
            <w:tcBorders>
              <w:top w:val="nil"/>
              <w:left w:val="nil"/>
              <w:bottom w:val="single" w:sz="4" w:space="0" w:color="000000" w:themeColor="text1"/>
              <w:right w:val="nil"/>
            </w:tcBorders>
          </w:tcPr>
          <w:p w14:paraId="304B4408"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Independent</w:t>
            </w:r>
          </w:p>
        </w:tc>
        <w:tc>
          <w:tcPr>
            <w:tcW w:w="1059" w:type="dxa"/>
            <w:tcBorders>
              <w:top w:val="nil"/>
              <w:left w:val="nil"/>
              <w:bottom w:val="single" w:sz="4" w:space="0" w:color="000000" w:themeColor="text1"/>
              <w:right w:val="nil"/>
            </w:tcBorders>
            <w:vAlign w:val="center"/>
          </w:tcPr>
          <w:p w14:paraId="527DB47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.08</w:t>
            </w:r>
          </w:p>
        </w:tc>
        <w:tc>
          <w:tcPr>
            <w:tcW w:w="1020" w:type="dxa"/>
            <w:tcBorders>
              <w:top w:val="nil"/>
              <w:left w:val="nil"/>
              <w:bottom w:val="single" w:sz="4" w:space="0" w:color="000000" w:themeColor="text1"/>
              <w:right w:val="nil"/>
            </w:tcBorders>
            <w:vAlign w:val="center"/>
          </w:tcPr>
          <w:p w14:paraId="3B80C64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.06</w:t>
            </w:r>
          </w:p>
        </w:tc>
        <w:tc>
          <w:tcPr>
            <w:tcW w:w="1106" w:type="dxa"/>
            <w:tcBorders>
              <w:top w:val="nil"/>
              <w:left w:val="nil"/>
              <w:bottom w:val="single" w:sz="4" w:space="0" w:color="000000" w:themeColor="text1"/>
              <w:right w:val="nil"/>
            </w:tcBorders>
            <w:vAlign w:val="center"/>
          </w:tcPr>
          <w:p w14:paraId="56430FC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.18</w:t>
            </w:r>
          </w:p>
        </w:tc>
        <w:tc>
          <w:tcPr>
            <w:tcW w:w="2106" w:type="dxa"/>
            <w:gridSpan w:val="2"/>
            <w:tcBorders>
              <w:top w:val="nil"/>
              <w:left w:val="nil"/>
              <w:bottom w:val="single" w:sz="4" w:space="0" w:color="000000" w:themeColor="text1"/>
              <w:right w:val="nil"/>
            </w:tcBorders>
            <w:vAlign w:val="center"/>
          </w:tcPr>
          <w:p w14:paraId="65C0D61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.14</w:t>
            </w:r>
          </w:p>
        </w:tc>
        <w:tc>
          <w:tcPr>
            <w:tcW w:w="1998" w:type="dxa"/>
            <w:tcBorders>
              <w:top w:val="nil"/>
              <w:left w:val="nil"/>
              <w:bottom w:val="single" w:sz="4" w:space="0" w:color="000000" w:themeColor="text1"/>
              <w:right w:val="nil"/>
            </w:tcBorders>
            <w:vAlign w:val="center"/>
          </w:tcPr>
          <w:p w14:paraId="31E18B1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.15</w:t>
            </w:r>
          </w:p>
        </w:tc>
      </w:tr>
      <w:tr w:rsidR="00B10248" w:rsidRPr="0076433F" w14:paraId="1449C8B0" w14:textId="77777777" w:rsidTr="007C57D3">
        <w:tc>
          <w:tcPr>
            <w:tcW w:w="1763" w:type="dxa"/>
            <w:tcBorders>
              <w:left w:val="nil"/>
              <w:bottom w:val="nil"/>
              <w:right w:val="nil"/>
            </w:tcBorders>
          </w:tcPr>
          <w:p w14:paraId="64A5F191"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Conservative</w:t>
            </w:r>
          </w:p>
        </w:tc>
        <w:tc>
          <w:tcPr>
            <w:tcW w:w="1059" w:type="dxa"/>
            <w:tcBorders>
              <w:left w:val="nil"/>
              <w:bottom w:val="nil"/>
              <w:right w:val="nil"/>
            </w:tcBorders>
            <w:vAlign w:val="center"/>
          </w:tcPr>
          <w:p w14:paraId="4D3126A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.15</w:t>
            </w:r>
          </w:p>
        </w:tc>
        <w:tc>
          <w:tcPr>
            <w:tcW w:w="1020" w:type="dxa"/>
            <w:tcBorders>
              <w:left w:val="nil"/>
              <w:bottom w:val="nil"/>
              <w:right w:val="nil"/>
            </w:tcBorders>
            <w:vAlign w:val="center"/>
          </w:tcPr>
          <w:p w14:paraId="71A5EDB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.15</w:t>
            </w:r>
          </w:p>
        </w:tc>
        <w:tc>
          <w:tcPr>
            <w:tcW w:w="1106" w:type="dxa"/>
            <w:tcBorders>
              <w:left w:val="nil"/>
              <w:bottom w:val="nil"/>
              <w:right w:val="nil"/>
            </w:tcBorders>
            <w:vAlign w:val="center"/>
          </w:tcPr>
          <w:p w14:paraId="059CDBF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w:t>
            </w:r>
          </w:p>
        </w:tc>
        <w:tc>
          <w:tcPr>
            <w:tcW w:w="2106" w:type="dxa"/>
            <w:gridSpan w:val="2"/>
            <w:tcBorders>
              <w:left w:val="nil"/>
              <w:bottom w:val="nil"/>
              <w:right w:val="nil"/>
            </w:tcBorders>
            <w:vAlign w:val="center"/>
          </w:tcPr>
          <w:p w14:paraId="6DAFA15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.39</w:t>
            </w:r>
          </w:p>
        </w:tc>
        <w:tc>
          <w:tcPr>
            <w:tcW w:w="1998" w:type="dxa"/>
            <w:tcBorders>
              <w:left w:val="nil"/>
              <w:bottom w:val="nil"/>
              <w:right w:val="nil"/>
            </w:tcBorders>
            <w:vAlign w:val="center"/>
          </w:tcPr>
          <w:p w14:paraId="05CC93A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.42</w:t>
            </w:r>
          </w:p>
        </w:tc>
      </w:tr>
      <w:tr w:rsidR="00B10248" w:rsidRPr="0076433F" w14:paraId="383587DF" w14:textId="77777777" w:rsidTr="007C57D3">
        <w:tc>
          <w:tcPr>
            <w:tcW w:w="1763" w:type="dxa"/>
            <w:tcBorders>
              <w:top w:val="nil"/>
              <w:left w:val="nil"/>
              <w:bottom w:val="single" w:sz="4" w:space="0" w:color="000000" w:themeColor="text1"/>
              <w:right w:val="nil"/>
            </w:tcBorders>
          </w:tcPr>
          <w:p w14:paraId="6DA4B8F0"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Liberal</w:t>
            </w:r>
          </w:p>
        </w:tc>
        <w:tc>
          <w:tcPr>
            <w:tcW w:w="1059" w:type="dxa"/>
            <w:tcBorders>
              <w:top w:val="nil"/>
              <w:left w:val="nil"/>
              <w:bottom w:val="single" w:sz="4" w:space="0" w:color="000000" w:themeColor="text1"/>
              <w:right w:val="nil"/>
            </w:tcBorders>
            <w:vAlign w:val="center"/>
          </w:tcPr>
          <w:p w14:paraId="6357C77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.67</w:t>
            </w:r>
          </w:p>
        </w:tc>
        <w:tc>
          <w:tcPr>
            <w:tcW w:w="1020" w:type="dxa"/>
            <w:tcBorders>
              <w:top w:val="nil"/>
              <w:left w:val="nil"/>
              <w:bottom w:val="single" w:sz="4" w:space="0" w:color="000000" w:themeColor="text1"/>
              <w:right w:val="nil"/>
            </w:tcBorders>
            <w:vAlign w:val="center"/>
          </w:tcPr>
          <w:p w14:paraId="398B4EC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.70</w:t>
            </w:r>
          </w:p>
        </w:tc>
        <w:tc>
          <w:tcPr>
            <w:tcW w:w="1106" w:type="dxa"/>
            <w:tcBorders>
              <w:top w:val="nil"/>
              <w:left w:val="nil"/>
              <w:bottom w:val="single" w:sz="4" w:space="0" w:color="000000" w:themeColor="text1"/>
              <w:right w:val="nil"/>
            </w:tcBorders>
            <w:vAlign w:val="center"/>
          </w:tcPr>
          <w:p w14:paraId="305A3DD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w:t>
            </w:r>
          </w:p>
        </w:tc>
        <w:tc>
          <w:tcPr>
            <w:tcW w:w="2106" w:type="dxa"/>
            <w:gridSpan w:val="2"/>
            <w:tcBorders>
              <w:top w:val="nil"/>
              <w:left w:val="nil"/>
              <w:bottom w:val="single" w:sz="4" w:space="0" w:color="000000" w:themeColor="text1"/>
              <w:right w:val="nil"/>
            </w:tcBorders>
            <w:vAlign w:val="center"/>
          </w:tcPr>
          <w:p w14:paraId="11039CF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.26</w:t>
            </w:r>
          </w:p>
        </w:tc>
        <w:tc>
          <w:tcPr>
            <w:tcW w:w="1998" w:type="dxa"/>
            <w:tcBorders>
              <w:top w:val="nil"/>
              <w:left w:val="nil"/>
              <w:bottom w:val="single" w:sz="4" w:space="0" w:color="000000" w:themeColor="text1"/>
              <w:right w:val="nil"/>
            </w:tcBorders>
            <w:vAlign w:val="center"/>
          </w:tcPr>
          <w:p w14:paraId="52A8FE6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.30</w:t>
            </w:r>
          </w:p>
        </w:tc>
      </w:tr>
      <w:tr w:rsidR="00B10248" w:rsidRPr="0076433F" w14:paraId="4541620C" w14:textId="77777777" w:rsidTr="007C57D3">
        <w:tc>
          <w:tcPr>
            <w:tcW w:w="1763" w:type="dxa"/>
            <w:tcBorders>
              <w:left w:val="nil"/>
              <w:bottom w:val="nil"/>
              <w:right w:val="nil"/>
            </w:tcBorders>
          </w:tcPr>
          <w:p w14:paraId="78AA3B8B"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 xml:space="preserve">HS or </w:t>
            </w:r>
            <w:proofErr w:type="gramStart"/>
            <w:r w:rsidRPr="0076433F">
              <w:rPr>
                <w:rFonts w:ascii="Times New Roman" w:hAnsi="Times New Roman" w:cs="Times New Roman"/>
                <w:sz w:val="24"/>
                <w:szCs w:val="24"/>
              </w:rPr>
              <w:t>Less</w:t>
            </w:r>
            <w:proofErr w:type="gramEnd"/>
          </w:p>
        </w:tc>
        <w:tc>
          <w:tcPr>
            <w:tcW w:w="1059" w:type="dxa"/>
            <w:tcBorders>
              <w:left w:val="nil"/>
              <w:bottom w:val="nil"/>
              <w:right w:val="nil"/>
            </w:tcBorders>
            <w:vAlign w:val="center"/>
          </w:tcPr>
          <w:p w14:paraId="35BB32E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c>
          <w:tcPr>
            <w:tcW w:w="1020" w:type="dxa"/>
            <w:tcBorders>
              <w:left w:val="nil"/>
              <w:bottom w:val="nil"/>
              <w:right w:val="nil"/>
            </w:tcBorders>
            <w:vAlign w:val="center"/>
          </w:tcPr>
          <w:p w14:paraId="699D18B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.03</w:t>
            </w:r>
          </w:p>
        </w:tc>
        <w:tc>
          <w:tcPr>
            <w:tcW w:w="1106" w:type="dxa"/>
            <w:tcBorders>
              <w:left w:val="nil"/>
              <w:bottom w:val="nil"/>
              <w:right w:val="nil"/>
            </w:tcBorders>
            <w:vAlign w:val="center"/>
          </w:tcPr>
          <w:p w14:paraId="4ACB13C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.11</w:t>
            </w:r>
          </w:p>
        </w:tc>
        <w:tc>
          <w:tcPr>
            <w:tcW w:w="2106" w:type="dxa"/>
            <w:gridSpan w:val="2"/>
            <w:tcBorders>
              <w:left w:val="nil"/>
              <w:bottom w:val="nil"/>
              <w:right w:val="nil"/>
            </w:tcBorders>
            <w:vAlign w:val="center"/>
          </w:tcPr>
          <w:p w14:paraId="6BC2A29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.44</w:t>
            </w:r>
          </w:p>
        </w:tc>
        <w:tc>
          <w:tcPr>
            <w:tcW w:w="1998" w:type="dxa"/>
            <w:tcBorders>
              <w:left w:val="nil"/>
              <w:bottom w:val="nil"/>
              <w:right w:val="nil"/>
            </w:tcBorders>
            <w:vAlign w:val="center"/>
          </w:tcPr>
          <w:p w14:paraId="24E3766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.41</w:t>
            </w:r>
          </w:p>
        </w:tc>
      </w:tr>
      <w:tr w:rsidR="00B10248" w:rsidRPr="0076433F" w14:paraId="72F1BD94" w14:textId="77777777" w:rsidTr="007C57D3">
        <w:tc>
          <w:tcPr>
            <w:tcW w:w="1763" w:type="dxa"/>
            <w:tcBorders>
              <w:top w:val="nil"/>
              <w:left w:val="nil"/>
              <w:bottom w:val="nil"/>
              <w:right w:val="nil"/>
            </w:tcBorders>
          </w:tcPr>
          <w:p w14:paraId="785B3508"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Some College</w:t>
            </w:r>
          </w:p>
        </w:tc>
        <w:tc>
          <w:tcPr>
            <w:tcW w:w="1059" w:type="dxa"/>
            <w:tcBorders>
              <w:top w:val="nil"/>
              <w:left w:val="nil"/>
              <w:bottom w:val="nil"/>
              <w:right w:val="nil"/>
            </w:tcBorders>
            <w:vAlign w:val="center"/>
          </w:tcPr>
          <w:p w14:paraId="5E0E697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w:t>
            </w:r>
          </w:p>
        </w:tc>
        <w:tc>
          <w:tcPr>
            <w:tcW w:w="1020" w:type="dxa"/>
            <w:tcBorders>
              <w:top w:val="nil"/>
              <w:left w:val="nil"/>
              <w:bottom w:val="nil"/>
              <w:right w:val="nil"/>
            </w:tcBorders>
            <w:vAlign w:val="center"/>
          </w:tcPr>
          <w:p w14:paraId="69F0FA4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.03</w:t>
            </w:r>
          </w:p>
        </w:tc>
        <w:tc>
          <w:tcPr>
            <w:tcW w:w="1106" w:type="dxa"/>
            <w:tcBorders>
              <w:top w:val="nil"/>
              <w:left w:val="nil"/>
              <w:bottom w:val="nil"/>
              <w:right w:val="nil"/>
            </w:tcBorders>
            <w:vAlign w:val="center"/>
          </w:tcPr>
          <w:p w14:paraId="5CBE864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.36</w:t>
            </w:r>
          </w:p>
        </w:tc>
        <w:tc>
          <w:tcPr>
            <w:tcW w:w="2106" w:type="dxa"/>
            <w:gridSpan w:val="2"/>
            <w:tcBorders>
              <w:top w:val="nil"/>
              <w:left w:val="nil"/>
              <w:bottom w:val="nil"/>
              <w:right w:val="nil"/>
            </w:tcBorders>
            <w:vAlign w:val="center"/>
          </w:tcPr>
          <w:p w14:paraId="14314D3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.30</w:t>
            </w:r>
          </w:p>
        </w:tc>
        <w:tc>
          <w:tcPr>
            <w:tcW w:w="1998" w:type="dxa"/>
            <w:tcBorders>
              <w:top w:val="nil"/>
              <w:left w:val="nil"/>
              <w:bottom w:val="nil"/>
              <w:right w:val="nil"/>
            </w:tcBorders>
            <w:vAlign w:val="center"/>
          </w:tcPr>
          <w:p w14:paraId="426D375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.31</w:t>
            </w:r>
          </w:p>
        </w:tc>
      </w:tr>
      <w:tr w:rsidR="00B10248" w:rsidRPr="0076433F" w14:paraId="43B12FC3" w14:textId="77777777" w:rsidTr="007C57D3">
        <w:tc>
          <w:tcPr>
            <w:tcW w:w="1763" w:type="dxa"/>
            <w:tcBorders>
              <w:top w:val="nil"/>
              <w:left w:val="nil"/>
              <w:bottom w:val="nil"/>
              <w:right w:val="nil"/>
            </w:tcBorders>
          </w:tcPr>
          <w:p w14:paraId="3F02CBF4"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College Degree</w:t>
            </w:r>
          </w:p>
        </w:tc>
        <w:tc>
          <w:tcPr>
            <w:tcW w:w="1059" w:type="dxa"/>
            <w:tcBorders>
              <w:top w:val="nil"/>
              <w:left w:val="nil"/>
              <w:bottom w:val="nil"/>
              <w:right w:val="nil"/>
            </w:tcBorders>
            <w:vAlign w:val="center"/>
          </w:tcPr>
          <w:p w14:paraId="69572CC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.23</w:t>
            </w:r>
          </w:p>
        </w:tc>
        <w:tc>
          <w:tcPr>
            <w:tcW w:w="1020" w:type="dxa"/>
            <w:tcBorders>
              <w:top w:val="nil"/>
              <w:left w:val="nil"/>
              <w:bottom w:val="nil"/>
              <w:right w:val="nil"/>
            </w:tcBorders>
            <w:vAlign w:val="center"/>
          </w:tcPr>
          <w:p w14:paraId="505D9FA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.54</w:t>
            </w:r>
          </w:p>
        </w:tc>
        <w:tc>
          <w:tcPr>
            <w:tcW w:w="1106" w:type="dxa"/>
            <w:tcBorders>
              <w:top w:val="nil"/>
              <w:left w:val="nil"/>
              <w:bottom w:val="nil"/>
              <w:right w:val="nil"/>
            </w:tcBorders>
            <w:vAlign w:val="center"/>
          </w:tcPr>
          <w:p w14:paraId="32C320A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.40</w:t>
            </w:r>
          </w:p>
        </w:tc>
        <w:tc>
          <w:tcPr>
            <w:tcW w:w="2106" w:type="dxa"/>
            <w:gridSpan w:val="2"/>
            <w:tcBorders>
              <w:top w:val="nil"/>
              <w:left w:val="nil"/>
              <w:bottom w:val="nil"/>
              <w:right w:val="nil"/>
            </w:tcBorders>
            <w:vAlign w:val="center"/>
          </w:tcPr>
          <w:p w14:paraId="02C7EBE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.16</w:t>
            </w:r>
          </w:p>
        </w:tc>
        <w:tc>
          <w:tcPr>
            <w:tcW w:w="1998" w:type="dxa"/>
            <w:tcBorders>
              <w:top w:val="nil"/>
              <w:left w:val="nil"/>
              <w:bottom w:val="nil"/>
              <w:right w:val="nil"/>
            </w:tcBorders>
            <w:vAlign w:val="center"/>
          </w:tcPr>
          <w:p w14:paraId="4AB2AD5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.17</w:t>
            </w:r>
          </w:p>
        </w:tc>
      </w:tr>
      <w:tr w:rsidR="00B10248" w:rsidRPr="0076433F" w14:paraId="28E37C22" w14:textId="77777777" w:rsidTr="007C57D3">
        <w:tc>
          <w:tcPr>
            <w:tcW w:w="1763" w:type="dxa"/>
            <w:tcBorders>
              <w:top w:val="nil"/>
              <w:left w:val="nil"/>
              <w:bottom w:val="single" w:sz="4" w:space="0" w:color="000000" w:themeColor="text1"/>
              <w:right w:val="nil"/>
            </w:tcBorders>
          </w:tcPr>
          <w:p w14:paraId="7F82230E"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Post-Graduate</w:t>
            </w:r>
          </w:p>
        </w:tc>
        <w:tc>
          <w:tcPr>
            <w:tcW w:w="1059" w:type="dxa"/>
            <w:tcBorders>
              <w:top w:val="nil"/>
              <w:left w:val="nil"/>
              <w:bottom w:val="single" w:sz="4" w:space="0" w:color="000000" w:themeColor="text1"/>
              <w:right w:val="nil"/>
            </w:tcBorders>
            <w:vAlign w:val="center"/>
          </w:tcPr>
          <w:p w14:paraId="3E87BA6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.77</w:t>
            </w:r>
          </w:p>
        </w:tc>
        <w:tc>
          <w:tcPr>
            <w:tcW w:w="1020" w:type="dxa"/>
            <w:tcBorders>
              <w:top w:val="nil"/>
              <w:left w:val="nil"/>
              <w:bottom w:val="single" w:sz="4" w:space="0" w:color="000000" w:themeColor="text1"/>
              <w:right w:val="nil"/>
            </w:tcBorders>
            <w:vAlign w:val="center"/>
          </w:tcPr>
          <w:p w14:paraId="78071E6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.37</w:t>
            </w:r>
          </w:p>
        </w:tc>
        <w:tc>
          <w:tcPr>
            <w:tcW w:w="1106" w:type="dxa"/>
            <w:tcBorders>
              <w:top w:val="nil"/>
              <w:left w:val="nil"/>
              <w:bottom w:val="single" w:sz="4" w:space="0" w:color="000000" w:themeColor="text1"/>
              <w:right w:val="nil"/>
            </w:tcBorders>
            <w:vAlign w:val="center"/>
          </w:tcPr>
          <w:p w14:paraId="4425D0C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w:t>
            </w:r>
          </w:p>
        </w:tc>
        <w:tc>
          <w:tcPr>
            <w:tcW w:w="2106" w:type="dxa"/>
            <w:gridSpan w:val="2"/>
            <w:tcBorders>
              <w:top w:val="nil"/>
              <w:left w:val="nil"/>
              <w:bottom w:val="single" w:sz="4" w:space="0" w:color="000000" w:themeColor="text1"/>
              <w:right w:val="nil"/>
            </w:tcBorders>
            <w:vAlign w:val="center"/>
          </w:tcPr>
          <w:p w14:paraId="79C70BE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.09</w:t>
            </w:r>
          </w:p>
        </w:tc>
        <w:tc>
          <w:tcPr>
            <w:tcW w:w="1998" w:type="dxa"/>
            <w:tcBorders>
              <w:top w:val="nil"/>
              <w:left w:val="nil"/>
              <w:bottom w:val="single" w:sz="4" w:space="0" w:color="000000" w:themeColor="text1"/>
              <w:right w:val="nil"/>
            </w:tcBorders>
            <w:vAlign w:val="center"/>
          </w:tcPr>
          <w:p w14:paraId="641F894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.10</w:t>
            </w:r>
          </w:p>
        </w:tc>
      </w:tr>
      <w:tr w:rsidR="00B10248" w:rsidRPr="0076433F" w14:paraId="1241D8F6" w14:textId="77777777" w:rsidTr="007C57D3">
        <w:tc>
          <w:tcPr>
            <w:tcW w:w="1763" w:type="dxa"/>
            <w:tcBorders>
              <w:left w:val="nil"/>
              <w:bottom w:val="nil"/>
              <w:right w:val="nil"/>
            </w:tcBorders>
          </w:tcPr>
          <w:p w14:paraId="3A1DF56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18-29 years old</w:t>
            </w:r>
          </w:p>
        </w:tc>
        <w:tc>
          <w:tcPr>
            <w:tcW w:w="1059" w:type="dxa"/>
            <w:tcBorders>
              <w:left w:val="nil"/>
              <w:bottom w:val="nil"/>
              <w:right w:val="nil"/>
            </w:tcBorders>
            <w:vAlign w:val="center"/>
          </w:tcPr>
          <w:p w14:paraId="2A5D1E9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.06</w:t>
            </w:r>
          </w:p>
        </w:tc>
        <w:tc>
          <w:tcPr>
            <w:tcW w:w="1020" w:type="dxa"/>
            <w:tcBorders>
              <w:left w:val="nil"/>
              <w:bottom w:val="nil"/>
              <w:right w:val="nil"/>
            </w:tcBorders>
            <w:vAlign w:val="center"/>
          </w:tcPr>
          <w:p w14:paraId="516BE92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w:t>
            </w:r>
          </w:p>
        </w:tc>
        <w:tc>
          <w:tcPr>
            <w:tcW w:w="1198" w:type="dxa"/>
            <w:gridSpan w:val="2"/>
            <w:tcBorders>
              <w:left w:val="nil"/>
              <w:bottom w:val="nil"/>
              <w:right w:val="nil"/>
            </w:tcBorders>
            <w:vAlign w:val="center"/>
          </w:tcPr>
          <w:p w14:paraId="33DBD2D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.26</w:t>
            </w:r>
          </w:p>
        </w:tc>
        <w:tc>
          <w:tcPr>
            <w:tcW w:w="2014" w:type="dxa"/>
            <w:tcBorders>
              <w:left w:val="nil"/>
              <w:bottom w:val="nil"/>
              <w:right w:val="nil"/>
            </w:tcBorders>
            <w:vAlign w:val="center"/>
          </w:tcPr>
          <w:p w14:paraId="13341D8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.17</w:t>
            </w:r>
          </w:p>
        </w:tc>
        <w:tc>
          <w:tcPr>
            <w:tcW w:w="1998" w:type="dxa"/>
            <w:tcBorders>
              <w:left w:val="nil"/>
              <w:bottom w:val="nil"/>
              <w:right w:val="nil"/>
            </w:tcBorders>
            <w:vAlign w:val="center"/>
          </w:tcPr>
          <w:p w14:paraId="515DB05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.17</w:t>
            </w:r>
          </w:p>
        </w:tc>
      </w:tr>
      <w:tr w:rsidR="00B10248" w:rsidRPr="0076433F" w14:paraId="24C329F7" w14:textId="77777777" w:rsidTr="007C57D3">
        <w:tc>
          <w:tcPr>
            <w:tcW w:w="1763" w:type="dxa"/>
            <w:tcBorders>
              <w:top w:val="nil"/>
              <w:left w:val="nil"/>
              <w:bottom w:val="nil"/>
              <w:right w:val="nil"/>
            </w:tcBorders>
          </w:tcPr>
          <w:p w14:paraId="032D1E6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30-44 years old</w:t>
            </w:r>
          </w:p>
        </w:tc>
        <w:tc>
          <w:tcPr>
            <w:tcW w:w="1059" w:type="dxa"/>
            <w:tcBorders>
              <w:top w:val="nil"/>
              <w:left w:val="nil"/>
              <w:bottom w:val="nil"/>
              <w:right w:val="nil"/>
            </w:tcBorders>
            <w:vAlign w:val="center"/>
          </w:tcPr>
          <w:p w14:paraId="74F4F2E4"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.25</w:t>
            </w:r>
          </w:p>
        </w:tc>
        <w:tc>
          <w:tcPr>
            <w:tcW w:w="1020" w:type="dxa"/>
            <w:tcBorders>
              <w:top w:val="nil"/>
              <w:left w:val="nil"/>
              <w:bottom w:val="nil"/>
              <w:right w:val="nil"/>
            </w:tcBorders>
            <w:vAlign w:val="center"/>
          </w:tcPr>
          <w:p w14:paraId="741716F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.34</w:t>
            </w:r>
          </w:p>
        </w:tc>
        <w:tc>
          <w:tcPr>
            <w:tcW w:w="1198" w:type="dxa"/>
            <w:gridSpan w:val="2"/>
            <w:tcBorders>
              <w:top w:val="nil"/>
              <w:left w:val="nil"/>
              <w:bottom w:val="nil"/>
              <w:right w:val="nil"/>
            </w:tcBorders>
            <w:vAlign w:val="center"/>
          </w:tcPr>
          <w:p w14:paraId="34D97938"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.46</w:t>
            </w:r>
          </w:p>
        </w:tc>
        <w:tc>
          <w:tcPr>
            <w:tcW w:w="2014" w:type="dxa"/>
            <w:tcBorders>
              <w:top w:val="nil"/>
              <w:left w:val="nil"/>
              <w:bottom w:val="nil"/>
              <w:right w:val="nil"/>
            </w:tcBorders>
            <w:vAlign w:val="center"/>
          </w:tcPr>
          <w:p w14:paraId="160C31B0"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.20</w:t>
            </w:r>
          </w:p>
        </w:tc>
        <w:tc>
          <w:tcPr>
            <w:tcW w:w="1998" w:type="dxa"/>
            <w:tcBorders>
              <w:top w:val="nil"/>
              <w:left w:val="nil"/>
              <w:bottom w:val="nil"/>
              <w:right w:val="nil"/>
            </w:tcBorders>
            <w:vAlign w:val="center"/>
          </w:tcPr>
          <w:p w14:paraId="6CDAE65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.20</w:t>
            </w:r>
          </w:p>
        </w:tc>
      </w:tr>
      <w:tr w:rsidR="00B10248" w:rsidRPr="0076433F" w14:paraId="6BA50145" w14:textId="77777777" w:rsidTr="007C57D3">
        <w:trPr>
          <w:trHeight w:val="314"/>
        </w:trPr>
        <w:tc>
          <w:tcPr>
            <w:tcW w:w="1763" w:type="dxa"/>
            <w:tcBorders>
              <w:top w:val="nil"/>
              <w:left w:val="nil"/>
              <w:bottom w:val="nil"/>
              <w:right w:val="nil"/>
            </w:tcBorders>
          </w:tcPr>
          <w:p w14:paraId="6E2DAF8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45-64 years old</w:t>
            </w:r>
          </w:p>
        </w:tc>
        <w:tc>
          <w:tcPr>
            <w:tcW w:w="1059" w:type="dxa"/>
            <w:tcBorders>
              <w:top w:val="nil"/>
              <w:left w:val="nil"/>
              <w:bottom w:val="nil"/>
              <w:right w:val="nil"/>
            </w:tcBorders>
            <w:vAlign w:val="center"/>
          </w:tcPr>
          <w:p w14:paraId="69B40D8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.50</w:t>
            </w:r>
          </w:p>
        </w:tc>
        <w:tc>
          <w:tcPr>
            <w:tcW w:w="1020" w:type="dxa"/>
            <w:tcBorders>
              <w:top w:val="nil"/>
              <w:left w:val="nil"/>
              <w:bottom w:val="nil"/>
              <w:right w:val="nil"/>
            </w:tcBorders>
            <w:vAlign w:val="center"/>
          </w:tcPr>
          <w:p w14:paraId="3B790B4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.52</w:t>
            </w:r>
          </w:p>
        </w:tc>
        <w:tc>
          <w:tcPr>
            <w:tcW w:w="1198" w:type="dxa"/>
            <w:gridSpan w:val="2"/>
            <w:tcBorders>
              <w:top w:val="nil"/>
              <w:left w:val="nil"/>
              <w:bottom w:val="nil"/>
              <w:right w:val="nil"/>
            </w:tcBorders>
            <w:vAlign w:val="center"/>
          </w:tcPr>
          <w:p w14:paraId="2DB284F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.23</w:t>
            </w:r>
          </w:p>
        </w:tc>
        <w:tc>
          <w:tcPr>
            <w:tcW w:w="2014" w:type="dxa"/>
            <w:tcBorders>
              <w:top w:val="nil"/>
              <w:left w:val="nil"/>
              <w:bottom w:val="nil"/>
              <w:right w:val="nil"/>
            </w:tcBorders>
            <w:vAlign w:val="center"/>
          </w:tcPr>
          <w:p w14:paraId="34A3362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.26</w:t>
            </w:r>
          </w:p>
        </w:tc>
        <w:tc>
          <w:tcPr>
            <w:tcW w:w="1998" w:type="dxa"/>
            <w:tcBorders>
              <w:top w:val="nil"/>
              <w:left w:val="nil"/>
              <w:bottom w:val="nil"/>
              <w:right w:val="nil"/>
            </w:tcBorders>
            <w:vAlign w:val="center"/>
          </w:tcPr>
          <w:p w14:paraId="7461EBE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.26</w:t>
            </w:r>
          </w:p>
        </w:tc>
      </w:tr>
      <w:tr w:rsidR="00B10248" w:rsidRPr="0076433F" w14:paraId="1EB32A2C" w14:textId="77777777" w:rsidTr="007C57D3">
        <w:trPr>
          <w:trHeight w:val="297"/>
        </w:trPr>
        <w:tc>
          <w:tcPr>
            <w:tcW w:w="1763" w:type="dxa"/>
            <w:tcBorders>
              <w:top w:val="nil"/>
              <w:left w:val="nil"/>
              <w:bottom w:val="single" w:sz="4" w:space="0" w:color="000000" w:themeColor="text1"/>
              <w:right w:val="nil"/>
            </w:tcBorders>
            <w:vAlign w:val="center"/>
          </w:tcPr>
          <w:p w14:paraId="342E9EF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65+ years old</w:t>
            </w:r>
          </w:p>
        </w:tc>
        <w:tc>
          <w:tcPr>
            <w:tcW w:w="1059" w:type="dxa"/>
            <w:tcBorders>
              <w:top w:val="nil"/>
              <w:left w:val="nil"/>
              <w:bottom w:val="single" w:sz="4" w:space="0" w:color="000000" w:themeColor="text1"/>
              <w:right w:val="nil"/>
            </w:tcBorders>
            <w:vAlign w:val="center"/>
          </w:tcPr>
          <w:p w14:paraId="7B96318A"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.20</w:t>
            </w:r>
          </w:p>
        </w:tc>
        <w:tc>
          <w:tcPr>
            <w:tcW w:w="1020" w:type="dxa"/>
            <w:tcBorders>
              <w:top w:val="nil"/>
              <w:left w:val="nil"/>
              <w:bottom w:val="single" w:sz="4" w:space="0" w:color="000000" w:themeColor="text1"/>
              <w:right w:val="nil"/>
            </w:tcBorders>
            <w:vAlign w:val="center"/>
          </w:tcPr>
          <w:p w14:paraId="4BF76EF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.02</w:t>
            </w:r>
          </w:p>
        </w:tc>
        <w:tc>
          <w:tcPr>
            <w:tcW w:w="1106" w:type="dxa"/>
            <w:tcBorders>
              <w:top w:val="nil"/>
              <w:left w:val="nil"/>
              <w:bottom w:val="single" w:sz="4" w:space="0" w:color="000000" w:themeColor="text1"/>
              <w:right w:val="nil"/>
            </w:tcBorders>
            <w:vAlign w:val="center"/>
          </w:tcPr>
          <w:p w14:paraId="6E69196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c>
          <w:tcPr>
            <w:tcW w:w="2106" w:type="dxa"/>
            <w:gridSpan w:val="2"/>
            <w:tcBorders>
              <w:top w:val="nil"/>
              <w:left w:val="nil"/>
              <w:bottom w:val="single" w:sz="4" w:space="0" w:color="000000" w:themeColor="text1"/>
              <w:right w:val="nil"/>
            </w:tcBorders>
            <w:vAlign w:val="center"/>
          </w:tcPr>
          <w:p w14:paraId="5100612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w:t>
            </w:r>
          </w:p>
        </w:tc>
        <w:tc>
          <w:tcPr>
            <w:tcW w:w="1998" w:type="dxa"/>
            <w:tcBorders>
              <w:top w:val="nil"/>
              <w:left w:val="nil"/>
              <w:bottom w:val="single" w:sz="4" w:space="0" w:color="000000" w:themeColor="text1"/>
              <w:right w:val="nil"/>
            </w:tcBorders>
            <w:vAlign w:val="center"/>
          </w:tcPr>
          <w:p w14:paraId="169CF6C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.14</w:t>
            </w:r>
          </w:p>
        </w:tc>
      </w:tr>
      <w:tr w:rsidR="00B10248" w:rsidRPr="0076433F" w14:paraId="0ACF7D0B" w14:textId="77777777" w:rsidTr="007C57D3">
        <w:tc>
          <w:tcPr>
            <w:tcW w:w="1763" w:type="dxa"/>
            <w:tcBorders>
              <w:left w:val="nil"/>
              <w:bottom w:val="single" w:sz="4" w:space="0" w:color="000000" w:themeColor="text1"/>
              <w:right w:val="nil"/>
            </w:tcBorders>
          </w:tcPr>
          <w:p w14:paraId="5A65AE94"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Female</w:t>
            </w:r>
          </w:p>
        </w:tc>
        <w:tc>
          <w:tcPr>
            <w:tcW w:w="1059" w:type="dxa"/>
            <w:tcBorders>
              <w:left w:val="nil"/>
              <w:bottom w:val="single" w:sz="4" w:space="0" w:color="000000" w:themeColor="text1"/>
              <w:right w:val="nil"/>
            </w:tcBorders>
            <w:vAlign w:val="center"/>
          </w:tcPr>
          <w:p w14:paraId="09E7406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.61</w:t>
            </w:r>
          </w:p>
        </w:tc>
        <w:tc>
          <w:tcPr>
            <w:tcW w:w="1020" w:type="dxa"/>
            <w:tcBorders>
              <w:left w:val="nil"/>
              <w:bottom w:val="single" w:sz="4" w:space="0" w:color="000000" w:themeColor="text1"/>
              <w:right w:val="nil"/>
            </w:tcBorders>
            <w:vAlign w:val="center"/>
          </w:tcPr>
          <w:p w14:paraId="079D903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.84</w:t>
            </w:r>
          </w:p>
        </w:tc>
        <w:tc>
          <w:tcPr>
            <w:tcW w:w="1106" w:type="dxa"/>
            <w:tcBorders>
              <w:left w:val="nil"/>
              <w:bottom w:val="single" w:sz="4" w:space="0" w:color="000000" w:themeColor="text1"/>
              <w:right w:val="nil"/>
            </w:tcBorders>
            <w:vAlign w:val="center"/>
          </w:tcPr>
          <w:p w14:paraId="42B1A88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.54</w:t>
            </w:r>
          </w:p>
        </w:tc>
        <w:tc>
          <w:tcPr>
            <w:tcW w:w="2106" w:type="dxa"/>
            <w:gridSpan w:val="2"/>
            <w:tcBorders>
              <w:left w:val="nil"/>
              <w:bottom w:val="single" w:sz="4" w:space="0" w:color="000000" w:themeColor="text1"/>
              <w:right w:val="nil"/>
            </w:tcBorders>
            <w:vAlign w:val="center"/>
          </w:tcPr>
          <w:p w14:paraId="349B1F2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.51</w:t>
            </w:r>
          </w:p>
        </w:tc>
        <w:tc>
          <w:tcPr>
            <w:tcW w:w="1998" w:type="dxa"/>
            <w:tcBorders>
              <w:left w:val="nil"/>
              <w:bottom w:val="single" w:sz="4" w:space="0" w:color="000000" w:themeColor="text1"/>
              <w:right w:val="nil"/>
            </w:tcBorders>
            <w:vAlign w:val="center"/>
          </w:tcPr>
          <w:p w14:paraId="3E0617E5"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.51</w:t>
            </w:r>
          </w:p>
        </w:tc>
      </w:tr>
      <w:tr w:rsidR="00B10248" w:rsidRPr="0076433F" w14:paraId="523FFF54" w14:textId="77777777" w:rsidTr="007C57D3">
        <w:tc>
          <w:tcPr>
            <w:tcW w:w="1763" w:type="dxa"/>
            <w:tcBorders>
              <w:left w:val="nil"/>
              <w:bottom w:val="nil"/>
              <w:right w:val="nil"/>
            </w:tcBorders>
          </w:tcPr>
          <w:p w14:paraId="54FCC219"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White</w:t>
            </w:r>
          </w:p>
        </w:tc>
        <w:tc>
          <w:tcPr>
            <w:tcW w:w="1059" w:type="dxa"/>
            <w:tcBorders>
              <w:left w:val="nil"/>
              <w:bottom w:val="nil"/>
              <w:right w:val="nil"/>
            </w:tcBorders>
            <w:vAlign w:val="center"/>
          </w:tcPr>
          <w:p w14:paraId="7FAF0E4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.77</w:t>
            </w:r>
          </w:p>
        </w:tc>
        <w:tc>
          <w:tcPr>
            <w:tcW w:w="1020" w:type="dxa"/>
            <w:tcBorders>
              <w:left w:val="nil"/>
              <w:bottom w:val="nil"/>
              <w:right w:val="nil"/>
            </w:tcBorders>
            <w:vAlign w:val="center"/>
          </w:tcPr>
          <w:p w14:paraId="79C3816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.71</w:t>
            </w:r>
          </w:p>
        </w:tc>
        <w:tc>
          <w:tcPr>
            <w:tcW w:w="1106" w:type="dxa"/>
            <w:tcBorders>
              <w:left w:val="nil"/>
              <w:bottom w:val="nil"/>
              <w:right w:val="nil"/>
            </w:tcBorders>
            <w:vAlign w:val="center"/>
          </w:tcPr>
          <w:p w14:paraId="5C48FEF3"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.83</w:t>
            </w:r>
          </w:p>
        </w:tc>
        <w:tc>
          <w:tcPr>
            <w:tcW w:w="2106" w:type="dxa"/>
            <w:gridSpan w:val="2"/>
            <w:tcBorders>
              <w:left w:val="nil"/>
              <w:bottom w:val="nil"/>
              <w:right w:val="nil"/>
            </w:tcBorders>
            <w:vAlign w:val="center"/>
          </w:tcPr>
          <w:p w14:paraId="77698DB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.74</w:t>
            </w:r>
          </w:p>
        </w:tc>
        <w:tc>
          <w:tcPr>
            <w:tcW w:w="1998" w:type="dxa"/>
            <w:tcBorders>
              <w:left w:val="nil"/>
              <w:bottom w:val="nil"/>
              <w:right w:val="nil"/>
            </w:tcBorders>
            <w:vAlign w:val="center"/>
          </w:tcPr>
          <w:p w14:paraId="276E6C5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.74</w:t>
            </w:r>
          </w:p>
        </w:tc>
      </w:tr>
      <w:tr w:rsidR="00B10248" w:rsidRPr="0076433F" w14:paraId="30691D5C" w14:textId="77777777" w:rsidTr="007C57D3">
        <w:tc>
          <w:tcPr>
            <w:tcW w:w="1763" w:type="dxa"/>
            <w:tcBorders>
              <w:top w:val="nil"/>
              <w:left w:val="nil"/>
              <w:bottom w:val="nil"/>
              <w:right w:val="nil"/>
            </w:tcBorders>
          </w:tcPr>
          <w:p w14:paraId="7C3327A8"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Black</w:t>
            </w:r>
          </w:p>
        </w:tc>
        <w:tc>
          <w:tcPr>
            <w:tcW w:w="1059" w:type="dxa"/>
            <w:tcBorders>
              <w:top w:val="nil"/>
              <w:left w:val="nil"/>
              <w:bottom w:val="nil"/>
              <w:right w:val="nil"/>
            </w:tcBorders>
            <w:vAlign w:val="center"/>
          </w:tcPr>
          <w:p w14:paraId="518558A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.02</w:t>
            </w:r>
          </w:p>
        </w:tc>
        <w:tc>
          <w:tcPr>
            <w:tcW w:w="1020" w:type="dxa"/>
            <w:tcBorders>
              <w:top w:val="nil"/>
              <w:left w:val="nil"/>
              <w:bottom w:val="nil"/>
              <w:right w:val="nil"/>
            </w:tcBorders>
            <w:vAlign w:val="center"/>
          </w:tcPr>
          <w:p w14:paraId="03A806C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.01</w:t>
            </w:r>
          </w:p>
        </w:tc>
        <w:tc>
          <w:tcPr>
            <w:tcW w:w="1106" w:type="dxa"/>
            <w:tcBorders>
              <w:top w:val="nil"/>
              <w:left w:val="nil"/>
              <w:bottom w:val="nil"/>
              <w:right w:val="nil"/>
            </w:tcBorders>
            <w:vAlign w:val="center"/>
          </w:tcPr>
          <w:p w14:paraId="60187B3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.06</w:t>
            </w:r>
          </w:p>
        </w:tc>
        <w:tc>
          <w:tcPr>
            <w:tcW w:w="2106" w:type="dxa"/>
            <w:gridSpan w:val="2"/>
            <w:tcBorders>
              <w:top w:val="nil"/>
              <w:left w:val="nil"/>
              <w:bottom w:val="nil"/>
              <w:right w:val="nil"/>
            </w:tcBorders>
            <w:vAlign w:val="center"/>
          </w:tcPr>
          <w:p w14:paraId="263B1FE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w:t>
            </w:r>
          </w:p>
        </w:tc>
        <w:tc>
          <w:tcPr>
            <w:tcW w:w="1998" w:type="dxa"/>
            <w:tcBorders>
              <w:top w:val="nil"/>
              <w:left w:val="nil"/>
              <w:bottom w:val="nil"/>
              <w:right w:val="nil"/>
            </w:tcBorders>
            <w:vAlign w:val="center"/>
          </w:tcPr>
          <w:p w14:paraId="4542D819"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.13</w:t>
            </w:r>
          </w:p>
        </w:tc>
      </w:tr>
      <w:tr w:rsidR="00B10248" w:rsidRPr="0076433F" w14:paraId="2CF18600" w14:textId="77777777" w:rsidTr="007C57D3">
        <w:tc>
          <w:tcPr>
            <w:tcW w:w="1763" w:type="dxa"/>
            <w:tcBorders>
              <w:top w:val="nil"/>
              <w:left w:val="nil"/>
              <w:bottom w:val="nil"/>
              <w:right w:val="nil"/>
            </w:tcBorders>
          </w:tcPr>
          <w:p w14:paraId="4B9829F0"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Latino/Hispanic</w:t>
            </w:r>
          </w:p>
        </w:tc>
        <w:tc>
          <w:tcPr>
            <w:tcW w:w="1059" w:type="dxa"/>
            <w:tcBorders>
              <w:top w:val="nil"/>
              <w:left w:val="nil"/>
              <w:bottom w:val="nil"/>
              <w:right w:val="nil"/>
            </w:tcBorders>
            <w:vAlign w:val="center"/>
          </w:tcPr>
          <w:p w14:paraId="278DBC0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.07</w:t>
            </w:r>
          </w:p>
        </w:tc>
        <w:tc>
          <w:tcPr>
            <w:tcW w:w="1020" w:type="dxa"/>
            <w:tcBorders>
              <w:top w:val="nil"/>
              <w:left w:val="nil"/>
              <w:bottom w:val="nil"/>
              <w:right w:val="nil"/>
            </w:tcBorders>
            <w:vAlign w:val="center"/>
          </w:tcPr>
          <w:p w14:paraId="0372F1D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.06</w:t>
            </w:r>
          </w:p>
        </w:tc>
        <w:tc>
          <w:tcPr>
            <w:tcW w:w="1106" w:type="dxa"/>
            <w:tcBorders>
              <w:top w:val="nil"/>
              <w:left w:val="nil"/>
              <w:bottom w:val="nil"/>
              <w:right w:val="nil"/>
            </w:tcBorders>
            <w:vAlign w:val="center"/>
          </w:tcPr>
          <w:p w14:paraId="6BB5BA9F"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.07</w:t>
            </w:r>
          </w:p>
        </w:tc>
        <w:tc>
          <w:tcPr>
            <w:tcW w:w="2106" w:type="dxa"/>
            <w:gridSpan w:val="2"/>
            <w:tcBorders>
              <w:top w:val="nil"/>
              <w:left w:val="nil"/>
              <w:bottom w:val="nil"/>
              <w:right w:val="nil"/>
            </w:tcBorders>
            <w:vAlign w:val="center"/>
          </w:tcPr>
          <w:p w14:paraId="35C551F6"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c>
          <w:tcPr>
            <w:tcW w:w="1998" w:type="dxa"/>
            <w:tcBorders>
              <w:top w:val="nil"/>
              <w:left w:val="nil"/>
              <w:bottom w:val="nil"/>
              <w:right w:val="nil"/>
            </w:tcBorders>
            <w:vAlign w:val="center"/>
          </w:tcPr>
          <w:p w14:paraId="6DE608E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r>
      <w:tr w:rsidR="00B10248" w:rsidRPr="0076433F" w14:paraId="7F66BDBF" w14:textId="77777777" w:rsidTr="007C57D3">
        <w:tc>
          <w:tcPr>
            <w:tcW w:w="1763" w:type="dxa"/>
            <w:tcBorders>
              <w:top w:val="nil"/>
              <w:left w:val="nil"/>
              <w:bottom w:val="nil"/>
              <w:right w:val="nil"/>
            </w:tcBorders>
          </w:tcPr>
          <w:p w14:paraId="48AE8B6F"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Asian</w:t>
            </w:r>
          </w:p>
        </w:tc>
        <w:tc>
          <w:tcPr>
            <w:tcW w:w="1059" w:type="dxa"/>
            <w:tcBorders>
              <w:top w:val="nil"/>
              <w:left w:val="nil"/>
              <w:bottom w:val="nil"/>
              <w:right w:val="nil"/>
            </w:tcBorders>
            <w:vAlign w:val="center"/>
          </w:tcPr>
          <w:p w14:paraId="6B280E9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.07</w:t>
            </w:r>
          </w:p>
        </w:tc>
        <w:tc>
          <w:tcPr>
            <w:tcW w:w="1020" w:type="dxa"/>
            <w:tcBorders>
              <w:top w:val="nil"/>
              <w:left w:val="nil"/>
              <w:bottom w:val="nil"/>
              <w:right w:val="nil"/>
            </w:tcBorders>
            <w:vAlign w:val="center"/>
          </w:tcPr>
          <w:p w14:paraId="7AC3CA6E"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.18</w:t>
            </w:r>
          </w:p>
        </w:tc>
        <w:tc>
          <w:tcPr>
            <w:tcW w:w="1106" w:type="dxa"/>
            <w:tcBorders>
              <w:top w:val="nil"/>
              <w:left w:val="nil"/>
              <w:bottom w:val="nil"/>
              <w:right w:val="nil"/>
            </w:tcBorders>
            <w:vAlign w:val="center"/>
          </w:tcPr>
          <w:p w14:paraId="4439E49B"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c>
          <w:tcPr>
            <w:tcW w:w="2106" w:type="dxa"/>
            <w:gridSpan w:val="2"/>
            <w:tcBorders>
              <w:top w:val="nil"/>
              <w:left w:val="nil"/>
              <w:bottom w:val="nil"/>
              <w:right w:val="nil"/>
            </w:tcBorders>
            <w:vAlign w:val="center"/>
          </w:tcPr>
          <w:p w14:paraId="7C03F7E1"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.16</w:t>
            </w:r>
          </w:p>
        </w:tc>
        <w:tc>
          <w:tcPr>
            <w:tcW w:w="1998" w:type="dxa"/>
            <w:tcBorders>
              <w:top w:val="nil"/>
              <w:left w:val="nil"/>
              <w:bottom w:val="nil"/>
              <w:right w:val="nil"/>
            </w:tcBorders>
            <w:vAlign w:val="center"/>
          </w:tcPr>
          <w:p w14:paraId="3F497052"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.17</w:t>
            </w:r>
          </w:p>
        </w:tc>
      </w:tr>
      <w:tr w:rsidR="00B10248" w:rsidRPr="0076433F" w14:paraId="151980F5" w14:textId="77777777" w:rsidTr="007C57D3">
        <w:tc>
          <w:tcPr>
            <w:tcW w:w="1763" w:type="dxa"/>
            <w:tcBorders>
              <w:top w:val="nil"/>
              <w:left w:val="nil"/>
              <w:right w:val="nil"/>
            </w:tcBorders>
          </w:tcPr>
          <w:p w14:paraId="238A3EED" w14:textId="77777777" w:rsidR="00B10248" w:rsidRPr="0076433F" w:rsidRDefault="00B10248" w:rsidP="007C57D3">
            <w:pPr>
              <w:pStyle w:val="NoSpacing"/>
              <w:rPr>
                <w:rFonts w:ascii="Times New Roman" w:hAnsi="Times New Roman" w:cs="Times New Roman"/>
                <w:sz w:val="24"/>
                <w:szCs w:val="24"/>
              </w:rPr>
            </w:pPr>
            <w:r w:rsidRPr="0076433F">
              <w:rPr>
                <w:rFonts w:ascii="Times New Roman" w:hAnsi="Times New Roman" w:cs="Times New Roman"/>
                <w:sz w:val="24"/>
                <w:szCs w:val="24"/>
              </w:rPr>
              <w:t>Other/Mixed</w:t>
            </w:r>
          </w:p>
        </w:tc>
        <w:tc>
          <w:tcPr>
            <w:tcW w:w="1059" w:type="dxa"/>
            <w:tcBorders>
              <w:top w:val="nil"/>
              <w:left w:val="nil"/>
              <w:right w:val="nil"/>
            </w:tcBorders>
            <w:vAlign w:val="center"/>
          </w:tcPr>
          <w:p w14:paraId="099CCB5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.07</w:t>
            </w:r>
          </w:p>
        </w:tc>
        <w:tc>
          <w:tcPr>
            <w:tcW w:w="1020" w:type="dxa"/>
            <w:tcBorders>
              <w:top w:val="nil"/>
              <w:left w:val="nil"/>
              <w:right w:val="nil"/>
            </w:tcBorders>
            <w:vAlign w:val="center"/>
          </w:tcPr>
          <w:p w14:paraId="5F326A4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c>
          <w:tcPr>
            <w:tcW w:w="1106" w:type="dxa"/>
            <w:tcBorders>
              <w:top w:val="nil"/>
              <w:left w:val="nil"/>
              <w:right w:val="nil"/>
            </w:tcBorders>
            <w:vAlign w:val="center"/>
          </w:tcPr>
          <w:p w14:paraId="2C24082D"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.05</w:t>
            </w:r>
          </w:p>
        </w:tc>
        <w:tc>
          <w:tcPr>
            <w:tcW w:w="2106" w:type="dxa"/>
            <w:gridSpan w:val="2"/>
            <w:tcBorders>
              <w:top w:val="nil"/>
              <w:left w:val="nil"/>
              <w:right w:val="nil"/>
            </w:tcBorders>
            <w:vAlign w:val="center"/>
          </w:tcPr>
          <w:p w14:paraId="7D5A6CC7"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.08</w:t>
            </w:r>
          </w:p>
        </w:tc>
        <w:tc>
          <w:tcPr>
            <w:tcW w:w="1998" w:type="dxa"/>
            <w:tcBorders>
              <w:top w:val="nil"/>
              <w:left w:val="nil"/>
              <w:right w:val="nil"/>
            </w:tcBorders>
            <w:vAlign w:val="center"/>
          </w:tcPr>
          <w:p w14:paraId="110C049C" w14:textId="77777777" w:rsidR="00B10248" w:rsidRPr="0076433F" w:rsidRDefault="00B10248" w:rsidP="007C57D3">
            <w:pPr>
              <w:pStyle w:val="NoSpacing"/>
              <w:jc w:val="center"/>
              <w:rPr>
                <w:rFonts w:ascii="Times New Roman" w:hAnsi="Times New Roman" w:cs="Times New Roman"/>
                <w:sz w:val="24"/>
                <w:szCs w:val="24"/>
              </w:rPr>
            </w:pPr>
            <w:r w:rsidRPr="0076433F">
              <w:rPr>
                <w:rFonts w:ascii="Times New Roman" w:hAnsi="Times New Roman" w:cs="Times New Roman"/>
                <w:sz w:val="24"/>
                <w:szCs w:val="24"/>
              </w:rPr>
              <w:t>.08</w:t>
            </w:r>
          </w:p>
        </w:tc>
      </w:tr>
    </w:tbl>
    <w:p w14:paraId="0E74F7E5" w14:textId="77777777" w:rsidR="00B10248" w:rsidRPr="0076433F" w:rsidRDefault="00B10248" w:rsidP="00B10248">
      <w:pPr>
        <w:spacing w:after="200" w:line="276" w:lineRule="auto"/>
        <w:jc w:val="center"/>
        <w:rPr>
          <w:rFonts w:ascii="Times New Roman" w:hAnsi="Times New Roman" w:cs="Times New Roman"/>
          <w:b/>
        </w:rPr>
      </w:pPr>
      <w:r w:rsidRPr="0076433F">
        <w:rPr>
          <w:rFonts w:ascii="Times New Roman" w:hAnsi="Times New Roman" w:cs="Times New Roman"/>
        </w:rPr>
        <w:t xml:space="preserve">Notes: AREP has no responses for “HS or Less” and “Some College”. </w:t>
      </w:r>
      <w:proofErr w:type="spellStart"/>
      <w:r w:rsidRPr="0076433F">
        <w:rPr>
          <w:rFonts w:ascii="Times New Roman" w:hAnsi="Times New Roman" w:cs="Times New Roman"/>
        </w:rPr>
        <w:t>MTurk</w:t>
      </w:r>
      <w:proofErr w:type="spellEnd"/>
      <w:r w:rsidRPr="0076433F">
        <w:rPr>
          <w:rFonts w:ascii="Times New Roman" w:hAnsi="Times New Roman" w:cs="Times New Roman"/>
        </w:rPr>
        <w:t xml:space="preserve"> did not include a Liberal-Conservative measure. Party identification and Liberal-Conservative measure for national samples are from the 2012 and 2016 ANES Time Series studies. All other demographics in the national samples are from the 2010 and 2015 ACS. PID includes leaners.</w:t>
      </w:r>
      <w:r w:rsidRPr="0076433F">
        <w:rPr>
          <w:rFonts w:ascii="Times New Roman" w:hAnsi="Times New Roman" w:cs="Times New Roman"/>
          <w:b/>
        </w:rPr>
        <w:br w:type="page"/>
      </w:r>
    </w:p>
    <w:p w14:paraId="3856CB35" w14:textId="77777777" w:rsidR="00B10248" w:rsidRPr="0076433F" w:rsidRDefault="00B10248" w:rsidP="00B10248">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lastRenderedPageBreak/>
        <w:t>Appendix B</w:t>
      </w:r>
    </w:p>
    <w:p w14:paraId="74BE80E0" w14:textId="77777777" w:rsidR="00B10248" w:rsidRPr="0076433F" w:rsidRDefault="00B10248" w:rsidP="00B10248">
      <w:pPr>
        <w:pStyle w:val="NoSpacing"/>
        <w:jc w:val="center"/>
        <w:rPr>
          <w:rFonts w:ascii="Times New Roman" w:hAnsi="Times New Roman" w:cs="Times New Roman"/>
          <w:b/>
          <w:sz w:val="24"/>
          <w:szCs w:val="24"/>
        </w:rPr>
      </w:pPr>
      <w:r w:rsidRPr="0076433F">
        <w:rPr>
          <w:rFonts w:ascii="Times New Roman" w:hAnsi="Times New Roman" w:cs="Times New Roman"/>
          <w:b/>
          <w:sz w:val="24"/>
          <w:szCs w:val="24"/>
        </w:rPr>
        <w:t>Alumni and Staff Surveys</w:t>
      </w:r>
    </w:p>
    <w:p w14:paraId="4B62FC4C" w14:textId="77777777" w:rsidR="00B10248" w:rsidRPr="0076433F" w:rsidRDefault="00B10248" w:rsidP="00B10248">
      <w:pPr>
        <w:pStyle w:val="NoSpacing"/>
        <w:jc w:val="center"/>
        <w:rPr>
          <w:rFonts w:ascii="Times New Roman" w:hAnsi="Times New Roman" w:cs="Times New Roman"/>
          <w:b/>
          <w:sz w:val="24"/>
          <w:szCs w:val="24"/>
        </w:rPr>
      </w:pPr>
    </w:p>
    <w:p w14:paraId="2F75D13E" w14:textId="77777777" w:rsidR="00B10248" w:rsidRPr="0076433F" w:rsidRDefault="00B10248" w:rsidP="00B10248">
      <w:pPr>
        <w:spacing w:after="200" w:line="276" w:lineRule="auto"/>
        <w:rPr>
          <w:rFonts w:ascii="Times New Roman" w:hAnsi="Times New Roman" w:cs="Times New Roman"/>
          <w:b/>
        </w:rPr>
      </w:pPr>
      <w:r w:rsidRPr="0076433F">
        <w:rPr>
          <w:rFonts w:ascii="Times New Roman" w:hAnsi="Times New Roman" w:cs="Times New Roman"/>
        </w:rPr>
        <w:t>In coding open-ended responses, all misspellings, modifications, synonyms, and identifiable abbreviations of a word were fully credited.</w:t>
      </w:r>
    </w:p>
    <w:p w14:paraId="55E90500" w14:textId="77777777" w:rsidR="00B10248" w:rsidRPr="0076433F" w:rsidRDefault="00B10248" w:rsidP="00B10248">
      <w:pPr>
        <w:spacing w:after="200" w:line="276" w:lineRule="auto"/>
        <w:rPr>
          <w:rFonts w:ascii="Times New Roman" w:hAnsi="Times New Roman" w:cs="Times New Roman"/>
          <w:b/>
        </w:rPr>
      </w:pPr>
      <w:r w:rsidRPr="0076433F">
        <w:rPr>
          <w:rFonts w:ascii="Times New Roman" w:hAnsi="Times New Roman" w:cs="Times New Roman"/>
          <w:b/>
        </w:rPr>
        <w:t>AREP and SREP</w:t>
      </w:r>
    </w:p>
    <w:p w14:paraId="6771A3CB" w14:textId="77777777" w:rsidR="00B10248" w:rsidRPr="0076433F" w:rsidRDefault="00B10248" w:rsidP="00B10248">
      <w:pPr>
        <w:pStyle w:val="ListParagraph"/>
        <w:numPr>
          <w:ilvl w:val="0"/>
          <w:numId w:val="28"/>
        </w:numPr>
        <w:rPr>
          <w:rFonts w:ascii="Times New Roman" w:hAnsi="Times New Roman" w:cs="Times New Roman"/>
          <w:b/>
          <w:sz w:val="24"/>
          <w:szCs w:val="24"/>
        </w:rPr>
      </w:pPr>
      <w:r w:rsidRPr="0076433F">
        <w:rPr>
          <w:rFonts w:ascii="Times New Roman" w:hAnsi="Times New Roman" w:cs="Times New Roman"/>
          <w:sz w:val="24"/>
          <w:szCs w:val="24"/>
        </w:rPr>
        <w:t>What job or office does each of the following currently hold?</w:t>
      </w:r>
    </w:p>
    <w:p w14:paraId="0DA597F0" w14:textId="77777777" w:rsidR="00B10248" w:rsidRPr="0076433F" w:rsidRDefault="00B10248" w:rsidP="00B10248">
      <w:pPr>
        <w:pStyle w:val="ListParagraph"/>
        <w:rPr>
          <w:rFonts w:ascii="Times New Roman" w:hAnsi="Times New Roman" w:cs="Times New Roman"/>
          <w:b/>
          <w:sz w:val="24"/>
          <w:szCs w:val="24"/>
        </w:rPr>
      </w:pPr>
    </w:p>
    <w:p w14:paraId="24C288F6" w14:textId="77777777" w:rsidR="00B10248" w:rsidRPr="0076433F" w:rsidRDefault="00B10248" w:rsidP="00B10248">
      <w:pPr>
        <w:pStyle w:val="ListParagraph"/>
        <w:numPr>
          <w:ilvl w:val="0"/>
          <w:numId w:val="27"/>
        </w:numPr>
        <w:ind w:left="1080"/>
        <w:rPr>
          <w:rFonts w:ascii="Times New Roman" w:hAnsi="Times New Roman" w:cs="Times New Roman"/>
          <w:b/>
          <w:sz w:val="24"/>
          <w:szCs w:val="24"/>
        </w:rPr>
      </w:pPr>
      <w:r w:rsidRPr="0076433F">
        <w:rPr>
          <w:rFonts w:ascii="Times New Roman" w:hAnsi="Times New Roman" w:cs="Times New Roman"/>
          <w:sz w:val="24"/>
          <w:szCs w:val="24"/>
        </w:rPr>
        <w:t>Nicholas Sarkozy</w:t>
      </w:r>
    </w:p>
    <w:p w14:paraId="560D16BD" w14:textId="77777777" w:rsidR="00B10248" w:rsidRPr="0076433F" w:rsidRDefault="00B10248" w:rsidP="00B10248">
      <w:pPr>
        <w:pStyle w:val="ListParagraph"/>
        <w:ind w:left="1080"/>
        <w:rPr>
          <w:rFonts w:ascii="Times New Roman" w:hAnsi="Times New Roman" w:cs="Times New Roman"/>
          <w:sz w:val="24"/>
          <w:szCs w:val="24"/>
        </w:rPr>
      </w:pPr>
      <w:r w:rsidRPr="0076433F">
        <w:rPr>
          <w:rFonts w:ascii="Times New Roman" w:hAnsi="Times New Roman" w:cs="Times New Roman"/>
          <w:sz w:val="24"/>
          <w:szCs w:val="24"/>
        </w:rPr>
        <w:t>OE: France AND (President OR top dog OR Leader OR Head OR Prime Minister OR Chancellor)</w:t>
      </w:r>
    </w:p>
    <w:p w14:paraId="4F2E348A" w14:textId="77777777" w:rsidR="00B10248" w:rsidRPr="0076433F" w:rsidRDefault="00B10248" w:rsidP="00B10248">
      <w:pPr>
        <w:pStyle w:val="ListParagraph"/>
        <w:ind w:left="1080"/>
        <w:rPr>
          <w:rFonts w:ascii="Times New Roman" w:hAnsi="Times New Roman" w:cs="Times New Roman"/>
          <w:b/>
          <w:sz w:val="24"/>
          <w:szCs w:val="24"/>
        </w:rPr>
      </w:pPr>
    </w:p>
    <w:p w14:paraId="3AA270D8" w14:textId="77777777" w:rsidR="00B10248" w:rsidRPr="0076433F" w:rsidRDefault="00B10248" w:rsidP="00B10248">
      <w:pPr>
        <w:pStyle w:val="ListParagraph"/>
        <w:numPr>
          <w:ilvl w:val="0"/>
          <w:numId w:val="27"/>
        </w:numPr>
        <w:ind w:left="1080"/>
        <w:rPr>
          <w:rFonts w:ascii="Times New Roman" w:hAnsi="Times New Roman" w:cs="Times New Roman"/>
          <w:b/>
          <w:sz w:val="24"/>
          <w:szCs w:val="24"/>
        </w:rPr>
      </w:pPr>
      <w:r w:rsidRPr="0076433F">
        <w:rPr>
          <w:rFonts w:ascii="Times New Roman" w:hAnsi="Times New Roman" w:cs="Times New Roman"/>
          <w:sz w:val="24"/>
          <w:szCs w:val="24"/>
        </w:rPr>
        <w:t>Janet Napolitano</w:t>
      </w:r>
    </w:p>
    <w:p w14:paraId="04CFD8BA" w14:textId="77777777" w:rsidR="00B10248" w:rsidRPr="0076433F" w:rsidRDefault="00B10248" w:rsidP="00B10248">
      <w:pPr>
        <w:pStyle w:val="ListParagraph"/>
        <w:ind w:left="1080"/>
        <w:rPr>
          <w:rFonts w:ascii="Times New Roman" w:hAnsi="Times New Roman" w:cs="Times New Roman"/>
          <w:sz w:val="24"/>
          <w:szCs w:val="24"/>
        </w:rPr>
      </w:pPr>
      <w:r w:rsidRPr="0076433F">
        <w:rPr>
          <w:rFonts w:ascii="Times New Roman" w:hAnsi="Times New Roman" w:cs="Times New Roman"/>
          <w:sz w:val="24"/>
          <w:szCs w:val="24"/>
        </w:rPr>
        <w:t>OE: (Homeland OR DHS OR Security) AND (Director OR Secretary OR HEAD).</w:t>
      </w:r>
    </w:p>
    <w:p w14:paraId="34BA0B46" w14:textId="77777777" w:rsidR="00B10248" w:rsidRPr="0076433F" w:rsidRDefault="00B10248" w:rsidP="00B10248">
      <w:pPr>
        <w:pStyle w:val="ListParagraph"/>
        <w:ind w:left="1080"/>
        <w:rPr>
          <w:rFonts w:ascii="Times New Roman" w:hAnsi="Times New Roman" w:cs="Times New Roman"/>
          <w:b/>
          <w:sz w:val="24"/>
          <w:szCs w:val="24"/>
        </w:rPr>
      </w:pPr>
    </w:p>
    <w:p w14:paraId="604F3CA4" w14:textId="77777777" w:rsidR="00B10248" w:rsidRPr="0076433F" w:rsidRDefault="00B10248" w:rsidP="00B10248">
      <w:pPr>
        <w:pStyle w:val="ListParagraph"/>
        <w:numPr>
          <w:ilvl w:val="0"/>
          <w:numId w:val="27"/>
        </w:numPr>
        <w:ind w:left="1080"/>
        <w:rPr>
          <w:rFonts w:ascii="Times New Roman" w:hAnsi="Times New Roman" w:cs="Times New Roman"/>
          <w:b/>
          <w:sz w:val="24"/>
          <w:szCs w:val="24"/>
        </w:rPr>
      </w:pPr>
      <w:r w:rsidRPr="0076433F">
        <w:rPr>
          <w:rFonts w:ascii="Times New Roman" w:hAnsi="Times New Roman" w:cs="Times New Roman"/>
          <w:sz w:val="24"/>
          <w:szCs w:val="24"/>
        </w:rPr>
        <w:t>Harry Reid</w:t>
      </w:r>
    </w:p>
    <w:p w14:paraId="5AD652F7" w14:textId="77777777" w:rsidR="00B10248" w:rsidRPr="0076433F" w:rsidRDefault="00B10248" w:rsidP="00B10248">
      <w:pPr>
        <w:pStyle w:val="ListParagraph"/>
        <w:ind w:left="1080"/>
        <w:rPr>
          <w:rFonts w:ascii="Times New Roman" w:hAnsi="Times New Roman" w:cs="Times New Roman"/>
          <w:sz w:val="24"/>
          <w:szCs w:val="24"/>
        </w:rPr>
      </w:pPr>
      <w:r w:rsidRPr="0076433F">
        <w:rPr>
          <w:rFonts w:ascii="Times New Roman" w:hAnsi="Times New Roman" w:cs="Times New Roman"/>
          <w:sz w:val="24"/>
          <w:szCs w:val="24"/>
        </w:rPr>
        <w:t>OE: Senate AND (Leader OR Head OR President OR Chief OR Chair OR Whip OR Nevada).</w:t>
      </w:r>
    </w:p>
    <w:p w14:paraId="6B39C371" w14:textId="77777777" w:rsidR="00B10248" w:rsidRPr="0076433F" w:rsidRDefault="00B10248" w:rsidP="00B10248">
      <w:pPr>
        <w:pStyle w:val="ListParagraph"/>
        <w:ind w:left="1080"/>
        <w:rPr>
          <w:rFonts w:ascii="Times New Roman" w:hAnsi="Times New Roman" w:cs="Times New Roman"/>
          <w:b/>
          <w:sz w:val="24"/>
          <w:szCs w:val="24"/>
        </w:rPr>
      </w:pPr>
    </w:p>
    <w:p w14:paraId="220BAD9B" w14:textId="77777777" w:rsidR="00B10248" w:rsidRPr="0076433F" w:rsidRDefault="00B10248" w:rsidP="00B10248">
      <w:pPr>
        <w:pStyle w:val="ListParagraph"/>
        <w:numPr>
          <w:ilvl w:val="0"/>
          <w:numId w:val="27"/>
        </w:numPr>
        <w:ind w:left="1080"/>
        <w:rPr>
          <w:rFonts w:ascii="Times New Roman" w:hAnsi="Times New Roman" w:cs="Times New Roman"/>
          <w:b/>
          <w:sz w:val="24"/>
          <w:szCs w:val="24"/>
        </w:rPr>
      </w:pPr>
      <w:r w:rsidRPr="0076433F">
        <w:rPr>
          <w:rFonts w:ascii="Times New Roman" w:hAnsi="Times New Roman" w:cs="Times New Roman"/>
          <w:sz w:val="24"/>
          <w:szCs w:val="24"/>
        </w:rPr>
        <w:t>Angela Merkel</w:t>
      </w:r>
    </w:p>
    <w:p w14:paraId="350FC7FC" w14:textId="77777777" w:rsidR="00B10248" w:rsidRPr="0076433F" w:rsidRDefault="00B10248" w:rsidP="00B10248">
      <w:pPr>
        <w:pStyle w:val="ListParagraph"/>
        <w:numPr>
          <w:ilvl w:val="1"/>
          <w:numId w:val="27"/>
        </w:numPr>
        <w:ind w:left="1800"/>
        <w:rPr>
          <w:rFonts w:ascii="Times New Roman" w:hAnsi="Times New Roman" w:cs="Times New Roman"/>
          <w:sz w:val="24"/>
          <w:szCs w:val="24"/>
        </w:rPr>
      </w:pPr>
      <w:r w:rsidRPr="0076433F">
        <w:rPr>
          <w:rFonts w:ascii="Times New Roman" w:hAnsi="Times New Roman" w:cs="Times New Roman"/>
          <w:sz w:val="24"/>
          <w:szCs w:val="24"/>
        </w:rPr>
        <w:t>OE: German AND (Chancellor OR Leader OR Head OR President OR Chief OR Prime Minister)</w:t>
      </w:r>
    </w:p>
    <w:p w14:paraId="3977DC9F" w14:textId="77777777" w:rsidR="00B10248" w:rsidRPr="0076433F" w:rsidRDefault="00B10248" w:rsidP="00B10248">
      <w:pPr>
        <w:pStyle w:val="ListParagraph"/>
        <w:numPr>
          <w:ilvl w:val="1"/>
          <w:numId w:val="27"/>
        </w:numPr>
        <w:ind w:left="1800"/>
        <w:rPr>
          <w:rFonts w:ascii="Times New Roman" w:hAnsi="Times New Roman" w:cs="Times New Roman"/>
          <w:sz w:val="24"/>
          <w:szCs w:val="24"/>
        </w:rPr>
      </w:pPr>
      <w:r w:rsidRPr="0076433F">
        <w:rPr>
          <w:rFonts w:ascii="Times New Roman" w:hAnsi="Times New Roman" w:cs="Times New Roman"/>
          <w:sz w:val="24"/>
          <w:szCs w:val="24"/>
        </w:rPr>
        <w:t xml:space="preserve">CE: Prime Minister of Sweden, High Representative of the European Union for Foreign Affairs and Security Policy, </w:t>
      </w:r>
      <w:r w:rsidRPr="0076433F">
        <w:rPr>
          <w:rFonts w:ascii="Times New Roman" w:hAnsi="Times New Roman" w:cs="Times New Roman"/>
          <w:b/>
          <w:sz w:val="24"/>
          <w:szCs w:val="24"/>
        </w:rPr>
        <w:t>Chancellor of Germany</w:t>
      </w:r>
      <w:r w:rsidRPr="0076433F">
        <w:rPr>
          <w:rFonts w:ascii="Times New Roman" w:hAnsi="Times New Roman" w:cs="Times New Roman"/>
          <w:sz w:val="24"/>
          <w:szCs w:val="24"/>
        </w:rPr>
        <w:t>, President of Austria, or Couldn’t say</w:t>
      </w:r>
    </w:p>
    <w:p w14:paraId="4657A3F1" w14:textId="77777777" w:rsidR="00B10248" w:rsidRPr="0076433F" w:rsidRDefault="00B10248" w:rsidP="00B10248">
      <w:pPr>
        <w:pStyle w:val="ListParagraph"/>
        <w:ind w:left="1080"/>
        <w:rPr>
          <w:rFonts w:ascii="Times New Roman" w:hAnsi="Times New Roman" w:cs="Times New Roman"/>
          <w:b/>
          <w:sz w:val="24"/>
          <w:szCs w:val="24"/>
        </w:rPr>
      </w:pPr>
    </w:p>
    <w:p w14:paraId="2B3928C6" w14:textId="77777777" w:rsidR="00B10248" w:rsidRPr="0076433F" w:rsidRDefault="00B10248" w:rsidP="00B10248">
      <w:pPr>
        <w:pStyle w:val="ListParagraph"/>
        <w:numPr>
          <w:ilvl w:val="0"/>
          <w:numId w:val="27"/>
        </w:numPr>
        <w:ind w:left="1080"/>
        <w:rPr>
          <w:rFonts w:ascii="Times New Roman" w:hAnsi="Times New Roman" w:cs="Times New Roman"/>
          <w:b/>
          <w:sz w:val="24"/>
          <w:szCs w:val="24"/>
        </w:rPr>
      </w:pPr>
      <w:r w:rsidRPr="0076433F">
        <w:rPr>
          <w:rFonts w:ascii="Times New Roman" w:hAnsi="Times New Roman" w:cs="Times New Roman"/>
          <w:sz w:val="24"/>
          <w:szCs w:val="24"/>
        </w:rPr>
        <w:t>Mitch McConnell</w:t>
      </w:r>
    </w:p>
    <w:p w14:paraId="4ADDEDB3" w14:textId="77777777" w:rsidR="00B10248" w:rsidRPr="0076433F" w:rsidRDefault="00B10248" w:rsidP="00B10248">
      <w:pPr>
        <w:pStyle w:val="ListParagraph"/>
        <w:numPr>
          <w:ilvl w:val="1"/>
          <w:numId w:val="27"/>
        </w:numPr>
        <w:rPr>
          <w:rFonts w:ascii="Times New Roman" w:hAnsi="Times New Roman" w:cs="Times New Roman"/>
          <w:sz w:val="24"/>
          <w:szCs w:val="24"/>
        </w:rPr>
      </w:pPr>
      <w:r w:rsidRPr="0076433F">
        <w:rPr>
          <w:rFonts w:ascii="Times New Roman" w:hAnsi="Times New Roman" w:cs="Times New Roman"/>
          <w:sz w:val="24"/>
          <w:szCs w:val="24"/>
        </w:rPr>
        <w:t>OE: Senate AND (Minority Leader OR Minority Whip OR Minority Speaker OR Republican Head OR Kentucky).</w:t>
      </w:r>
    </w:p>
    <w:p w14:paraId="3EF4C797" w14:textId="77777777" w:rsidR="00B10248" w:rsidRPr="0076433F" w:rsidRDefault="00B10248" w:rsidP="00B10248">
      <w:pPr>
        <w:pStyle w:val="ListParagraph"/>
        <w:numPr>
          <w:ilvl w:val="1"/>
          <w:numId w:val="27"/>
        </w:numPr>
        <w:ind w:left="1800"/>
        <w:rPr>
          <w:rFonts w:ascii="Times New Roman" w:hAnsi="Times New Roman" w:cs="Times New Roman"/>
          <w:sz w:val="24"/>
          <w:szCs w:val="24"/>
        </w:rPr>
      </w:pPr>
      <w:r w:rsidRPr="0076433F">
        <w:rPr>
          <w:rFonts w:ascii="Times New Roman" w:hAnsi="Times New Roman" w:cs="Times New Roman"/>
          <w:sz w:val="24"/>
          <w:szCs w:val="24"/>
        </w:rPr>
        <w:t xml:space="preserve">CE: Governor of South Dakota, U.S. Secretary of Agriculture, </w:t>
      </w:r>
      <w:r w:rsidRPr="0076433F">
        <w:rPr>
          <w:rFonts w:ascii="Times New Roman" w:hAnsi="Times New Roman" w:cs="Times New Roman"/>
          <w:b/>
          <w:sz w:val="24"/>
          <w:szCs w:val="24"/>
        </w:rPr>
        <w:t>U.S. Senate Minority Leader</w:t>
      </w:r>
      <w:r w:rsidRPr="0076433F">
        <w:rPr>
          <w:rFonts w:ascii="Times New Roman" w:hAnsi="Times New Roman" w:cs="Times New Roman"/>
          <w:sz w:val="24"/>
          <w:szCs w:val="24"/>
        </w:rPr>
        <w:t>, Chairman of the Republican National Committee, or Couldn’t say</w:t>
      </w:r>
    </w:p>
    <w:p w14:paraId="4F99C458" w14:textId="77777777" w:rsidR="00B10248" w:rsidRPr="0076433F" w:rsidRDefault="00B10248" w:rsidP="00B10248">
      <w:pPr>
        <w:pStyle w:val="ListParagraph"/>
        <w:rPr>
          <w:rFonts w:ascii="Times New Roman" w:hAnsi="Times New Roman" w:cs="Times New Roman"/>
          <w:b/>
          <w:sz w:val="24"/>
          <w:szCs w:val="24"/>
        </w:rPr>
      </w:pPr>
    </w:p>
    <w:p w14:paraId="590E51AA" w14:textId="77777777" w:rsidR="00B10248" w:rsidRPr="0076433F" w:rsidRDefault="00B10248" w:rsidP="00B10248">
      <w:pPr>
        <w:pStyle w:val="ListParagraph"/>
        <w:numPr>
          <w:ilvl w:val="0"/>
          <w:numId w:val="28"/>
        </w:numPr>
        <w:rPr>
          <w:rFonts w:ascii="Times New Roman" w:hAnsi="Times New Roman" w:cs="Times New Roman"/>
          <w:b/>
          <w:sz w:val="24"/>
          <w:szCs w:val="24"/>
        </w:rPr>
      </w:pPr>
      <w:r w:rsidRPr="0076433F">
        <w:rPr>
          <w:rFonts w:ascii="Times New Roman" w:hAnsi="Times New Roman" w:cs="Times New Roman"/>
          <w:sz w:val="24"/>
          <w:szCs w:val="24"/>
        </w:rPr>
        <w:t>Is the person in the photo…?</w:t>
      </w:r>
      <w:r w:rsidRPr="0076433F">
        <w:rPr>
          <w:rFonts w:ascii="Times New Roman" w:hAnsi="Times New Roman" w:cs="Times New Roman"/>
          <w:b/>
          <w:sz w:val="24"/>
          <w:szCs w:val="24"/>
        </w:rPr>
        <w:t xml:space="preserve"> </w:t>
      </w:r>
    </w:p>
    <w:p w14:paraId="155FBD9A" w14:textId="77777777" w:rsidR="00B10248" w:rsidRPr="0076433F" w:rsidRDefault="00B10248" w:rsidP="00B10248">
      <w:pPr>
        <w:pStyle w:val="ListParagraph"/>
        <w:numPr>
          <w:ilvl w:val="0"/>
          <w:numId w:val="29"/>
        </w:numPr>
        <w:suppressAutoHyphens/>
        <w:autoSpaceDE w:val="0"/>
        <w:spacing w:line="100" w:lineRule="atLeast"/>
        <w:rPr>
          <w:rFonts w:ascii="Times New Roman" w:hAnsi="Times New Roman" w:cs="Times New Roman"/>
          <w:sz w:val="24"/>
          <w:szCs w:val="24"/>
        </w:rPr>
      </w:pPr>
      <w:r w:rsidRPr="0076433F">
        <w:rPr>
          <w:rFonts w:ascii="Times New Roman" w:hAnsi="Times New Roman" w:cs="Times New Roman"/>
          <w:sz w:val="24"/>
          <w:szCs w:val="24"/>
        </w:rPr>
        <w:t xml:space="preserve">CE: John Cornyn, </w:t>
      </w:r>
      <w:r w:rsidRPr="0076433F">
        <w:rPr>
          <w:rFonts w:ascii="Times New Roman" w:hAnsi="Times New Roman" w:cs="Times New Roman"/>
          <w:b/>
          <w:sz w:val="24"/>
          <w:szCs w:val="24"/>
        </w:rPr>
        <w:t xml:space="preserve">Robert Gates, </w:t>
      </w:r>
      <w:r w:rsidRPr="0076433F">
        <w:rPr>
          <w:rFonts w:ascii="Times New Roman" w:hAnsi="Times New Roman" w:cs="Times New Roman"/>
          <w:sz w:val="24"/>
          <w:szCs w:val="24"/>
        </w:rPr>
        <w:t>Arne Duncan, Anthony Kennedy, or Couldn’t say</w:t>
      </w:r>
    </w:p>
    <w:p w14:paraId="14F9846E" w14:textId="77777777" w:rsidR="00B10248" w:rsidRPr="0076433F" w:rsidRDefault="00B10248" w:rsidP="00B10248">
      <w:pPr>
        <w:pStyle w:val="ListParagraph"/>
        <w:numPr>
          <w:ilvl w:val="0"/>
          <w:numId w:val="29"/>
        </w:numPr>
        <w:suppressAutoHyphens/>
        <w:autoSpaceDE w:val="0"/>
        <w:spacing w:line="100" w:lineRule="atLeast"/>
        <w:rPr>
          <w:rFonts w:ascii="Times New Roman" w:hAnsi="Times New Roman" w:cs="Times New Roman"/>
          <w:sz w:val="24"/>
          <w:szCs w:val="24"/>
        </w:rPr>
      </w:pPr>
      <w:r w:rsidRPr="0076433F">
        <w:rPr>
          <w:rFonts w:ascii="Times New Roman" w:hAnsi="Times New Roman" w:cs="Times New Roman"/>
          <w:sz w:val="24"/>
          <w:szCs w:val="24"/>
        </w:rPr>
        <w:t xml:space="preserve">CE: John Boehner, </w:t>
      </w:r>
      <w:r w:rsidRPr="0076433F">
        <w:rPr>
          <w:rFonts w:ascii="Times New Roman" w:hAnsi="Times New Roman" w:cs="Times New Roman"/>
          <w:b/>
          <w:sz w:val="24"/>
          <w:szCs w:val="24"/>
        </w:rPr>
        <w:t>Stephen Breyer,</w:t>
      </w:r>
      <w:r w:rsidRPr="0076433F">
        <w:rPr>
          <w:rFonts w:ascii="Times New Roman" w:hAnsi="Times New Roman" w:cs="Times New Roman"/>
          <w:b/>
          <w:sz w:val="24"/>
          <w:szCs w:val="24"/>
        </w:rPr>
        <w:tab/>
      </w:r>
      <w:r w:rsidRPr="0076433F">
        <w:rPr>
          <w:rFonts w:ascii="Times New Roman" w:hAnsi="Times New Roman" w:cs="Times New Roman"/>
          <w:sz w:val="24"/>
          <w:szCs w:val="24"/>
        </w:rPr>
        <w:t>Ken Salazar, Tom Vilsack, or Couldn't Say</w:t>
      </w:r>
    </w:p>
    <w:p w14:paraId="435A2E60" w14:textId="77777777" w:rsidR="00B10248" w:rsidRPr="0076433F" w:rsidRDefault="00B10248" w:rsidP="00B10248">
      <w:pPr>
        <w:rPr>
          <w:rFonts w:ascii="Times New Roman" w:hAnsi="Times New Roman" w:cs="Times New Roman"/>
          <w:b/>
        </w:rPr>
      </w:pPr>
    </w:p>
    <w:p w14:paraId="75B1FE7A" w14:textId="77777777" w:rsidR="00B10248" w:rsidRPr="0076433F" w:rsidRDefault="00B10248" w:rsidP="00B10248">
      <w:pPr>
        <w:pStyle w:val="ListParagraph"/>
        <w:numPr>
          <w:ilvl w:val="0"/>
          <w:numId w:val="28"/>
        </w:numPr>
        <w:rPr>
          <w:rFonts w:ascii="Times New Roman" w:hAnsi="Times New Roman" w:cs="Times New Roman"/>
          <w:b/>
          <w:sz w:val="24"/>
          <w:szCs w:val="24"/>
        </w:rPr>
      </w:pPr>
      <w:r w:rsidRPr="0076433F">
        <w:rPr>
          <w:rFonts w:ascii="Times New Roman" w:hAnsi="Times New Roman" w:cs="Times New Roman"/>
          <w:sz w:val="24"/>
          <w:szCs w:val="24"/>
        </w:rPr>
        <w:t>Which country suffered the largest number of casualties in World War II …?</w:t>
      </w:r>
    </w:p>
    <w:p w14:paraId="487C73D9" w14:textId="77777777" w:rsidR="00B10248" w:rsidRPr="0076433F" w:rsidRDefault="00B10248" w:rsidP="00B10248">
      <w:pPr>
        <w:pStyle w:val="ListParagraph"/>
        <w:numPr>
          <w:ilvl w:val="1"/>
          <w:numId w:val="28"/>
        </w:numPr>
        <w:rPr>
          <w:rFonts w:ascii="Times New Roman" w:hAnsi="Times New Roman" w:cs="Times New Roman"/>
          <w:b/>
          <w:sz w:val="24"/>
          <w:szCs w:val="24"/>
        </w:rPr>
      </w:pPr>
      <w:r w:rsidRPr="0076433F">
        <w:rPr>
          <w:rFonts w:ascii="Times New Roman" w:hAnsi="Times New Roman" w:cs="Times New Roman"/>
          <w:sz w:val="24"/>
          <w:szCs w:val="24"/>
        </w:rPr>
        <w:lastRenderedPageBreak/>
        <w:t>OE: USSR OR Russia OR Soviet Union</w:t>
      </w:r>
    </w:p>
    <w:p w14:paraId="69752A77" w14:textId="77777777" w:rsidR="00B10248" w:rsidRPr="0076433F" w:rsidRDefault="00B10248" w:rsidP="00B10248">
      <w:pPr>
        <w:pStyle w:val="ListParagraph"/>
        <w:numPr>
          <w:ilvl w:val="1"/>
          <w:numId w:val="28"/>
        </w:numPr>
        <w:rPr>
          <w:rFonts w:ascii="Times New Roman" w:hAnsi="Times New Roman" w:cs="Times New Roman"/>
          <w:b/>
          <w:sz w:val="24"/>
          <w:szCs w:val="24"/>
        </w:rPr>
      </w:pPr>
      <w:r w:rsidRPr="0076433F">
        <w:rPr>
          <w:rFonts w:ascii="Times New Roman" w:hAnsi="Times New Roman" w:cs="Times New Roman"/>
          <w:sz w:val="24"/>
          <w:szCs w:val="24"/>
        </w:rPr>
        <w:t xml:space="preserve">CE: Germany, United Kingdom, United States, </w:t>
      </w:r>
      <w:r w:rsidRPr="0076433F">
        <w:rPr>
          <w:rFonts w:ascii="Times New Roman" w:hAnsi="Times New Roman" w:cs="Times New Roman"/>
          <w:b/>
          <w:sz w:val="24"/>
          <w:szCs w:val="24"/>
        </w:rPr>
        <w:t xml:space="preserve">Soviet Union, </w:t>
      </w:r>
      <w:r w:rsidRPr="0076433F">
        <w:rPr>
          <w:rFonts w:ascii="Times New Roman" w:hAnsi="Times New Roman" w:cs="Times New Roman"/>
          <w:sz w:val="24"/>
          <w:szCs w:val="24"/>
        </w:rPr>
        <w:t>or</w:t>
      </w:r>
      <w:r w:rsidRPr="0076433F">
        <w:rPr>
          <w:rFonts w:ascii="Times New Roman" w:hAnsi="Times New Roman" w:cs="Times New Roman"/>
          <w:b/>
          <w:sz w:val="24"/>
          <w:szCs w:val="24"/>
        </w:rPr>
        <w:t xml:space="preserve"> </w:t>
      </w:r>
      <w:r w:rsidRPr="0076433F">
        <w:rPr>
          <w:rFonts w:ascii="Times New Roman" w:hAnsi="Times New Roman" w:cs="Times New Roman"/>
          <w:sz w:val="24"/>
          <w:szCs w:val="24"/>
        </w:rPr>
        <w:t>Couldn’t Say</w:t>
      </w:r>
    </w:p>
    <w:p w14:paraId="4EEB00E1" w14:textId="77777777" w:rsidR="00B10248" w:rsidRPr="0076433F" w:rsidRDefault="00B10248" w:rsidP="00B10248">
      <w:pPr>
        <w:pStyle w:val="ListParagraph"/>
        <w:rPr>
          <w:rFonts w:ascii="Times New Roman" w:hAnsi="Times New Roman" w:cs="Times New Roman"/>
          <w:b/>
          <w:sz w:val="24"/>
          <w:szCs w:val="24"/>
        </w:rPr>
      </w:pPr>
    </w:p>
    <w:p w14:paraId="288D95ED" w14:textId="77777777" w:rsidR="00B10248" w:rsidRPr="0076433F" w:rsidRDefault="00B10248" w:rsidP="00B10248">
      <w:pPr>
        <w:pStyle w:val="ListParagraph"/>
        <w:numPr>
          <w:ilvl w:val="0"/>
          <w:numId w:val="28"/>
        </w:numPr>
        <w:suppressAutoHyphens/>
        <w:autoSpaceDE w:val="0"/>
        <w:spacing w:line="100" w:lineRule="atLeast"/>
        <w:rPr>
          <w:rFonts w:ascii="Times New Roman" w:hAnsi="Times New Roman" w:cs="Times New Roman"/>
          <w:b/>
          <w:sz w:val="24"/>
          <w:szCs w:val="24"/>
        </w:rPr>
      </w:pPr>
      <w:r w:rsidRPr="0076433F">
        <w:rPr>
          <w:rFonts w:ascii="Times New Roman" w:hAnsi="Times New Roman" w:cs="Times New Roman"/>
          <w:bCs/>
          <w:sz w:val="24"/>
          <w:szCs w:val="24"/>
        </w:rPr>
        <w:t>What is the most common cause of death among women in the U.S. …?</w:t>
      </w:r>
      <w:r w:rsidRPr="0076433F">
        <w:rPr>
          <w:rFonts w:ascii="Times New Roman" w:hAnsi="Times New Roman" w:cs="Times New Roman"/>
          <w:sz w:val="24"/>
          <w:szCs w:val="24"/>
        </w:rPr>
        <w:t xml:space="preserve"> </w:t>
      </w:r>
    </w:p>
    <w:p w14:paraId="5ABD64EF" w14:textId="77777777" w:rsidR="00B10248" w:rsidRPr="0076433F" w:rsidRDefault="00B10248" w:rsidP="00B10248">
      <w:pPr>
        <w:pStyle w:val="ListParagraph"/>
        <w:numPr>
          <w:ilvl w:val="1"/>
          <w:numId w:val="28"/>
        </w:numPr>
        <w:suppressAutoHyphens/>
        <w:autoSpaceDE w:val="0"/>
        <w:spacing w:line="100" w:lineRule="atLeast"/>
        <w:rPr>
          <w:rFonts w:ascii="Times New Roman" w:hAnsi="Times New Roman" w:cs="Times New Roman"/>
          <w:sz w:val="24"/>
          <w:szCs w:val="24"/>
        </w:rPr>
      </w:pPr>
      <w:r w:rsidRPr="0076433F">
        <w:rPr>
          <w:rFonts w:ascii="Times New Roman" w:hAnsi="Times New Roman" w:cs="Times New Roman"/>
          <w:sz w:val="24"/>
          <w:szCs w:val="24"/>
        </w:rPr>
        <w:t>OE</w:t>
      </w:r>
      <w:r w:rsidRPr="0076433F">
        <w:rPr>
          <w:rFonts w:ascii="Times New Roman" w:hAnsi="Times New Roman" w:cs="Times New Roman"/>
          <w:b/>
          <w:sz w:val="24"/>
          <w:szCs w:val="24"/>
        </w:rPr>
        <w:t xml:space="preserve">: </w:t>
      </w:r>
      <w:r w:rsidRPr="0076433F">
        <w:rPr>
          <w:rFonts w:ascii="Times New Roman" w:hAnsi="Times New Roman" w:cs="Times New Roman"/>
          <w:sz w:val="24"/>
          <w:szCs w:val="24"/>
        </w:rPr>
        <w:t>Heart OR Cardiac OR Hypertension</w:t>
      </w:r>
    </w:p>
    <w:p w14:paraId="2ED61BBD" w14:textId="77777777" w:rsidR="00B10248" w:rsidRPr="0076433F" w:rsidRDefault="00B10248" w:rsidP="00B10248">
      <w:pPr>
        <w:pStyle w:val="ListParagraph"/>
        <w:numPr>
          <w:ilvl w:val="1"/>
          <w:numId w:val="28"/>
        </w:numPr>
        <w:suppressAutoHyphens/>
        <w:autoSpaceDE w:val="0"/>
        <w:spacing w:line="100" w:lineRule="atLeast"/>
        <w:rPr>
          <w:rFonts w:ascii="Times New Roman" w:hAnsi="Times New Roman" w:cs="Times New Roman"/>
          <w:b/>
          <w:sz w:val="24"/>
          <w:szCs w:val="24"/>
        </w:rPr>
      </w:pPr>
      <w:r w:rsidRPr="0076433F">
        <w:rPr>
          <w:rFonts w:ascii="Times New Roman" w:hAnsi="Times New Roman" w:cs="Times New Roman"/>
          <w:sz w:val="24"/>
          <w:szCs w:val="24"/>
        </w:rPr>
        <w:t>CE</w:t>
      </w:r>
      <w:r w:rsidRPr="0076433F">
        <w:rPr>
          <w:rFonts w:ascii="Times New Roman" w:hAnsi="Times New Roman" w:cs="Times New Roman"/>
          <w:b/>
          <w:sz w:val="24"/>
          <w:szCs w:val="24"/>
        </w:rPr>
        <w:t xml:space="preserve">: </w:t>
      </w:r>
      <w:r w:rsidRPr="0076433F">
        <w:rPr>
          <w:rFonts w:ascii="Times New Roman" w:hAnsi="Times New Roman" w:cs="Times New Roman"/>
          <w:sz w:val="24"/>
          <w:szCs w:val="24"/>
        </w:rPr>
        <w:t xml:space="preserve">Breast Cancer, </w:t>
      </w:r>
      <w:r w:rsidRPr="0076433F">
        <w:rPr>
          <w:rFonts w:ascii="Times New Roman" w:hAnsi="Times New Roman" w:cs="Times New Roman"/>
          <w:b/>
          <w:sz w:val="24"/>
          <w:szCs w:val="24"/>
        </w:rPr>
        <w:t xml:space="preserve">Heart Disease, </w:t>
      </w:r>
      <w:r w:rsidRPr="0076433F">
        <w:rPr>
          <w:rFonts w:ascii="Times New Roman" w:hAnsi="Times New Roman" w:cs="Times New Roman"/>
          <w:sz w:val="24"/>
          <w:szCs w:val="24"/>
        </w:rPr>
        <w:t>Lung Cancer, Diabetes, or Couldn’t Say</w:t>
      </w:r>
    </w:p>
    <w:p w14:paraId="66F2DF40" w14:textId="77777777" w:rsidR="00B10248" w:rsidRPr="0076433F" w:rsidRDefault="00B10248" w:rsidP="00B10248">
      <w:pPr>
        <w:pStyle w:val="ListParagraph"/>
        <w:suppressAutoHyphens/>
        <w:autoSpaceDE w:val="0"/>
        <w:spacing w:line="100" w:lineRule="atLeast"/>
        <w:rPr>
          <w:rFonts w:ascii="Times New Roman" w:hAnsi="Times New Roman" w:cs="Times New Roman"/>
          <w:sz w:val="24"/>
          <w:szCs w:val="24"/>
        </w:rPr>
      </w:pPr>
    </w:p>
    <w:p w14:paraId="0E6B7FEE" w14:textId="77777777" w:rsidR="00B10248" w:rsidRPr="0076433F" w:rsidRDefault="00B10248" w:rsidP="00B10248">
      <w:pPr>
        <w:pStyle w:val="ListParagraph"/>
        <w:numPr>
          <w:ilvl w:val="0"/>
          <w:numId w:val="28"/>
        </w:numPr>
        <w:suppressAutoHyphens/>
        <w:autoSpaceDE w:val="0"/>
        <w:spacing w:line="100" w:lineRule="atLeast"/>
        <w:rPr>
          <w:rFonts w:ascii="Times New Roman" w:hAnsi="Times New Roman" w:cs="Times New Roman"/>
          <w:b/>
          <w:sz w:val="24"/>
          <w:szCs w:val="24"/>
        </w:rPr>
      </w:pPr>
      <w:r w:rsidRPr="0076433F">
        <w:rPr>
          <w:rFonts w:ascii="Times New Roman" w:hAnsi="Times New Roman" w:cs="Times New Roman"/>
          <w:sz w:val="24"/>
          <w:szCs w:val="24"/>
        </w:rPr>
        <w:t xml:space="preserve">What has happened to the number of deportations of illegal immigrants during the Obama administration, compared to the George W. Bush administration?  Has it …? </w:t>
      </w:r>
      <w:r w:rsidRPr="0076433F">
        <w:rPr>
          <w:rFonts w:ascii="Times New Roman" w:hAnsi="Times New Roman" w:cs="Times New Roman"/>
          <w:b/>
          <w:sz w:val="24"/>
          <w:szCs w:val="24"/>
        </w:rPr>
        <w:t xml:space="preserve">Increased, </w:t>
      </w:r>
      <w:proofErr w:type="gramStart"/>
      <w:r w:rsidRPr="0076433F">
        <w:rPr>
          <w:rFonts w:ascii="Times New Roman" w:hAnsi="Times New Roman" w:cs="Times New Roman"/>
          <w:sz w:val="24"/>
          <w:szCs w:val="24"/>
        </w:rPr>
        <w:t>Remained</w:t>
      </w:r>
      <w:proofErr w:type="gramEnd"/>
      <w:r w:rsidRPr="0076433F">
        <w:rPr>
          <w:rFonts w:ascii="Times New Roman" w:hAnsi="Times New Roman" w:cs="Times New Roman"/>
          <w:sz w:val="24"/>
          <w:szCs w:val="24"/>
        </w:rPr>
        <w:t xml:space="preserve"> about the same, Decreased, or Couldn’t say </w:t>
      </w:r>
    </w:p>
    <w:p w14:paraId="4D179398" w14:textId="77777777" w:rsidR="00B10248" w:rsidRPr="0076433F" w:rsidRDefault="00B10248" w:rsidP="00B10248">
      <w:pPr>
        <w:pStyle w:val="ListParagraph"/>
        <w:suppressAutoHyphens/>
        <w:autoSpaceDE w:val="0"/>
        <w:spacing w:line="100" w:lineRule="atLeast"/>
        <w:rPr>
          <w:rFonts w:ascii="Times New Roman" w:hAnsi="Times New Roman" w:cs="Times New Roman"/>
          <w:b/>
          <w:sz w:val="24"/>
          <w:szCs w:val="24"/>
        </w:rPr>
      </w:pPr>
    </w:p>
    <w:p w14:paraId="1C8608A9" w14:textId="77777777" w:rsidR="00B10248" w:rsidRPr="0076433F" w:rsidRDefault="00B10248" w:rsidP="00B10248">
      <w:pPr>
        <w:pStyle w:val="ListParagraph"/>
        <w:numPr>
          <w:ilvl w:val="0"/>
          <w:numId w:val="28"/>
        </w:numPr>
        <w:suppressAutoHyphens/>
        <w:autoSpaceDE w:val="0"/>
        <w:spacing w:line="100" w:lineRule="atLeast"/>
        <w:rPr>
          <w:rFonts w:ascii="Times New Roman" w:hAnsi="Times New Roman" w:cs="Times New Roman"/>
          <w:b/>
          <w:sz w:val="24"/>
          <w:szCs w:val="24"/>
        </w:rPr>
      </w:pPr>
      <w:r w:rsidRPr="0076433F">
        <w:rPr>
          <w:rFonts w:ascii="Times New Roman" w:hAnsi="Times New Roman" w:cs="Times New Roman"/>
          <w:sz w:val="24"/>
          <w:szCs w:val="24"/>
        </w:rPr>
        <w:t xml:space="preserve">Under the immigration law recently passed by Arizona, law enforcement officials …? Do not have to read illegal immigrants their rights when arresting them, </w:t>
      </w:r>
      <w:proofErr w:type="gramStart"/>
      <w:r w:rsidRPr="0076433F">
        <w:rPr>
          <w:rFonts w:ascii="Times New Roman" w:hAnsi="Times New Roman" w:cs="Times New Roman"/>
          <w:b/>
          <w:sz w:val="24"/>
          <w:szCs w:val="24"/>
        </w:rPr>
        <w:t>Can</w:t>
      </w:r>
      <w:proofErr w:type="gramEnd"/>
      <w:r w:rsidRPr="0076433F">
        <w:rPr>
          <w:rFonts w:ascii="Times New Roman" w:hAnsi="Times New Roman" w:cs="Times New Roman"/>
          <w:b/>
          <w:sz w:val="24"/>
          <w:szCs w:val="24"/>
        </w:rPr>
        <w:t xml:space="preserve"> ask people they suspect of being illegal immigrants for their papers only when stopping them for other reasons, </w:t>
      </w:r>
      <w:r w:rsidRPr="0076433F">
        <w:rPr>
          <w:rFonts w:ascii="Times New Roman" w:hAnsi="Times New Roman" w:cs="Times New Roman"/>
          <w:sz w:val="24"/>
          <w:szCs w:val="24"/>
        </w:rPr>
        <w:t>Can impound vehicles of illegal immigrants, Can ask anyone they suspect of being an illegal immigrant for their papers, Can escort illegal immigrants back across the border, or Couldn’t Say</w:t>
      </w:r>
    </w:p>
    <w:p w14:paraId="5D06F816" w14:textId="77777777" w:rsidR="00B10248" w:rsidRPr="0076433F" w:rsidRDefault="00B10248" w:rsidP="00B10248">
      <w:pPr>
        <w:pStyle w:val="ListParagraph"/>
        <w:suppressAutoHyphens/>
        <w:autoSpaceDE w:val="0"/>
        <w:spacing w:line="100" w:lineRule="atLeast"/>
        <w:rPr>
          <w:rFonts w:ascii="Times New Roman" w:hAnsi="Times New Roman" w:cs="Times New Roman"/>
          <w:b/>
          <w:sz w:val="24"/>
          <w:szCs w:val="24"/>
        </w:rPr>
      </w:pPr>
    </w:p>
    <w:p w14:paraId="6F6842C6" w14:textId="77777777" w:rsidR="00B10248" w:rsidRPr="0076433F" w:rsidRDefault="00B10248" w:rsidP="00B10248">
      <w:pPr>
        <w:pStyle w:val="ListParagraph"/>
        <w:numPr>
          <w:ilvl w:val="0"/>
          <w:numId w:val="28"/>
        </w:numPr>
        <w:suppressAutoHyphens/>
        <w:autoSpaceDE w:val="0"/>
        <w:spacing w:line="100" w:lineRule="atLeast"/>
        <w:rPr>
          <w:rFonts w:ascii="Times New Roman" w:hAnsi="Times New Roman" w:cs="Times New Roman"/>
          <w:sz w:val="24"/>
          <w:szCs w:val="24"/>
        </w:rPr>
      </w:pPr>
      <w:r w:rsidRPr="0076433F">
        <w:rPr>
          <w:rFonts w:ascii="Times New Roman" w:hAnsi="Times New Roman" w:cs="Times New Roman"/>
          <w:bCs/>
          <w:sz w:val="24"/>
          <w:szCs w:val="24"/>
        </w:rPr>
        <w:t>T</w:t>
      </w:r>
      <w:r w:rsidRPr="0076433F">
        <w:rPr>
          <w:rFonts w:ascii="Times New Roman" w:hAnsi="Times New Roman" w:cs="Times New Roman"/>
          <w:sz w:val="24"/>
          <w:szCs w:val="24"/>
        </w:rPr>
        <w:t xml:space="preserve">he recently passed health care bill …? Provides coverage for people who are currently in the country illegally, </w:t>
      </w:r>
      <w:proofErr w:type="gramStart"/>
      <w:r w:rsidRPr="0076433F">
        <w:rPr>
          <w:rFonts w:ascii="Times New Roman" w:hAnsi="Times New Roman" w:cs="Times New Roman"/>
          <w:sz w:val="24"/>
          <w:szCs w:val="24"/>
        </w:rPr>
        <w:t>Replaces</w:t>
      </w:r>
      <w:proofErr w:type="gramEnd"/>
      <w:r w:rsidRPr="0076433F">
        <w:rPr>
          <w:rFonts w:ascii="Times New Roman" w:hAnsi="Times New Roman" w:cs="Times New Roman"/>
          <w:sz w:val="24"/>
          <w:szCs w:val="24"/>
        </w:rPr>
        <w:t xml:space="preserve"> private health insurance with a "single payer system", </w:t>
      </w:r>
      <w:r w:rsidRPr="0076433F">
        <w:rPr>
          <w:rFonts w:ascii="Times New Roman" w:hAnsi="Times New Roman" w:cs="Times New Roman"/>
          <w:b/>
          <w:sz w:val="24"/>
          <w:szCs w:val="24"/>
        </w:rPr>
        <w:t>Increases the Medicare payroll tax for upper</w:t>
      </w:r>
      <w:r w:rsidRPr="0076433F">
        <w:rPr>
          <w:rFonts w:ascii="Times New Roman" w:eastAsia="Calibri" w:hAnsi="Times New Roman" w:cs="Times New Roman"/>
          <w:b/>
          <w:sz w:val="24"/>
          <w:szCs w:val="24"/>
        </w:rPr>
        <w:t>‐</w:t>
      </w:r>
      <w:r w:rsidRPr="0076433F">
        <w:rPr>
          <w:rFonts w:ascii="Times New Roman" w:hAnsi="Times New Roman" w:cs="Times New Roman"/>
          <w:b/>
          <w:sz w:val="24"/>
          <w:szCs w:val="24"/>
        </w:rPr>
        <w:t xml:space="preserve">income Americans, </w:t>
      </w:r>
      <w:r w:rsidRPr="0076433F">
        <w:rPr>
          <w:rFonts w:ascii="Times New Roman" w:hAnsi="Times New Roman" w:cs="Times New Roman"/>
          <w:sz w:val="24"/>
          <w:szCs w:val="24"/>
        </w:rPr>
        <w:t>Does not reimburse routine mammograms for women younger than 50, or Couldn't say</w:t>
      </w:r>
    </w:p>
    <w:p w14:paraId="0DD69D85" w14:textId="77777777" w:rsidR="00B10248" w:rsidRPr="0076433F" w:rsidRDefault="00B10248" w:rsidP="00B10248">
      <w:pPr>
        <w:pStyle w:val="ListParagraph"/>
        <w:suppressAutoHyphens/>
        <w:autoSpaceDE w:val="0"/>
        <w:spacing w:line="100" w:lineRule="atLeast"/>
        <w:rPr>
          <w:rFonts w:ascii="Times New Roman" w:hAnsi="Times New Roman" w:cs="Times New Roman"/>
          <w:sz w:val="24"/>
          <w:szCs w:val="24"/>
        </w:rPr>
      </w:pPr>
    </w:p>
    <w:p w14:paraId="7D65A6E4" w14:textId="77777777" w:rsidR="00B10248" w:rsidRPr="0076433F" w:rsidRDefault="00B10248" w:rsidP="00B10248">
      <w:pPr>
        <w:pStyle w:val="ListParagraph"/>
        <w:numPr>
          <w:ilvl w:val="0"/>
          <w:numId w:val="28"/>
        </w:numPr>
        <w:suppressAutoHyphens/>
        <w:autoSpaceDE w:val="0"/>
        <w:spacing w:line="100" w:lineRule="atLeast"/>
        <w:rPr>
          <w:rFonts w:ascii="Times New Roman" w:hAnsi="Times New Roman" w:cs="Times New Roman"/>
          <w:b/>
          <w:sz w:val="24"/>
          <w:szCs w:val="24"/>
        </w:rPr>
      </w:pPr>
      <w:r w:rsidRPr="0076433F">
        <w:rPr>
          <w:rFonts w:ascii="Times New Roman" w:hAnsi="Times New Roman" w:cs="Times New Roman"/>
          <w:bCs/>
          <w:sz w:val="24"/>
          <w:szCs w:val="24"/>
        </w:rPr>
        <w:t>T</w:t>
      </w:r>
      <w:r w:rsidRPr="0076433F">
        <w:rPr>
          <w:rFonts w:ascii="Times New Roman" w:hAnsi="Times New Roman" w:cs="Times New Roman"/>
          <w:sz w:val="24"/>
          <w:szCs w:val="24"/>
        </w:rPr>
        <w:t xml:space="preserve">he recently passed health care bill …? </w:t>
      </w:r>
      <w:r w:rsidRPr="0076433F">
        <w:rPr>
          <w:rFonts w:ascii="Times New Roman" w:hAnsi="Times New Roman" w:cs="Times New Roman"/>
          <w:b/>
          <w:sz w:val="24"/>
          <w:szCs w:val="24"/>
        </w:rPr>
        <w:t xml:space="preserve">Limits future increases in payments to Medicare providers, </w:t>
      </w:r>
      <w:proofErr w:type="gramStart"/>
      <w:r w:rsidRPr="0076433F">
        <w:rPr>
          <w:rFonts w:ascii="Times New Roman" w:hAnsi="Times New Roman" w:cs="Times New Roman"/>
          <w:sz w:val="24"/>
          <w:szCs w:val="24"/>
        </w:rPr>
        <w:t>Allows</w:t>
      </w:r>
      <w:proofErr w:type="gramEnd"/>
      <w:r w:rsidRPr="0076433F">
        <w:rPr>
          <w:rFonts w:ascii="Times New Roman" w:hAnsi="Times New Roman" w:cs="Times New Roman"/>
          <w:sz w:val="24"/>
          <w:szCs w:val="24"/>
        </w:rPr>
        <w:t xml:space="preserve"> a government panel to make decisions about end</w:t>
      </w:r>
      <w:r w:rsidRPr="0076433F">
        <w:rPr>
          <w:rFonts w:ascii="Times New Roman" w:eastAsia="Calibri" w:hAnsi="Times New Roman" w:cs="Times New Roman"/>
          <w:sz w:val="24"/>
          <w:szCs w:val="24"/>
        </w:rPr>
        <w:t>‐</w:t>
      </w:r>
      <w:r w:rsidRPr="0076433F">
        <w:rPr>
          <w:rFonts w:ascii="Times New Roman" w:hAnsi="Times New Roman" w:cs="Times New Roman"/>
          <w:sz w:val="24"/>
          <w:szCs w:val="24"/>
        </w:rPr>
        <w:t>of</w:t>
      </w:r>
      <w:r w:rsidRPr="0076433F">
        <w:rPr>
          <w:rFonts w:ascii="Times New Roman" w:eastAsia="Calibri" w:hAnsi="Times New Roman" w:cs="Times New Roman"/>
          <w:sz w:val="24"/>
          <w:szCs w:val="24"/>
        </w:rPr>
        <w:t>‐</w:t>
      </w:r>
      <w:r w:rsidRPr="0076433F">
        <w:rPr>
          <w:rFonts w:ascii="Times New Roman" w:hAnsi="Times New Roman" w:cs="Times New Roman"/>
          <w:sz w:val="24"/>
          <w:szCs w:val="24"/>
        </w:rPr>
        <w:t>life care for people on Medicare, Replaces Medicare with a “public option”, Cuts benefits to existing Medicare patients, or Couldn't say</w:t>
      </w:r>
    </w:p>
    <w:p w14:paraId="3FC08625" w14:textId="77777777" w:rsidR="00B10248" w:rsidRPr="0076433F" w:rsidRDefault="00B10248" w:rsidP="00B10248">
      <w:pPr>
        <w:pStyle w:val="ListParagraph"/>
        <w:rPr>
          <w:rFonts w:ascii="Times New Roman" w:hAnsi="Times New Roman" w:cs="Times New Roman"/>
          <w:sz w:val="24"/>
          <w:szCs w:val="24"/>
        </w:rPr>
      </w:pPr>
    </w:p>
    <w:p w14:paraId="57E70318" w14:textId="77777777" w:rsidR="00B10248" w:rsidRPr="0076433F" w:rsidRDefault="00B10248" w:rsidP="00B10248">
      <w:pPr>
        <w:pStyle w:val="ListParagraph"/>
        <w:numPr>
          <w:ilvl w:val="0"/>
          <w:numId w:val="28"/>
        </w:numPr>
        <w:suppressAutoHyphens/>
        <w:autoSpaceDE w:val="0"/>
        <w:spacing w:line="100" w:lineRule="atLeast"/>
        <w:rPr>
          <w:rFonts w:ascii="Times New Roman" w:hAnsi="Times New Roman" w:cs="Times New Roman"/>
          <w:b/>
          <w:sz w:val="24"/>
          <w:szCs w:val="24"/>
        </w:rPr>
      </w:pPr>
      <w:r w:rsidRPr="0076433F">
        <w:rPr>
          <w:rFonts w:ascii="Times New Roman" w:hAnsi="Times New Roman" w:cs="Times New Roman"/>
          <w:sz w:val="24"/>
          <w:szCs w:val="24"/>
        </w:rPr>
        <w:t xml:space="preserve">Under which president was the law that used to forbid bank holding companies from owning other financial companies repealed? Jimmy Carter, Ronald Reagan, George H.W. Bush, </w:t>
      </w:r>
      <w:r w:rsidRPr="0076433F">
        <w:rPr>
          <w:rFonts w:ascii="Times New Roman" w:hAnsi="Times New Roman" w:cs="Times New Roman"/>
          <w:b/>
          <w:sz w:val="24"/>
          <w:szCs w:val="24"/>
        </w:rPr>
        <w:t xml:space="preserve">Bill Clinton, </w:t>
      </w:r>
      <w:r w:rsidRPr="0076433F">
        <w:rPr>
          <w:rFonts w:ascii="Times New Roman" w:hAnsi="Times New Roman" w:cs="Times New Roman"/>
          <w:sz w:val="24"/>
          <w:szCs w:val="24"/>
        </w:rPr>
        <w:t xml:space="preserve">George W. Bush, or Couldn’t </w:t>
      </w:r>
      <w:proofErr w:type="gramStart"/>
      <w:r w:rsidRPr="0076433F">
        <w:rPr>
          <w:rFonts w:ascii="Times New Roman" w:hAnsi="Times New Roman" w:cs="Times New Roman"/>
          <w:sz w:val="24"/>
          <w:szCs w:val="24"/>
        </w:rPr>
        <w:t>say</w:t>
      </w:r>
      <w:proofErr w:type="gramEnd"/>
    </w:p>
    <w:p w14:paraId="546E9EC3" w14:textId="77777777" w:rsidR="00B10248" w:rsidRPr="0076433F" w:rsidRDefault="00B10248" w:rsidP="00B10248">
      <w:pPr>
        <w:pStyle w:val="ListParagraph"/>
        <w:rPr>
          <w:rFonts w:ascii="Times New Roman" w:hAnsi="Times New Roman" w:cs="Times New Roman"/>
          <w:sz w:val="24"/>
          <w:szCs w:val="24"/>
        </w:rPr>
      </w:pPr>
    </w:p>
    <w:p w14:paraId="32CD8006" w14:textId="77777777" w:rsidR="00B10248" w:rsidRPr="0076433F" w:rsidRDefault="00B10248" w:rsidP="00B10248">
      <w:pPr>
        <w:suppressAutoHyphens/>
        <w:autoSpaceDE w:val="0"/>
        <w:spacing w:line="100" w:lineRule="atLeast"/>
        <w:rPr>
          <w:rFonts w:ascii="Times New Roman" w:hAnsi="Times New Roman" w:cs="Times New Roman"/>
          <w:b/>
        </w:rPr>
      </w:pPr>
      <w:r w:rsidRPr="0076433F">
        <w:rPr>
          <w:rFonts w:ascii="Times New Roman" w:hAnsi="Times New Roman" w:cs="Times New Roman"/>
          <w:b/>
        </w:rPr>
        <w:br w:type="page"/>
      </w:r>
    </w:p>
    <w:p w14:paraId="10B53036" w14:textId="77777777" w:rsidR="00B10248" w:rsidRPr="0076433F" w:rsidRDefault="00B10248" w:rsidP="00B10248">
      <w:pPr>
        <w:tabs>
          <w:tab w:val="left" w:pos="1425"/>
        </w:tabs>
        <w:jc w:val="center"/>
        <w:rPr>
          <w:rFonts w:ascii="Times New Roman" w:hAnsi="Times New Roman" w:cs="Times New Roman"/>
          <w:b/>
        </w:rPr>
      </w:pPr>
      <w:r w:rsidRPr="0076433F">
        <w:rPr>
          <w:rFonts w:ascii="Times New Roman" w:hAnsi="Times New Roman" w:cs="Times New Roman"/>
          <w:b/>
        </w:rPr>
        <w:lastRenderedPageBreak/>
        <w:t>Appendix C</w:t>
      </w:r>
    </w:p>
    <w:p w14:paraId="12074CC7" w14:textId="77777777" w:rsidR="00B10248" w:rsidRPr="0076433F" w:rsidRDefault="00B10248" w:rsidP="00B10248">
      <w:pPr>
        <w:tabs>
          <w:tab w:val="left" w:pos="1425"/>
        </w:tabs>
        <w:jc w:val="center"/>
        <w:rPr>
          <w:rFonts w:ascii="Times New Roman" w:hAnsi="Times New Roman" w:cs="Times New Roman"/>
          <w:b/>
        </w:rPr>
      </w:pPr>
      <w:r w:rsidRPr="0076433F">
        <w:rPr>
          <w:rFonts w:ascii="Times New Roman" w:hAnsi="Times New Roman" w:cs="Times New Roman"/>
          <w:b/>
        </w:rPr>
        <w:t>American National Election Time Series Study 2000, 2004, and 2008</w:t>
      </w:r>
    </w:p>
    <w:p w14:paraId="3D193ADF" w14:textId="77777777" w:rsidR="00B10248" w:rsidRPr="0076433F" w:rsidRDefault="00B10248" w:rsidP="00B10248">
      <w:pPr>
        <w:tabs>
          <w:tab w:val="left" w:pos="1425"/>
        </w:tabs>
        <w:jc w:val="center"/>
        <w:rPr>
          <w:rFonts w:ascii="Times New Roman" w:hAnsi="Times New Roman" w:cs="Times New Roman"/>
          <w:b/>
        </w:rPr>
      </w:pPr>
    </w:p>
    <w:p w14:paraId="359E12EC" w14:textId="42F2099F" w:rsidR="00B10248" w:rsidRPr="0076433F" w:rsidRDefault="00B10248" w:rsidP="00B10248">
      <w:pPr>
        <w:tabs>
          <w:tab w:val="left" w:pos="1425"/>
        </w:tabs>
        <w:rPr>
          <w:rFonts w:ascii="Times New Roman" w:hAnsi="Times New Roman" w:cs="Times New Roman"/>
          <w:b/>
        </w:rPr>
      </w:pPr>
      <w:r w:rsidRPr="0076433F">
        <w:rPr>
          <w:rFonts w:ascii="Times New Roman" w:hAnsi="Times New Roman" w:cs="Times New Roman"/>
          <w:b/>
        </w:rPr>
        <w:t>NES 2000</w:t>
      </w:r>
    </w:p>
    <w:p w14:paraId="5E08F824" w14:textId="72C5B76C" w:rsidR="00B10248" w:rsidRPr="0076433F" w:rsidRDefault="00B10248" w:rsidP="00B10248">
      <w:pPr>
        <w:tabs>
          <w:tab w:val="left" w:pos="1425"/>
        </w:tabs>
        <w:rPr>
          <w:rFonts w:ascii="Times New Roman" w:hAnsi="Times New Roman" w:cs="Times New Roman"/>
          <w:bCs/>
        </w:rPr>
      </w:pPr>
      <w:r w:rsidRPr="0076433F">
        <w:rPr>
          <w:rFonts w:ascii="Times New Roman" w:hAnsi="Times New Roman" w:cs="Times New Roman"/>
          <w:bCs/>
        </w:rPr>
        <w:t xml:space="preserve">Respondents were randomly assigned to either of the two conditions – DK probed, or not probed. </w:t>
      </w:r>
    </w:p>
    <w:p w14:paraId="2637D83B" w14:textId="5B07526D" w:rsidR="00B10248" w:rsidRPr="0076433F" w:rsidRDefault="00B10248" w:rsidP="00B10248">
      <w:pPr>
        <w:tabs>
          <w:tab w:val="left" w:pos="1425"/>
        </w:tabs>
        <w:rPr>
          <w:rFonts w:ascii="Times New Roman" w:hAnsi="Times New Roman" w:cs="Times New Roman"/>
        </w:rPr>
      </w:pPr>
      <w:r w:rsidRPr="0076433F">
        <w:rPr>
          <w:rFonts w:ascii="Times New Roman" w:hAnsi="Times New Roman" w:cs="Times New Roman"/>
        </w:rPr>
        <w:t>Now we have a set of questions concerning various public figures. We want to see how much information about them gets out to the public from television, newspapers and the like.</w:t>
      </w:r>
    </w:p>
    <w:p w14:paraId="0964EF98" w14:textId="1DAF8D20" w:rsidR="00B10248" w:rsidRPr="0076433F" w:rsidRDefault="00B10248" w:rsidP="00B10248">
      <w:pPr>
        <w:tabs>
          <w:tab w:val="left" w:pos="1425"/>
        </w:tabs>
        <w:rPr>
          <w:rFonts w:ascii="Times New Roman" w:hAnsi="Times New Roman" w:cs="Times New Roman"/>
        </w:rPr>
      </w:pPr>
      <w:r w:rsidRPr="0076433F">
        <w:rPr>
          <w:rFonts w:ascii="Times New Roman" w:hAnsi="Times New Roman" w:cs="Times New Roman"/>
        </w:rPr>
        <w:t>PROBE DON'T KNOWS WITH, "WELL, WHAT'S YOUR BEST GUESS?" DK KEY IS NOT ALLOWED FOR THIS QUESTION</w:t>
      </w:r>
    </w:p>
    <w:p w14:paraId="00485D22" w14:textId="77777777" w:rsidR="00B10248" w:rsidRPr="0076433F" w:rsidRDefault="00B10248" w:rsidP="00B10248">
      <w:pPr>
        <w:pStyle w:val="NoSpacing"/>
        <w:numPr>
          <w:ilvl w:val="0"/>
          <w:numId w:val="34"/>
        </w:numPr>
        <w:rPr>
          <w:rFonts w:ascii="Times New Roman" w:hAnsi="Times New Roman" w:cs="Times New Roman"/>
          <w:sz w:val="24"/>
          <w:szCs w:val="24"/>
        </w:rPr>
      </w:pPr>
      <w:r w:rsidRPr="0076433F">
        <w:rPr>
          <w:rFonts w:ascii="Times New Roman" w:hAnsi="Times New Roman" w:cs="Times New Roman"/>
          <w:sz w:val="24"/>
          <w:szCs w:val="24"/>
        </w:rPr>
        <w:t>Trent Lott: What job or political office does she NOW hold?</w:t>
      </w:r>
    </w:p>
    <w:p w14:paraId="73299CB1" w14:textId="77777777" w:rsidR="00B10248" w:rsidRPr="0076433F" w:rsidRDefault="00B10248" w:rsidP="00B10248">
      <w:pPr>
        <w:pStyle w:val="NoSpacing"/>
        <w:numPr>
          <w:ilvl w:val="0"/>
          <w:numId w:val="34"/>
        </w:numPr>
        <w:rPr>
          <w:rFonts w:ascii="Times New Roman" w:hAnsi="Times New Roman" w:cs="Times New Roman"/>
          <w:sz w:val="24"/>
          <w:szCs w:val="24"/>
        </w:rPr>
      </w:pPr>
      <w:r w:rsidRPr="0076433F">
        <w:rPr>
          <w:rFonts w:ascii="Times New Roman" w:hAnsi="Times New Roman" w:cs="Times New Roman"/>
          <w:sz w:val="24"/>
          <w:szCs w:val="24"/>
        </w:rPr>
        <w:t>William Rehnquist: What job or political office does he NOW hold?</w:t>
      </w:r>
    </w:p>
    <w:p w14:paraId="1E6D2D1D" w14:textId="77777777" w:rsidR="00B10248" w:rsidRPr="0076433F" w:rsidRDefault="00B10248" w:rsidP="00B10248">
      <w:pPr>
        <w:pStyle w:val="NoSpacing"/>
        <w:numPr>
          <w:ilvl w:val="0"/>
          <w:numId w:val="34"/>
        </w:numPr>
        <w:rPr>
          <w:rFonts w:ascii="Times New Roman" w:hAnsi="Times New Roman" w:cs="Times New Roman"/>
          <w:sz w:val="24"/>
          <w:szCs w:val="24"/>
        </w:rPr>
      </w:pPr>
      <w:r w:rsidRPr="0076433F">
        <w:rPr>
          <w:rFonts w:ascii="Times New Roman" w:hAnsi="Times New Roman" w:cs="Times New Roman"/>
          <w:sz w:val="24"/>
          <w:szCs w:val="24"/>
        </w:rPr>
        <w:t>Tony Blair: What job or political office does he NOW hold?</w:t>
      </w:r>
    </w:p>
    <w:p w14:paraId="5D68684E" w14:textId="77777777" w:rsidR="00B10248" w:rsidRPr="0076433F" w:rsidRDefault="00B10248" w:rsidP="00B10248">
      <w:pPr>
        <w:pStyle w:val="NoSpacing"/>
        <w:numPr>
          <w:ilvl w:val="0"/>
          <w:numId w:val="34"/>
        </w:numPr>
        <w:rPr>
          <w:rFonts w:ascii="Times New Roman" w:hAnsi="Times New Roman" w:cs="Times New Roman"/>
          <w:b/>
          <w:bCs/>
          <w:sz w:val="24"/>
          <w:szCs w:val="24"/>
        </w:rPr>
      </w:pPr>
      <w:r w:rsidRPr="0076433F">
        <w:rPr>
          <w:rFonts w:ascii="Times New Roman" w:hAnsi="Times New Roman" w:cs="Times New Roman"/>
          <w:sz w:val="24"/>
          <w:szCs w:val="24"/>
        </w:rPr>
        <w:t>Janet Reno: What job or political office does she NOW hold?</w:t>
      </w:r>
    </w:p>
    <w:p w14:paraId="1FB6466C" w14:textId="77777777" w:rsidR="00B10248" w:rsidRPr="0076433F" w:rsidRDefault="00B10248" w:rsidP="0076433F">
      <w:pPr>
        <w:tabs>
          <w:tab w:val="left" w:pos="1425"/>
        </w:tabs>
        <w:rPr>
          <w:rFonts w:ascii="Times New Roman" w:hAnsi="Times New Roman" w:cs="Times New Roman"/>
          <w:b/>
        </w:rPr>
      </w:pPr>
    </w:p>
    <w:p w14:paraId="70B7FF61" w14:textId="68E99258" w:rsidR="00B10248" w:rsidRPr="0076433F" w:rsidRDefault="00B10248" w:rsidP="00B10248">
      <w:pPr>
        <w:rPr>
          <w:rFonts w:ascii="Times New Roman" w:hAnsi="Times New Roman" w:cs="Times New Roman"/>
          <w:b/>
          <w:bCs/>
        </w:rPr>
      </w:pPr>
      <w:r w:rsidRPr="0076433F">
        <w:rPr>
          <w:rFonts w:ascii="Times New Roman" w:hAnsi="Times New Roman" w:cs="Times New Roman"/>
          <w:b/>
          <w:bCs/>
        </w:rPr>
        <w:t>NES 2004</w:t>
      </w:r>
    </w:p>
    <w:p w14:paraId="23375C7D" w14:textId="261AB048" w:rsidR="00B10248" w:rsidRPr="0076433F" w:rsidRDefault="00B10248" w:rsidP="00B10248">
      <w:pPr>
        <w:rPr>
          <w:rFonts w:ascii="Times New Roman" w:hAnsi="Times New Roman" w:cs="Times New Roman"/>
        </w:rPr>
      </w:pPr>
      <w:r w:rsidRPr="0076433F">
        <w:rPr>
          <w:rFonts w:ascii="Times New Roman" w:hAnsi="Times New Roman" w:cs="Times New Roman"/>
        </w:rPr>
        <w:t xml:space="preserve">Respondent were asked an open-ended question about the position of an individual. Don’t know responses were followed up with a probe. </w:t>
      </w:r>
    </w:p>
    <w:p w14:paraId="497C2632" w14:textId="369428C0" w:rsidR="00B10248" w:rsidRPr="0076433F" w:rsidRDefault="00B10248" w:rsidP="0076433F">
      <w:pPr>
        <w:rPr>
          <w:rFonts w:ascii="Times New Roman" w:hAnsi="Times New Roman" w:cs="Times New Roman"/>
        </w:rPr>
      </w:pPr>
      <w:r w:rsidRPr="0076433F">
        <w:rPr>
          <w:rFonts w:ascii="Times New Roman" w:hAnsi="Times New Roman" w:cs="Times New Roman"/>
        </w:rPr>
        <w:t>Now we have a set of questions concerning various public figures. We want to see how much information about them gets out to the public from television, newspapers and the like.</w:t>
      </w:r>
    </w:p>
    <w:p w14:paraId="3AD23477" w14:textId="77777777" w:rsidR="00B10248" w:rsidRPr="0076433F" w:rsidRDefault="00B10248" w:rsidP="00B10248">
      <w:pPr>
        <w:rPr>
          <w:rFonts w:ascii="Times New Roman" w:hAnsi="Times New Roman" w:cs="Times New Roman"/>
        </w:rPr>
      </w:pPr>
      <w:r w:rsidRPr="0076433F">
        <w:rPr>
          <w:rFonts w:ascii="Times New Roman" w:hAnsi="Times New Roman" w:cs="Times New Roman"/>
        </w:rPr>
        <w:t>PROBE DON'T KNOWS WITH, "WELL, WHAT'S YOUR BEST GUESS?" DK KEY IS NOT ALLOWED FOR THIS QUESTION</w:t>
      </w:r>
    </w:p>
    <w:p w14:paraId="2D338D14" w14:textId="77777777" w:rsidR="00B10248" w:rsidRPr="0076433F" w:rsidRDefault="00B10248" w:rsidP="00B10248">
      <w:pPr>
        <w:pStyle w:val="NoSpacing"/>
        <w:ind w:left="1080"/>
        <w:rPr>
          <w:rFonts w:ascii="Times New Roman" w:hAnsi="Times New Roman" w:cs="Times New Roman"/>
          <w:sz w:val="24"/>
          <w:szCs w:val="24"/>
        </w:rPr>
      </w:pPr>
    </w:p>
    <w:p w14:paraId="2DB7F58F" w14:textId="77777777" w:rsidR="00B10248" w:rsidRPr="0076433F" w:rsidRDefault="00B10248" w:rsidP="00B10248">
      <w:pPr>
        <w:pStyle w:val="NoSpacing"/>
        <w:numPr>
          <w:ilvl w:val="0"/>
          <w:numId w:val="33"/>
        </w:numPr>
        <w:ind w:left="1080"/>
        <w:rPr>
          <w:rFonts w:ascii="Times New Roman" w:hAnsi="Times New Roman" w:cs="Times New Roman"/>
          <w:sz w:val="24"/>
          <w:szCs w:val="24"/>
        </w:rPr>
      </w:pPr>
      <w:r w:rsidRPr="0076433F">
        <w:rPr>
          <w:rFonts w:ascii="Times New Roman" w:hAnsi="Times New Roman" w:cs="Times New Roman"/>
          <w:sz w:val="24"/>
          <w:szCs w:val="24"/>
        </w:rPr>
        <w:t>Dennis Hastert: What job or political office does she NOW hold?</w:t>
      </w:r>
    </w:p>
    <w:p w14:paraId="055438C2" w14:textId="77777777" w:rsidR="00B10248" w:rsidRPr="0076433F" w:rsidRDefault="00B10248" w:rsidP="00B10248">
      <w:pPr>
        <w:pStyle w:val="NoSpacing"/>
        <w:numPr>
          <w:ilvl w:val="0"/>
          <w:numId w:val="33"/>
        </w:numPr>
        <w:ind w:left="1080"/>
        <w:rPr>
          <w:rFonts w:ascii="Times New Roman" w:hAnsi="Times New Roman" w:cs="Times New Roman"/>
          <w:sz w:val="24"/>
          <w:szCs w:val="24"/>
        </w:rPr>
      </w:pPr>
      <w:r w:rsidRPr="0076433F">
        <w:rPr>
          <w:rFonts w:ascii="Times New Roman" w:hAnsi="Times New Roman" w:cs="Times New Roman"/>
          <w:sz w:val="24"/>
          <w:szCs w:val="24"/>
        </w:rPr>
        <w:t>Dich Cheney: What job or political office does he NOW hold?</w:t>
      </w:r>
    </w:p>
    <w:p w14:paraId="0B121ABC" w14:textId="77777777" w:rsidR="00B10248" w:rsidRPr="0076433F" w:rsidRDefault="00B10248" w:rsidP="00B10248">
      <w:pPr>
        <w:pStyle w:val="NoSpacing"/>
        <w:numPr>
          <w:ilvl w:val="0"/>
          <w:numId w:val="33"/>
        </w:numPr>
        <w:ind w:left="1080"/>
        <w:rPr>
          <w:rFonts w:ascii="Times New Roman" w:hAnsi="Times New Roman" w:cs="Times New Roman"/>
          <w:sz w:val="24"/>
          <w:szCs w:val="24"/>
        </w:rPr>
      </w:pPr>
      <w:r w:rsidRPr="0076433F">
        <w:rPr>
          <w:rFonts w:ascii="Times New Roman" w:hAnsi="Times New Roman" w:cs="Times New Roman"/>
          <w:sz w:val="24"/>
          <w:szCs w:val="24"/>
        </w:rPr>
        <w:t>Tony Blair: What job or political office does he NOW hold?</w:t>
      </w:r>
    </w:p>
    <w:p w14:paraId="509850DF" w14:textId="77777777" w:rsidR="00B10248" w:rsidRPr="0076433F" w:rsidRDefault="00B10248" w:rsidP="00B10248">
      <w:pPr>
        <w:pStyle w:val="NoSpacing"/>
        <w:numPr>
          <w:ilvl w:val="0"/>
          <w:numId w:val="33"/>
        </w:numPr>
        <w:ind w:left="1080"/>
        <w:rPr>
          <w:rFonts w:ascii="Times New Roman" w:hAnsi="Times New Roman" w:cs="Times New Roman"/>
          <w:sz w:val="24"/>
          <w:szCs w:val="24"/>
        </w:rPr>
      </w:pPr>
      <w:r w:rsidRPr="0076433F">
        <w:rPr>
          <w:rFonts w:ascii="Times New Roman" w:hAnsi="Times New Roman" w:cs="Times New Roman"/>
          <w:sz w:val="24"/>
          <w:szCs w:val="24"/>
        </w:rPr>
        <w:t xml:space="preserve">William Rehnquist: What job or political office does he NOW </w:t>
      </w:r>
      <w:proofErr w:type="gramStart"/>
      <w:r w:rsidRPr="0076433F">
        <w:rPr>
          <w:rFonts w:ascii="Times New Roman" w:hAnsi="Times New Roman" w:cs="Times New Roman"/>
          <w:sz w:val="24"/>
          <w:szCs w:val="24"/>
        </w:rPr>
        <w:t>hold</w:t>
      </w:r>
      <w:proofErr w:type="gramEnd"/>
    </w:p>
    <w:p w14:paraId="4738F8A6" w14:textId="77777777" w:rsidR="00B10248" w:rsidRPr="0076433F" w:rsidRDefault="00B10248" w:rsidP="00B10248">
      <w:pPr>
        <w:rPr>
          <w:rFonts w:ascii="Times New Roman" w:hAnsi="Times New Roman" w:cs="Times New Roman"/>
          <w:b/>
        </w:rPr>
      </w:pPr>
    </w:p>
    <w:p w14:paraId="11CE82CB" w14:textId="6CEC2603" w:rsidR="00B10248" w:rsidRPr="0076433F" w:rsidRDefault="00B10248" w:rsidP="00B10248">
      <w:pPr>
        <w:rPr>
          <w:rFonts w:ascii="Times New Roman" w:hAnsi="Times New Roman" w:cs="Times New Roman"/>
          <w:b/>
        </w:rPr>
      </w:pPr>
      <w:r w:rsidRPr="0076433F">
        <w:rPr>
          <w:rFonts w:ascii="Times New Roman" w:hAnsi="Times New Roman" w:cs="Times New Roman"/>
          <w:b/>
        </w:rPr>
        <w:t>NES 2008</w:t>
      </w:r>
    </w:p>
    <w:p w14:paraId="4F5532EE" w14:textId="3A7B403E" w:rsidR="00B10248" w:rsidRPr="0076433F" w:rsidRDefault="00B10248" w:rsidP="00B10248">
      <w:pPr>
        <w:rPr>
          <w:rFonts w:ascii="Times New Roman" w:hAnsi="Times New Roman" w:cs="Times New Roman"/>
        </w:rPr>
      </w:pPr>
      <w:r w:rsidRPr="0076433F">
        <w:rPr>
          <w:rFonts w:ascii="Times New Roman" w:hAnsi="Times New Roman" w:cs="Times New Roman"/>
        </w:rPr>
        <w:t xml:space="preserve">Respondent were asked an open-ended question about the position of an individual. Don’t know responses were followed up with a probe. </w:t>
      </w:r>
    </w:p>
    <w:p w14:paraId="2EB6BF48" w14:textId="255C6DCE" w:rsidR="00B10248" w:rsidRPr="0076433F" w:rsidRDefault="00B10248" w:rsidP="00B10248">
      <w:pPr>
        <w:rPr>
          <w:rFonts w:ascii="Times New Roman" w:hAnsi="Times New Roman" w:cs="Times New Roman"/>
        </w:rPr>
      </w:pPr>
      <w:r w:rsidRPr="0076433F">
        <w:rPr>
          <w:rFonts w:ascii="Times New Roman" w:hAnsi="Times New Roman" w:cs="Times New Roman"/>
        </w:rPr>
        <w:t>Now we have a set of questions concerning various public figures. We want to see how much information about them gets out to the public from television, newspapers and the like.</w:t>
      </w:r>
    </w:p>
    <w:p w14:paraId="0CF347E6" w14:textId="65ED4529" w:rsidR="00B10248" w:rsidRPr="0076433F" w:rsidRDefault="00B10248" w:rsidP="00B10248">
      <w:pPr>
        <w:rPr>
          <w:rFonts w:ascii="Times New Roman" w:hAnsi="Times New Roman" w:cs="Times New Roman"/>
        </w:rPr>
      </w:pPr>
      <w:r w:rsidRPr="0076433F">
        <w:rPr>
          <w:rFonts w:ascii="Times New Roman" w:hAnsi="Times New Roman" w:cs="Times New Roman"/>
        </w:rPr>
        <w:t>PROBE DON'T KNOWS WITH, "WELL, WHAT'S YOUR BEST GUESS?" DK KEY IS NOT ALLOWED FOR THIS QUESTION</w:t>
      </w:r>
    </w:p>
    <w:p w14:paraId="6C1A0CF5" w14:textId="77777777" w:rsidR="00B10248" w:rsidRPr="0076433F" w:rsidRDefault="00B10248" w:rsidP="00B10248">
      <w:pPr>
        <w:pStyle w:val="NoSpacing"/>
        <w:numPr>
          <w:ilvl w:val="0"/>
          <w:numId w:val="31"/>
        </w:numPr>
        <w:ind w:left="1080"/>
        <w:rPr>
          <w:rFonts w:ascii="Times New Roman" w:hAnsi="Times New Roman" w:cs="Times New Roman"/>
          <w:sz w:val="24"/>
          <w:szCs w:val="24"/>
        </w:rPr>
      </w:pPr>
      <w:r w:rsidRPr="0076433F">
        <w:rPr>
          <w:rFonts w:ascii="Times New Roman" w:hAnsi="Times New Roman" w:cs="Times New Roman"/>
          <w:sz w:val="24"/>
          <w:szCs w:val="24"/>
        </w:rPr>
        <w:t>The first name is Nancy Pelosi. What job or political office does she NOW hold?</w:t>
      </w:r>
    </w:p>
    <w:p w14:paraId="3E6FFB01" w14:textId="77777777" w:rsidR="00B10248" w:rsidRPr="0076433F" w:rsidRDefault="00B10248" w:rsidP="00B10248">
      <w:pPr>
        <w:pStyle w:val="NoSpacing"/>
        <w:numPr>
          <w:ilvl w:val="0"/>
          <w:numId w:val="31"/>
        </w:numPr>
        <w:ind w:left="1080"/>
        <w:rPr>
          <w:rFonts w:ascii="Times New Roman" w:hAnsi="Times New Roman" w:cs="Times New Roman"/>
          <w:sz w:val="24"/>
          <w:szCs w:val="24"/>
        </w:rPr>
      </w:pPr>
      <w:r w:rsidRPr="0076433F">
        <w:rPr>
          <w:rFonts w:ascii="Times New Roman" w:hAnsi="Times New Roman" w:cs="Times New Roman"/>
          <w:sz w:val="24"/>
          <w:szCs w:val="24"/>
        </w:rPr>
        <w:t>Dich Cheney: What job or political office does he NOW hold?</w:t>
      </w:r>
    </w:p>
    <w:p w14:paraId="68FD33B2" w14:textId="77777777" w:rsidR="00B10248" w:rsidRPr="0076433F" w:rsidRDefault="00B10248" w:rsidP="00B10248">
      <w:pPr>
        <w:pStyle w:val="NoSpacing"/>
        <w:numPr>
          <w:ilvl w:val="0"/>
          <w:numId w:val="31"/>
        </w:numPr>
        <w:ind w:left="1080"/>
        <w:rPr>
          <w:rFonts w:ascii="Times New Roman" w:hAnsi="Times New Roman" w:cs="Times New Roman"/>
          <w:sz w:val="24"/>
          <w:szCs w:val="24"/>
        </w:rPr>
      </w:pPr>
      <w:r w:rsidRPr="0076433F">
        <w:rPr>
          <w:rFonts w:ascii="Times New Roman" w:hAnsi="Times New Roman" w:cs="Times New Roman"/>
          <w:sz w:val="24"/>
          <w:szCs w:val="24"/>
        </w:rPr>
        <w:t>Gordon Brown: What job or political office does he NOW hold?</w:t>
      </w:r>
    </w:p>
    <w:p w14:paraId="54B527CD" w14:textId="77777777" w:rsidR="00B10248" w:rsidRPr="0076433F" w:rsidRDefault="00B10248" w:rsidP="00B10248">
      <w:pPr>
        <w:pStyle w:val="NoSpacing"/>
        <w:numPr>
          <w:ilvl w:val="0"/>
          <w:numId w:val="31"/>
        </w:numPr>
        <w:ind w:left="1080"/>
        <w:rPr>
          <w:rFonts w:ascii="Times New Roman" w:hAnsi="Times New Roman" w:cs="Times New Roman"/>
          <w:sz w:val="24"/>
          <w:szCs w:val="24"/>
        </w:rPr>
      </w:pPr>
      <w:r w:rsidRPr="0076433F">
        <w:rPr>
          <w:rFonts w:ascii="Times New Roman" w:hAnsi="Times New Roman" w:cs="Times New Roman"/>
          <w:sz w:val="24"/>
          <w:szCs w:val="24"/>
        </w:rPr>
        <w:lastRenderedPageBreak/>
        <w:t>John Roberts: What job or political office does he NOW hold?</w:t>
      </w:r>
    </w:p>
    <w:p w14:paraId="44C4D224" w14:textId="77777777" w:rsidR="00B10248" w:rsidRPr="0076433F" w:rsidRDefault="00B10248" w:rsidP="00B10248">
      <w:pPr>
        <w:pStyle w:val="NoSpacing"/>
        <w:rPr>
          <w:rFonts w:ascii="Times New Roman" w:hAnsi="Times New Roman" w:cs="Times New Roman"/>
          <w:sz w:val="24"/>
          <w:szCs w:val="24"/>
        </w:rPr>
      </w:pPr>
    </w:p>
    <w:p w14:paraId="4DBE93C8" w14:textId="77777777" w:rsidR="00B10248" w:rsidRPr="0076433F" w:rsidRDefault="00B10248" w:rsidP="00B10248">
      <w:pPr>
        <w:pStyle w:val="NoSpacing"/>
        <w:ind w:firstLine="720"/>
        <w:rPr>
          <w:rFonts w:ascii="Times New Roman" w:hAnsi="Times New Roman" w:cs="Times New Roman"/>
          <w:sz w:val="24"/>
          <w:szCs w:val="24"/>
        </w:rPr>
      </w:pPr>
      <w:r w:rsidRPr="0076433F">
        <w:rPr>
          <w:rFonts w:ascii="Times New Roman" w:hAnsi="Times New Roman" w:cs="Times New Roman"/>
          <w:sz w:val="24"/>
          <w:szCs w:val="24"/>
        </w:rPr>
        <w:t>Coding of responses:</w:t>
      </w:r>
    </w:p>
    <w:p w14:paraId="23383E4B" w14:textId="77777777" w:rsidR="00B10248" w:rsidRPr="0076433F" w:rsidRDefault="00B10248" w:rsidP="00B10248">
      <w:pPr>
        <w:pStyle w:val="NoSpacing"/>
        <w:ind w:firstLine="720"/>
        <w:rPr>
          <w:rFonts w:ascii="Times New Roman" w:hAnsi="Times New Roman" w:cs="Times New Roman"/>
          <w:sz w:val="24"/>
          <w:szCs w:val="24"/>
        </w:rPr>
      </w:pPr>
      <w:r w:rsidRPr="0076433F">
        <w:rPr>
          <w:rFonts w:ascii="Times New Roman" w:hAnsi="Times New Roman" w:cs="Times New Roman"/>
          <w:sz w:val="24"/>
          <w:szCs w:val="24"/>
        </w:rPr>
        <w:t xml:space="preserve">Identifiable misspelling and synonyms of each of the terms were coded as </w:t>
      </w:r>
      <w:proofErr w:type="gramStart"/>
      <w:r w:rsidRPr="0076433F">
        <w:rPr>
          <w:rFonts w:ascii="Times New Roman" w:hAnsi="Times New Roman" w:cs="Times New Roman"/>
          <w:sz w:val="24"/>
          <w:szCs w:val="24"/>
        </w:rPr>
        <w:t>correct</w:t>
      </w:r>
      <w:proofErr w:type="gramEnd"/>
    </w:p>
    <w:p w14:paraId="3FBA8688" w14:textId="77777777" w:rsidR="00B10248" w:rsidRPr="0076433F" w:rsidRDefault="00B10248" w:rsidP="00B10248">
      <w:pPr>
        <w:pStyle w:val="NoSpacing"/>
        <w:numPr>
          <w:ilvl w:val="0"/>
          <w:numId w:val="32"/>
        </w:numPr>
        <w:ind w:left="1080"/>
        <w:rPr>
          <w:rFonts w:ascii="Times New Roman" w:hAnsi="Times New Roman" w:cs="Times New Roman"/>
          <w:sz w:val="24"/>
          <w:szCs w:val="24"/>
        </w:rPr>
      </w:pPr>
      <w:r w:rsidRPr="0076433F">
        <w:rPr>
          <w:rFonts w:ascii="Times New Roman" w:hAnsi="Times New Roman" w:cs="Times New Roman"/>
          <w:sz w:val="24"/>
          <w:szCs w:val="24"/>
        </w:rPr>
        <w:t>Pelosi: (‘speaker’ OR ‘head’ OR ‘leader’) and ‘house’ OR ‘congress’</w:t>
      </w:r>
    </w:p>
    <w:p w14:paraId="71C7ED97" w14:textId="77777777" w:rsidR="00B10248" w:rsidRPr="0076433F" w:rsidRDefault="00B10248" w:rsidP="00B10248">
      <w:pPr>
        <w:pStyle w:val="NoSpacing"/>
        <w:numPr>
          <w:ilvl w:val="0"/>
          <w:numId w:val="32"/>
        </w:numPr>
        <w:ind w:left="1080"/>
        <w:rPr>
          <w:rFonts w:ascii="Times New Roman" w:hAnsi="Times New Roman" w:cs="Times New Roman"/>
          <w:sz w:val="24"/>
          <w:szCs w:val="24"/>
        </w:rPr>
      </w:pPr>
      <w:r w:rsidRPr="0076433F">
        <w:rPr>
          <w:rFonts w:ascii="Times New Roman" w:hAnsi="Times New Roman" w:cs="Times New Roman"/>
          <w:sz w:val="24"/>
          <w:szCs w:val="24"/>
        </w:rPr>
        <w:t>Cheney: ‘vice-president’, ‘</w:t>
      </w:r>
      <w:proofErr w:type="spellStart"/>
      <w:r w:rsidRPr="0076433F">
        <w:rPr>
          <w:rFonts w:ascii="Times New Roman" w:hAnsi="Times New Roman" w:cs="Times New Roman"/>
          <w:sz w:val="24"/>
          <w:szCs w:val="24"/>
        </w:rPr>
        <w:t>vp</w:t>
      </w:r>
      <w:proofErr w:type="spellEnd"/>
      <w:r w:rsidRPr="0076433F">
        <w:rPr>
          <w:rFonts w:ascii="Times New Roman" w:hAnsi="Times New Roman" w:cs="Times New Roman"/>
          <w:sz w:val="24"/>
          <w:szCs w:val="24"/>
        </w:rPr>
        <w:t xml:space="preserve">’ </w:t>
      </w:r>
    </w:p>
    <w:p w14:paraId="1DF2A00F" w14:textId="77777777" w:rsidR="00B10248" w:rsidRPr="0076433F" w:rsidRDefault="00B10248" w:rsidP="00B10248">
      <w:pPr>
        <w:pStyle w:val="NoSpacing"/>
        <w:numPr>
          <w:ilvl w:val="0"/>
          <w:numId w:val="32"/>
        </w:numPr>
        <w:ind w:left="1080"/>
        <w:rPr>
          <w:rFonts w:ascii="Times New Roman" w:hAnsi="Times New Roman" w:cs="Times New Roman"/>
          <w:sz w:val="24"/>
          <w:szCs w:val="24"/>
        </w:rPr>
      </w:pPr>
      <w:r w:rsidRPr="0076433F">
        <w:rPr>
          <w:rFonts w:ascii="Times New Roman" w:hAnsi="Times New Roman" w:cs="Times New Roman"/>
          <w:sz w:val="24"/>
          <w:szCs w:val="24"/>
        </w:rPr>
        <w:t>Brown: (‘prime minister’ OR ‘head’, ‘leader’) and (‘UK’ OR ‘England’ OR ‘Britain’ OR ‘English’)</w:t>
      </w:r>
    </w:p>
    <w:p w14:paraId="7FF32FFE" w14:textId="77777777" w:rsidR="00B10248" w:rsidRPr="0076433F" w:rsidRDefault="00B10248" w:rsidP="00B10248">
      <w:pPr>
        <w:pStyle w:val="NoSpacing"/>
        <w:numPr>
          <w:ilvl w:val="0"/>
          <w:numId w:val="32"/>
        </w:numPr>
        <w:spacing w:after="200" w:line="276" w:lineRule="auto"/>
        <w:ind w:left="1080"/>
        <w:rPr>
          <w:rFonts w:ascii="Times New Roman" w:hAnsi="Times New Roman" w:cs="Times New Roman"/>
        </w:rPr>
      </w:pPr>
      <w:r w:rsidRPr="0076433F">
        <w:rPr>
          <w:rFonts w:ascii="Times New Roman" w:hAnsi="Times New Roman" w:cs="Times New Roman"/>
          <w:sz w:val="24"/>
          <w:szCs w:val="24"/>
        </w:rPr>
        <w:t>Roberts: (‘Supreme’ OR ‘SC’ or ‘High’) and (‘Justice’ OR ‘CJ’ OR ‘Judge’)</w:t>
      </w:r>
      <w:r w:rsidRPr="0076433F">
        <w:rPr>
          <w:rFonts w:ascii="Times New Roman" w:hAnsi="Times New Roman" w:cs="Times New Roman"/>
        </w:rPr>
        <w:br w:type="page"/>
      </w:r>
    </w:p>
    <w:p w14:paraId="2F852D98" w14:textId="77777777" w:rsidR="00B10248" w:rsidRPr="0076433F" w:rsidRDefault="00B10248" w:rsidP="00B10248">
      <w:pPr>
        <w:jc w:val="center"/>
        <w:rPr>
          <w:rFonts w:ascii="Times New Roman" w:hAnsi="Times New Roman" w:cs="Times New Roman"/>
          <w:b/>
        </w:rPr>
      </w:pPr>
      <w:r w:rsidRPr="0076433F">
        <w:rPr>
          <w:rFonts w:ascii="Times New Roman" w:hAnsi="Times New Roman" w:cs="Times New Roman"/>
          <w:b/>
        </w:rPr>
        <w:lastRenderedPageBreak/>
        <w:t>Appendix D</w:t>
      </w:r>
    </w:p>
    <w:p w14:paraId="2332DFAF" w14:textId="77777777" w:rsidR="00B10248" w:rsidRPr="0076433F" w:rsidRDefault="00B10248" w:rsidP="00B10248">
      <w:pPr>
        <w:jc w:val="center"/>
        <w:rPr>
          <w:rFonts w:ascii="Times New Roman" w:hAnsi="Times New Roman" w:cs="Times New Roman"/>
          <w:b/>
        </w:rPr>
      </w:pPr>
      <w:r w:rsidRPr="0076433F">
        <w:rPr>
          <w:rFonts w:ascii="Times New Roman" w:hAnsi="Times New Roman" w:cs="Times New Roman"/>
          <w:b/>
        </w:rPr>
        <w:t>National Annenberg Election Study 2004 and 2008</w:t>
      </w:r>
    </w:p>
    <w:p w14:paraId="71BC10A4" w14:textId="77777777" w:rsidR="00B10248" w:rsidRPr="0076433F" w:rsidRDefault="00B10248" w:rsidP="00B10248">
      <w:pPr>
        <w:jc w:val="center"/>
        <w:rPr>
          <w:rFonts w:ascii="Times New Roman" w:hAnsi="Times New Roman" w:cs="Times New Roman"/>
          <w:b/>
        </w:rPr>
      </w:pPr>
    </w:p>
    <w:p w14:paraId="1EF68E99" w14:textId="5A83211E" w:rsidR="00B10248" w:rsidRPr="0076433F" w:rsidRDefault="00B10248" w:rsidP="0076433F">
      <w:pPr>
        <w:rPr>
          <w:rFonts w:ascii="Times New Roman" w:hAnsi="Times New Roman" w:cs="Times New Roman"/>
          <w:b/>
        </w:rPr>
      </w:pPr>
      <w:r w:rsidRPr="0076433F">
        <w:rPr>
          <w:rFonts w:ascii="Times New Roman" w:hAnsi="Times New Roman" w:cs="Times New Roman"/>
          <w:b/>
        </w:rPr>
        <w:t>NAES 2004</w:t>
      </w:r>
    </w:p>
    <w:p w14:paraId="0A0CE3B8" w14:textId="739A52F6" w:rsidR="00B10248" w:rsidRPr="0076433F" w:rsidRDefault="00B10248" w:rsidP="00B10248">
      <w:pPr>
        <w:autoSpaceDE w:val="0"/>
        <w:autoSpaceDN w:val="0"/>
        <w:adjustRightInd w:val="0"/>
        <w:rPr>
          <w:rFonts w:ascii="Times New Roman" w:hAnsi="Times New Roman" w:cs="Times New Roman"/>
        </w:rPr>
      </w:pPr>
      <w:r w:rsidRPr="0076433F">
        <w:rPr>
          <w:rFonts w:ascii="Times New Roman" w:hAnsi="Times New Roman" w:cs="Times New Roman"/>
        </w:rPr>
        <w:t>Questions were closed-ended and followed up with a probe if the initial response was Don’t know: Anyone come to mind?</w:t>
      </w:r>
    </w:p>
    <w:p w14:paraId="37DF43F2" w14:textId="7DD205C9" w:rsidR="00B10248" w:rsidRDefault="00B10248" w:rsidP="00B10248">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To the best of your knowledge, {7/8/04−11/1/04: who favors | 11/3/04−11/16/04: during the presidential campaign, who favored} making the recent tax cuts permanent—George W. Bush, </w:t>
      </w:r>
      <w:r w:rsidRPr="0076433F">
        <w:rPr>
          <w:rFonts w:ascii="Times New Roman" w:hAnsi="Times New Roman" w:cs="Times New Roman"/>
          <w:b/>
          <w:sz w:val="24"/>
          <w:szCs w:val="24"/>
        </w:rPr>
        <w:t>John Kerry</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 </w:t>
      </w:r>
    </w:p>
    <w:p w14:paraId="74B0F847" w14:textId="77777777" w:rsidR="0076433F" w:rsidRPr="0076433F" w:rsidRDefault="0076433F" w:rsidP="0076433F">
      <w:pPr>
        <w:pStyle w:val="ListParagraph"/>
        <w:autoSpaceDE w:val="0"/>
        <w:autoSpaceDN w:val="0"/>
        <w:adjustRightInd w:val="0"/>
        <w:spacing w:after="0" w:line="240" w:lineRule="auto"/>
        <w:rPr>
          <w:rFonts w:ascii="Times New Roman" w:hAnsi="Times New Roman" w:cs="Times New Roman"/>
          <w:sz w:val="24"/>
          <w:szCs w:val="24"/>
        </w:rPr>
      </w:pPr>
    </w:p>
    <w:p w14:paraId="0B3E63D3" w14:textId="77777777" w:rsidR="00B10248" w:rsidRPr="0076433F" w:rsidRDefault="00B10248" w:rsidP="00B10248">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John Kerry {4/19/04−11/1/04: says | 11/3/04−11/16/04: said} that he would eliminate George W. Bush’s tax cuts on those making how much money—over $50,000 a year; over $100,000 a year; </w:t>
      </w:r>
      <w:r w:rsidRPr="0076433F">
        <w:rPr>
          <w:rFonts w:ascii="Times New Roman" w:hAnsi="Times New Roman" w:cs="Times New Roman"/>
          <w:b/>
          <w:sz w:val="24"/>
          <w:szCs w:val="24"/>
        </w:rPr>
        <w:t>over $200,000 a year</w:t>
      </w:r>
      <w:r w:rsidRPr="0076433F">
        <w:rPr>
          <w:rFonts w:ascii="Times New Roman" w:hAnsi="Times New Roman" w:cs="Times New Roman"/>
          <w:sz w:val="24"/>
          <w:szCs w:val="24"/>
        </w:rPr>
        <w:t>; or over $500,000 a year? {4/19/04−10/25/04: If don’t know: Anything come to mind?}</w:t>
      </w:r>
    </w:p>
    <w:p w14:paraId="73883F03" w14:textId="77777777" w:rsidR="00B10248" w:rsidRPr="0076433F" w:rsidRDefault="00B10248" w:rsidP="00B10248">
      <w:pPr>
        <w:autoSpaceDE w:val="0"/>
        <w:autoSpaceDN w:val="0"/>
        <w:adjustRightInd w:val="0"/>
        <w:rPr>
          <w:rFonts w:ascii="Times New Roman" w:hAnsi="Times New Roman" w:cs="Times New Roman"/>
        </w:rPr>
      </w:pPr>
    </w:p>
    <w:p w14:paraId="4CE63A1E" w14:textId="77777777" w:rsidR="00B10248" w:rsidRPr="0076433F" w:rsidRDefault="00B10248" w:rsidP="00B10248">
      <w:pPr>
        <w:autoSpaceDE w:val="0"/>
        <w:autoSpaceDN w:val="0"/>
        <w:adjustRightInd w:val="0"/>
        <w:ind w:firstLine="720"/>
        <w:rPr>
          <w:rFonts w:ascii="Times New Roman" w:hAnsi="Times New Roman" w:cs="Times New Roman"/>
          <w:b/>
          <w:bCs/>
        </w:rPr>
      </w:pPr>
      <w:r w:rsidRPr="0076433F">
        <w:rPr>
          <w:rFonts w:ascii="Times New Roman" w:hAnsi="Times New Roman" w:cs="Times New Roman"/>
        </w:rPr>
        <w:t xml:space="preserve">Only asked of people who </w:t>
      </w:r>
      <w:r w:rsidRPr="0076433F">
        <w:rPr>
          <w:rFonts w:ascii="Times New Roman" w:hAnsi="Times New Roman" w:cs="Times New Roman"/>
          <w:b/>
          <w:bCs/>
        </w:rPr>
        <w:t xml:space="preserve">intend to vote in Democratic primary or voted. </w:t>
      </w:r>
    </w:p>
    <w:p w14:paraId="37507D9F" w14:textId="77777777" w:rsidR="00B10248" w:rsidRPr="0076433F" w:rsidRDefault="00B10248" w:rsidP="00B10248">
      <w:pPr>
        <w:autoSpaceDE w:val="0"/>
        <w:autoSpaceDN w:val="0"/>
        <w:adjustRightInd w:val="0"/>
        <w:ind w:firstLine="720"/>
        <w:rPr>
          <w:rFonts w:ascii="Times New Roman" w:hAnsi="Times New Roman" w:cs="Times New Roman"/>
          <w:b/>
          <w:bCs/>
        </w:rPr>
      </w:pPr>
      <w:r w:rsidRPr="0076433F">
        <w:rPr>
          <w:rFonts w:ascii="Times New Roman" w:hAnsi="Times New Roman" w:cs="Times New Roman"/>
          <w:b/>
          <w:bCs/>
        </w:rPr>
        <w:t>Asked to pick up to five candidates -</w:t>
      </w:r>
    </w:p>
    <w:p w14:paraId="25F005BE" w14:textId="77777777" w:rsidR="00B10248" w:rsidRPr="0076433F" w:rsidRDefault="00B10248" w:rsidP="00B10248">
      <w:pPr>
        <w:autoSpaceDE w:val="0"/>
        <w:autoSpaceDN w:val="0"/>
        <w:adjustRightInd w:val="0"/>
        <w:rPr>
          <w:rFonts w:ascii="Times New Roman" w:hAnsi="Times New Roman" w:cs="Times New Roman"/>
          <w:b/>
          <w:bCs/>
        </w:rPr>
      </w:pPr>
    </w:p>
    <w:p w14:paraId="041920B8" w14:textId="77777777" w:rsidR="00B10248" w:rsidRPr="0076433F" w:rsidRDefault="00B10248" w:rsidP="00B10248">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would repeal George W. Bush’s tax cuts for the wealthiest Americans, that is, for those making over $200,000 a year, but keep the tax cuts for those Americans who are making less? Wesley Clark, Howard Dean, John Edwards, Richard Gephardt, </w:t>
      </w:r>
      <w:r w:rsidRPr="0076433F">
        <w:rPr>
          <w:rFonts w:ascii="Times New Roman" w:hAnsi="Times New Roman" w:cs="Times New Roman"/>
          <w:b/>
          <w:sz w:val="24"/>
          <w:szCs w:val="24"/>
        </w:rPr>
        <w:t>John Kerry</w:t>
      </w:r>
      <w:r w:rsidRPr="0076433F">
        <w:rPr>
          <w:rFonts w:ascii="Times New Roman" w:hAnsi="Times New Roman" w:cs="Times New Roman"/>
          <w:sz w:val="24"/>
          <w:szCs w:val="24"/>
        </w:rPr>
        <w:t>, Dennis Kucinich, Joe Lieberman,</w:t>
      </w:r>
      <w:r w:rsidRPr="0076433F">
        <w:rPr>
          <w:rFonts w:ascii="Times New Roman" w:hAnsi="Times New Roman" w:cs="Times New Roman"/>
          <w:b/>
          <w:bCs/>
          <w:sz w:val="24"/>
          <w:szCs w:val="24"/>
        </w:rPr>
        <w:t xml:space="preserve"> </w:t>
      </w:r>
      <w:r w:rsidRPr="0076433F">
        <w:rPr>
          <w:rFonts w:ascii="Times New Roman" w:hAnsi="Times New Roman" w:cs="Times New Roman"/>
          <w:sz w:val="24"/>
          <w:szCs w:val="24"/>
        </w:rPr>
        <w:t>Carol Moseley Braun, Al Sharpton, Other</w:t>
      </w:r>
    </w:p>
    <w:p w14:paraId="5308EC63" w14:textId="77777777" w:rsidR="00B10248" w:rsidRPr="0076433F" w:rsidRDefault="00B10248" w:rsidP="00B10248">
      <w:pPr>
        <w:autoSpaceDE w:val="0"/>
        <w:autoSpaceDN w:val="0"/>
        <w:adjustRightInd w:val="0"/>
        <w:rPr>
          <w:rFonts w:ascii="Times New Roman" w:hAnsi="Times New Roman" w:cs="Times New Roman"/>
        </w:rPr>
      </w:pPr>
    </w:p>
    <w:p w14:paraId="18617EFD" w14:textId="77777777" w:rsidR="00B10248" w:rsidRPr="0076433F" w:rsidRDefault="00B10248" w:rsidP="00B10248">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Which candidate or candidates would repeal all of George W. Bush’s tax cuts? Wesley Clark, Howard Dean, John Edwards, Richard Gephardt, John Kerry, Dennis Kucinich, Joe Lieberman,</w:t>
      </w:r>
      <w:r w:rsidRPr="0076433F">
        <w:rPr>
          <w:rFonts w:ascii="Times New Roman" w:hAnsi="Times New Roman" w:cs="Times New Roman"/>
          <w:b/>
          <w:bCs/>
          <w:sz w:val="24"/>
          <w:szCs w:val="24"/>
        </w:rPr>
        <w:t xml:space="preserve"> </w:t>
      </w:r>
      <w:r w:rsidRPr="0076433F">
        <w:rPr>
          <w:rFonts w:ascii="Times New Roman" w:hAnsi="Times New Roman" w:cs="Times New Roman"/>
          <w:b/>
          <w:sz w:val="24"/>
          <w:szCs w:val="24"/>
        </w:rPr>
        <w:t>Carol Moseley Braun, Al Sharpton</w:t>
      </w:r>
      <w:r w:rsidRPr="0076433F">
        <w:rPr>
          <w:rFonts w:ascii="Times New Roman" w:hAnsi="Times New Roman" w:cs="Times New Roman"/>
          <w:sz w:val="24"/>
          <w:szCs w:val="24"/>
        </w:rPr>
        <w:t>, Other</w:t>
      </w:r>
    </w:p>
    <w:p w14:paraId="22052BA1" w14:textId="77777777" w:rsidR="00B10248" w:rsidRPr="0076433F" w:rsidRDefault="00B10248" w:rsidP="0076433F">
      <w:pPr>
        <w:autoSpaceDE w:val="0"/>
        <w:autoSpaceDN w:val="0"/>
        <w:adjustRightInd w:val="0"/>
        <w:rPr>
          <w:rFonts w:ascii="Times New Roman" w:hAnsi="Times New Roman" w:cs="Times New Roman"/>
          <w:b/>
          <w:bCs/>
        </w:rPr>
      </w:pPr>
    </w:p>
    <w:p w14:paraId="3B677A9B" w14:textId="77777777" w:rsidR="00B10248" w:rsidRPr="0076433F" w:rsidRDefault="00B10248" w:rsidP="00B10248">
      <w:pPr>
        <w:autoSpaceDE w:val="0"/>
        <w:autoSpaceDN w:val="0"/>
        <w:adjustRightInd w:val="0"/>
        <w:rPr>
          <w:rFonts w:ascii="Times New Roman" w:hAnsi="Times New Roman" w:cs="Times New Roman"/>
          <w:b/>
          <w:bCs/>
        </w:rPr>
      </w:pPr>
      <w:r w:rsidRPr="0076433F">
        <w:rPr>
          <w:rFonts w:ascii="Times New Roman" w:hAnsi="Times New Roman" w:cs="Times New Roman"/>
          <w:b/>
          <w:bCs/>
        </w:rPr>
        <w:t>NAES 2008</w:t>
      </w:r>
    </w:p>
    <w:p w14:paraId="0BD77237" w14:textId="77777777" w:rsidR="00B10248" w:rsidRPr="0076433F" w:rsidRDefault="00B10248" w:rsidP="00B10248">
      <w:pPr>
        <w:autoSpaceDE w:val="0"/>
        <w:autoSpaceDN w:val="0"/>
        <w:adjustRightInd w:val="0"/>
        <w:rPr>
          <w:rFonts w:ascii="Times New Roman" w:hAnsi="Times New Roman" w:cs="Times New Roman"/>
        </w:rPr>
      </w:pPr>
    </w:p>
    <w:p w14:paraId="63455CA7" w14:textId="77777777" w:rsidR="00B10248" w:rsidRPr="0076433F" w:rsidRDefault="00B10248" w:rsidP="00B10248">
      <w:pPr>
        <w:autoSpaceDE w:val="0"/>
        <w:autoSpaceDN w:val="0"/>
        <w:adjustRightInd w:val="0"/>
        <w:rPr>
          <w:rFonts w:ascii="Times New Roman" w:hAnsi="Times New Roman" w:cs="Times New Roman"/>
        </w:rPr>
      </w:pPr>
      <w:r w:rsidRPr="0076433F">
        <w:rPr>
          <w:rFonts w:ascii="Times New Roman" w:hAnsi="Times New Roman" w:cs="Times New Roman"/>
        </w:rPr>
        <w:t>For questions that accept multiple responses – respondent can mark each option as yes, no, don’t know, or no answer. Respondents answering Don’t know on a question were probed with: Anything come to mind? If people still respondent Don’t know this was accepted as the final answer.</w:t>
      </w:r>
    </w:p>
    <w:p w14:paraId="7700671A" w14:textId="77777777" w:rsidR="00B10248" w:rsidRPr="0076433F" w:rsidRDefault="00B10248" w:rsidP="00B10248">
      <w:pPr>
        <w:autoSpaceDE w:val="0"/>
        <w:autoSpaceDN w:val="0"/>
        <w:adjustRightInd w:val="0"/>
        <w:rPr>
          <w:rFonts w:ascii="Times New Roman" w:hAnsi="Times New Roman" w:cs="Times New Roman"/>
        </w:rPr>
      </w:pPr>
    </w:p>
    <w:p w14:paraId="65805AFC" w14:textId="77777777" w:rsidR="00B10248" w:rsidRPr="0076433F" w:rsidRDefault="00B10248" w:rsidP="00B10248">
      <w:pPr>
        <w:autoSpaceDE w:val="0"/>
        <w:autoSpaceDN w:val="0"/>
        <w:adjustRightInd w:val="0"/>
        <w:rPr>
          <w:rFonts w:ascii="Times New Roman" w:hAnsi="Times New Roman" w:cs="Times New Roman"/>
          <w:b/>
          <w:bCs/>
        </w:rPr>
      </w:pPr>
      <w:r w:rsidRPr="0076433F">
        <w:rPr>
          <w:rFonts w:ascii="Times New Roman" w:hAnsi="Times New Roman" w:cs="Times New Roman"/>
        </w:rPr>
        <w:t xml:space="preserve">Several questions with same stems but different response options were asked through the survey period. </w:t>
      </w:r>
      <w:r w:rsidRPr="0076433F">
        <w:rPr>
          <w:rFonts w:ascii="Times New Roman" w:hAnsi="Times New Roman" w:cs="Times New Roman"/>
          <w:b/>
          <w:bCs/>
        </w:rPr>
        <w:t>Appendix Table D1</w:t>
      </w:r>
      <w:r w:rsidRPr="0076433F">
        <w:rPr>
          <w:rFonts w:ascii="Times New Roman" w:hAnsi="Times New Roman" w:cs="Times New Roman"/>
        </w:rPr>
        <w:t xml:space="preserve"> includes all the NAES 2008 questions used in this paper and when they were fielded. </w:t>
      </w:r>
    </w:p>
    <w:p w14:paraId="082F7035" w14:textId="77777777" w:rsidR="00B10248" w:rsidRPr="0076433F" w:rsidRDefault="00B10248" w:rsidP="00B10248">
      <w:pPr>
        <w:rPr>
          <w:rFonts w:ascii="Times New Roman" w:hAnsi="Times New Roman" w:cs="Times New Roman"/>
          <w:b/>
          <w:bCs/>
        </w:rPr>
      </w:pPr>
    </w:p>
    <w:p w14:paraId="1EF061FF" w14:textId="77777777" w:rsidR="00B10248" w:rsidRPr="0076433F" w:rsidRDefault="00B10248" w:rsidP="00B10248">
      <w:pPr>
        <w:rPr>
          <w:rFonts w:ascii="Times New Roman" w:hAnsi="Times New Roman" w:cs="Times New Roman"/>
          <w:b/>
          <w:bCs/>
        </w:rPr>
      </w:pPr>
      <w:r w:rsidRPr="0076433F">
        <w:rPr>
          <w:rFonts w:ascii="Times New Roman" w:hAnsi="Times New Roman" w:cs="Times New Roman"/>
          <w:b/>
          <w:bCs/>
        </w:rPr>
        <w:t xml:space="preserve">      General Knowledge</w:t>
      </w:r>
    </w:p>
    <w:p w14:paraId="06EC24B8" w14:textId="77777777" w:rsidR="00B10248" w:rsidRPr="0076433F" w:rsidRDefault="00B10248" w:rsidP="00B10248">
      <w:pPr>
        <w:ind w:firstLine="720"/>
        <w:rPr>
          <w:rFonts w:ascii="Times New Roman" w:hAnsi="Times New Roman" w:cs="Times New Roman"/>
          <w:b/>
          <w:bCs/>
        </w:rPr>
      </w:pPr>
    </w:p>
    <w:p w14:paraId="2C495959" w14:textId="77777777" w:rsidR="00B10248" w:rsidRPr="0076433F" w:rsidRDefault="00B10248" w:rsidP="00B10248">
      <w:pPr>
        <w:pStyle w:val="NoSpacing"/>
        <w:numPr>
          <w:ilvl w:val="0"/>
          <w:numId w:val="36"/>
        </w:numPr>
        <w:rPr>
          <w:rFonts w:ascii="Times New Roman" w:hAnsi="Times New Roman" w:cs="Times New Roman"/>
          <w:sz w:val="24"/>
          <w:szCs w:val="24"/>
        </w:rPr>
      </w:pPr>
      <w:r w:rsidRPr="0076433F">
        <w:rPr>
          <w:rFonts w:ascii="Times New Roman" w:hAnsi="Times New Roman" w:cs="Times New Roman"/>
          <w:sz w:val="24"/>
          <w:szCs w:val="24"/>
        </w:rPr>
        <w:t xml:space="preserve">Who has the final responsibility to determine if a law is constitutional or not? Is it the president, the Congress, or the </w:t>
      </w:r>
      <w:r w:rsidRPr="0076433F">
        <w:rPr>
          <w:rFonts w:ascii="Times New Roman" w:hAnsi="Times New Roman" w:cs="Times New Roman"/>
          <w:b/>
          <w:sz w:val="24"/>
          <w:szCs w:val="24"/>
        </w:rPr>
        <w:t>Supreme Court</w:t>
      </w:r>
      <w:r w:rsidRPr="0076433F">
        <w:rPr>
          <w:rFonts w:ascii="Times New Roman" w:hAnsi="Times New Roman" w:cs="Times New Roman"/>
          <w:sz w:val="24"/>
          <w:szCs w:val="24"/>
        </w:rPr>
        <w:t>?</w:t>
      </w:r>
    </w:p>
    <w:p w14:paraId="14F56F25" w14:textId="77777777" w:rsidR="00B10248" w:rsidRPr="0076433F" w:rsidRDefault="00B10248" w:rsidP="00B10248">
      <w:pPr>
        <w:pStyle w:val="NoSpacing"/>
        <w:rPr>
          <w:rFonts w:ascii="Times New Roman" w:hAnsi="Times New Roman" w:cs="Times New Roman"/>
          <w:sz w:val="24"/>
          <w:szCs w:val="24"/>
        </w:rPr>
      </w:pPr>
    </w:p>
    <w:p w14:paraId="26B5A0AE" w14:textId="77777777" w:rsidR="00B10248" w:rsidRPr="0076433F" w:rsidRDefault="00B10248" w:rsidP="00B10248">
      <w:pPr>
        <w:pStyle w:val="NoSpacing"/>
        <w:numPr>
          <w:ilvl w:val="0"/>
          <w:numId w:val="36"/>
        </w:numPr>
        <w:rPr>
          <w:rFonts w:ascii="Times New Roman" w:hAnsi="Times New Roman" w:cs="Times New Roman"/>
          <w:sz w:val="24"/>
          <w:szCs w:val="24"/>
        </w:rPr>
      </w:pPr>
      <w:r w:rsidRPr="0076433F">
        <w:rPr>
          <w:rFonts w:ascii="Times New Roman" w:hAnsi="Times New Roman" w:cs="Times New Roman"/>
          <w:sz w:val="24"/>
          <w:szCs w:val="24"/>
        </w:rPr>
        <w:t xml:space="preserve">How much of a majority is required for the US Senate and House to override a presidential veto? </w:t>
      </w:r>
      <w:r w:rsidRPr="0076433F">
        <w:rPr>
          <w:rFonts w:ascii="Times New Roman" w:hAnsi="Times New Roman" w:cs="Times New Roman"/>
          <w:b/>
          <w:sz w:val="24"/>
          <w:szCs w:val="24"/>
        </w:rPr>
        <w:t>Two-thirds</w:t>
      </w:r>
    </w:p>
    <w:p w14:paraId="20E1FC91" w14:textId="77777777" w:rsidR="00B10248" w:rsidRPr="0076433F" w:rsidRDefault="00B10248" w:rsidP="00B10248">
      <w:pPr>
        <w:pStyle w:val="NoSpacing"/>
        <w:rPr>
          <w:rFonts w:ascii="Times New Roman" w:hAnsi="Times New Roman" w:cs="Times New Roman"/>
          <w:sz w:val="24"/>
          <w:szCs w:val="24"/>
        </w:rPr>
      </w:pPr>
    </w:p>
    <w:p w14:paraId="18A319D9" w14:textId="77777777" w:rsidR="00B10248" w:rsidRPr="0076433F" w:rsidRDefault="00B10248" w:rsidP="00B10248">
      <w:pPr>
        <w:pStyle w:val="NoSpacing"/>
        <w:numPr>
          <w:ilvl w:val="0"/>
          <w:numId w:val="36"/>
        </w:numPr>
        <w:rPr>
          <w:rFonts w:ascii="Times New Roman" w:hAnsi="Times New Roman" w:cs="Times New Roman"/>
          <w:sz w:val="24"/>
          <w:szCs w:val="24"/>
        </w:rPr>
      </w:pPr>
      <w:r w:rsidRPr="0076433F">
        <w:rPr>
          <w:rFonts w:ascii="Times New Roman" w:hAnsi="Times New Roman" w:cs="Times New Roman"/>
          <w:sz w:val="24"/>
          <w:szCs w:val="24"/>
        </w:rPr>
        <w:t xml:space="preserve">Do you happen to know which party has the most members in the United States House of Representatives? </w:t>
      </w:r>
      <w:r w:rsidRPr="0076433F">
        <w:rPr>
          <w:rFonts w:ascii="Times New Roman" w:hAnsi="Times New Roman" w:cs="Times New Roman"/>
          <w:b/>
          <w:sz w:val="24"/>
          <w:szCs w:val="24"/>
        </w:rPr>
        <w:t>Democratic Party</w:t>
      </w:r>
      <w:r w:rsidRPr="0076433F">
        <w:rPr>
          <w:rFonts w:ascii="Times New Roman" w:hAnsi="Times New Roman" w:cs="Times New Roman"/>
          <w:sz w:val="24"/>
          <w:szCs w:val="24"/>
        </w:rPr>
        <w:t xml:space="preserve">, Republican Party,  </w:t>
      </w:r>
    </w:p>
    <w:p w14:paraId="44236523" w14:textId="77777777" w:rsidR="00B10248" w:rsidRPr="0076433F" w:rsidRDefault="00B10248" w:rsidP="00B10248">
      <w:pPr>
        <w:pStyle w:val="NoSpacing"/>
        <w:rPr>
          <w:rFonts w:ascii="Times New Roman" w:hAnsi="Times New Roman" w:cs="Times New Roman"/>
          <w:sz w:val="24"/>
          <w:szCs w:val="24"/>
        </w:rPr>
      </w:pPr>
    </w:p>
    <w:p w14:paraId="1CEBB83F" w14:textId="77777777" w:rsidR="00B10248" w:rsidRPr="0076433F" w:rsidRDefault="00B10248" w:rsidP="00B10248">
      <w:pPr>
        <w:pStyle w:val="NoSpacing"/>
        <w:numPr>
          <w:ilvl w:val="0"/>
          <w:numId w:val="36"/>
        </w:numPr>
        <w:rPr>
          <w:rFonts w:ascii="Times New Roman" w:hAnsi="Times New Roman" w:cs="Times New Roman"/>
          <w:sz w:val="24"/>
          <w:szCs w:val="24"/>
        </w:rPr>
      </w:pPr>
      <w:r w:rsidRPr="0076433F">
        <w:rPr>
          <w:rFonts w:ascii="Times New Roman" w:hAnsi="Times New Roman" w:cs="Times New Roman"/>
          <w:sz w:val="24"/>
          <w:szCs w:val="24"/>
        </w:rPr>
        <w:t xml:space="preserve">To the best of your knowledge, do you happen to know how Supreme Court justices are chosen? Are they nominated by a nonpartisan congressional committee, elected by the American people, </w:t>
      </w:r>
      <w:r w:rsidRPr="0076433F">
        <w:rPr>
          <w:rFonts w:ascii="Times New Roman" w:hAnsi="Times New Roman" w:cs="Times New Roman"/>
          <w:b/>
          <w:sz w:val="24"/>
          <w:szCs w:val="24"/>
        </w:rPr>
        <w:t xml:space="preserve">nominated by the </w:t>
      </w:r>
      <w:proofErr w:type="gramStart"/>
      <w:r w:rsidRPr="0076433F">
        <w:rPr>
          <w:rFonts w:ascii="Times New Roman" w:hAnsi="Times New Roman" w:cs="Times New Roman"/>
          <w:b/>
          <w:sz w:val="24"/>
          <w:szCs w:val="24"/>
        </w:rPr>
        <w:t>president</w:t>
      </w:r>
      <w:proofErr w:type="gramEnd"/>
      <w:r w:rsidRPr="0076433F">
        <w:rPr>
          <w:rFonts w:ascii="Times New Roman" w:hAnsi="Times New Roman" w:cs="Times New Roman"/>
          <w:b/>
          <w:sz w:val="24"/>
          <w:szCs w:val="24"/>
        </w:rPr>
        <w:t xml:space="preserve"> and then confirmed by the Senate</w:t>
      </w:r>
      <w:r w:rsidRPr="0076433F">
        <w:rPr>
          <w:rFonts w:ascii="Times New Roman" w:hAnsi="Times New Roman" w:cs="Times New Roman"/>
          <w:sz w:val="24"/>
          <w:szCs w:val="24"/>
        </w:rPr>
        <w:t>, or appointed if they receive a two-thirds majority vote of the justices already on the court?</w:t>
      </w:r>
    </w:p>
    <w:p w14:paraId="1A081C22" w14:textId="77777777" w:rsidR="00B10248" w:rsidRPr="0076433F" w:rsidRDefault="00B10248" w:rsidP="00B10248">
      <w:pPr>
        <w:pStyle w:val="NoSpacing"/>
        <w:rPr>
          <w:rFonts w:ascii="Times New Roman" w:hAnsi="Times New Roman" w:cs="Times New Roman"/>
          <w:b/>
          <w:sz w:val="24"/>
          <w:szCs w:val="24"/>
        </w:rPr>
      </w:pPr>
    </w:p>
    <w:p w14:paraId="442C169F" w14:textId="77777777" w:rsidR="00B10248" w:rsidRPr="0076433F" w:rsidRDefault="00B10248" w:rsidP="00B10248">
      <w:pPr>
        <w:pStyle w:val="NoSpacing"/>
        <w:rPr>
          <w:rFonts w:ascii="Times New Roman" w:hAnsi="Times New Roman" w:cs="Times New Roman"/>
          <w:b/>
          <w:sz w:val="24"/>
          <w:szCs w:val="24"/>
        </w:rPr>
      </w:pPr>
      <w:r w:rsidRPr="0076433F">
        <w:rPr>
          <w:rFonts w:ascii="Times New Roman" w:hAnsi="Times New Roman" w:cs="Times New Roman"/>
          <w:b/>
          <w:sz w:val="24"/>
          <w:szCs w:val="24"/>
        </w:rPr>
        <w:t xml:space="preserve">      Tax</w:t>
      </w:r>
    </w:p>
    <w:p w14:paraId="6A6CBC88" w14:textId="77777777" w:rsidR="00B10248" w:rsidRPr="0076433F" w:rsidRDefault="00B10248" w:rsidP="00B10248">
      <w:pPr>
        <w:pStyle w:val="NoSpacing"/>
        <w:rPr>
          <w:rFonts w:ascii="Times New Roman" w:hAnsi="Times New Roman" w:cs="Times New Roman"/>
          <w:sz w:val="24"/>
          <w:szCs w:val="24"/>
        </w:rPr>
      </w:pPr>
    </w:p>
    <w:p w14:paraId="6889A763"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Which Republican candidate or candidates running for president opposed some of the Bush tax cuts</w:t>
      </w:r>
      <w:r w:rsidRPr="0076433F">
        <w:rPr>
          <w:rFonts w:ascii="Times New Roman" w:hAnsi="Times New Roman" w:cs="Times New Roman"/>
          <w:b/>
          <w:sz w:val="24"/>
          <w:szCs w:val="24"/>
        </w:rPr>
        <w:t xml:space="preserve"> </w:t>
      </w:r>
    </w:p>
    <w:p w14:paraId="03E77615" w14:textId="77777777" w:rsidR="00B10248" w:rsidRPr="0076433F" w:rsidRDefault="00B10248" w:rsidP="00B10248">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b/>
          <w:sz w:val="24"/>
          <w:szCs w:val="24"/>
        </w:rPr>
        <w:t>Multiple Answers Accepted</w:t>
      </w:r>
      <w:r w:rsidRPr="0076433F">
        <w:rPr>
          <w:rFonts w:ascii="Times New Roman" w:hAnsi="Times New Roman" w:cs="Times New Roman"/>
          <w:sz w:val="24"/>
          <w:szCs w:val="24"/>
        </w:rPr>
        <w:t xml:space="preserve">: {1/14/08 – 1/27/08: Rudy Giuliani, Mike Huckabee,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or Mitt Romney | 1/30/08 – 2/6/08: Mike Huckabee,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or Mitt Romney}?</w:t>
      </w:r>
    </w:p>
    <w:p w14:paraId="61A9B36E" w14:textId="77777777" w:rsidR="00B10248" w:rsidRPr="0076433F" w:rsidRDefault="00B10248" w:rsidP="00B10248">
      <w:pPr>
        <w:autoSpaceDE w:val="0"/>
        <w:autoSpaceDN w:val="0"/>
        <w:adjustRightInd w:val="0"/>
        <w:ind w:left="1440"/>
        <w:rPr>
          <w:rFonts w:ascii="Times New Roman" w:hAnsi="Times New Roman" w:cs="Times New Roman"/>
        </w:rPr>
      </w:pPr>
      <w:r w:rsidRPr="0076433F">
        <w:rPr>
          <w:rFonts w:ascii="Times New Roman" w:hAnsi="Times New Roman" w:cs="Times New Roman"/>
        </w:rPr>
        <w:t>{1/14/08 – 1/27/08: Giuliani}</w:t>
      </w:r>
    </w:p>
    <w:p w14:paraId="46557ED1" w14:textId="77777777" w:rsidR="00B10248" w:rsidRPr="0076433F" w:rsidRDefault="00B10248" w:rsidP="00B10248">
      <w:pPr>
        <w:autoSpaceDE w:val="0"/>
        <w:autoSpaceDN w:val="0"/>
        <w:adjustRightInd w:val="0"/>
        <w:ind w:left="1440"/>
        <w:rPr>
          <w:rFonts w:ascii="Times New Roman" w:hAnsi="Times New Roman" w:cs="Times New Roman"/>
        </w:rPr>
      </w:pPr>
      <w:r w:rsidRPr="0076433F">
        <w:rPr>
          <w:rFonts w:ascii="Times New Roman" w:hAnsi="Times New Roman" w:cs="Times New Roman"/>
        </w:rPr>
        <w:t>Huckabee</w:t>
      </w:r>
    </w:p>
    <w:p w14:paraId="58EEFB6E" w14:textId="77777777" w:rsidR="00B10248" w:rsidRPr="0076433F" w:rsidRDefault="00B10248" w:rsidP="00B10248">
      <w:pPr>
        <w:autoSpaceDE w:val="0"/>
        <w:autoSpaceDN w:val="0"/>
        <w:adjustRightInd w:val="0"/>
        <w:ind w:left="1440"/>
        <w:rPr>
          <w:rFonts w:ascii="Times New Roman" w:hAnsi="Times New Roman" w:cs="Times New Roman"/>
        </w:rPr>
      </w:pPr>
      <w:r w:rsidRPr="0076433F">
        <w:rPr>
          <w:rFonts w:ascii="Times New Roman" w:hAnsi="Times New Roman" w:cs="Times New Roman"/>
        </w:rPr>
        <w:t>McCain</w:t>
      </w:r>
    </w:p>
    <w:p w14:paraId="63308D31" w14:textId="77777777" w:rsidR="00B10248" w:rsidRPr="0076433F" w:rsidRDefault="00B10248" w:rsidP="00B10248">
      <w:pPr>
        <w:pStyle w:val="NoSpacing"/>
        <w:ind w:left="1440"/>
        <w:rPr>
          <w:rFonts w:ascii="Times New Roman" w:hAnsi="Times New Roman" w:cs="Times New Roman"/>
          <w:sz w:val="24"/>
          <w:szCs w:val="24"/>
        </w:rPr>
      </w:pPr>
      <w:r w:rsidRPr="0076433F">
        <w:rPr>
          <w:rFonts w:ascii="Times New Roman" w:hAnsi="Times New Roman" w:cs="Times New Roman"/>
          <w:sz w:val="24"/>
          <w:szCs w:val="24"/>
        </w:rPr>
        <w:t>Romney</w:t>
      </w:r>
    </w:p>
    <w:p w14:paraId="58A56FA9" w14:textId="77777777" w:rsidR="00B10248" w:rsidRPr="0076433F" w:rsidRDefault="00B10248" w:rsidP="00B10248">
      <w:pPr>
        <w:pStyle w:val="NoSpacing"/>
        <w:rPr>
          <w:rFonts w:ascii="Times New Roman" w:hAnsi="Times New Roman" w:cs="Times New Roman"/>
          <w:sz w:val="24"/>
          <w:szCs w:val="24"/>
        </w:rPr>
      </w:pPr>
    </w:p>
    <w:p w14:paraId="5DB97E95" w14:textId="77777777" w:rsidR="00B10248" w:rsidRPr="0076433F" w:rsidRDefault="00B10248" w:rsidP="00B10248">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Mike Huckabee,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303A1251" w14:textId="77777777" w:rsidR="00B10248" w:rsidRPr="0076433F" w:rsidRDefault="00B10248" w:rsidP="00B10248">
      <w:pPr>
        <w:pStyle w:val="NoSpacing"/>
        <w:rPr>
          <w:rFonts w:ascii="Times New Roman" w:hAnsi="Times New Roman" w:cs="Times New Roman"/>
          <w:sz w:val="24"/>
          <w:szCs w:val="24"/>
        </w:rPr>
      </w:pPr>
    </w:p>
    <w:p w14:paraId="3EDD6E64"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Democratic candidate or candidates running for president would eliminate the Bush tax cuts for people above a certain income level: </w:t>
      </w:r>
    </w:p>
    <w:p w14:paraId="4FE0B84F" w14:textId="77777777" w:rsidR="00B10248" w:rsidRPr="0076433F" w:rsidRDefault="00B10248" w:rsidP="00B10248">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b/>
          <w:sz w:val="24"/>
          <w:szCs w:val="24"/>
        </w:rPr>
        <w:t>Hillary Clinton, John Edwards, or Barack Obama</w:t>
      </w:r>
      <w:r w:rsidRPr="0076433F">
        <w:rPr>
          <w:rFonts w:ascii="Times New Roman" w:hAnsi="Times New Roman" w:cs="Times New Roman"/>
          <w:sz w:val="24"/>
          <w:szCs w:val="24"/>
        </w:rPr>
        <w:t>?</w:t>
      </w:r>
    </w:p>
    <w:p w14:paraId="7B0BA190"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0841FC9D" w14:textId="77777777" w:rsidR="00B10248" w:rsidRPr="0076433F" w:rsidRDefault="00B10248" w:rsidP="00B10248">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Hillary Clinton, Barack Obama, </w:t>
      </w:r>
      <w:r w:rsidRPr="0076433F">
        <w:rPr>
          <w:rFonts w:ascii="Times New Roman" w:hAnsi="Times New Roman" w:cs="Times New Roman"/>
          <w:b/>
          <w:sz w:val="24"/>
          <w:szCs w:val="24"/>
        </w:rPr>
        <w:t>both</w:t>
      </w:r>
      <w:r w:rsidRPr="0076433F">
        <w:rPr>
          <w:rFonts w:ascii="Times New Roman" w:hAnsi="Times New Roman" w:cs="Times New Roman"/>
          <w:sz w:val="24"/>
          <w:szCs w:val="24"/>
        </w:rPr>
        <w:t xml:space="preserve">,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6684CAB4"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0F615A06"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would eliminate the Bush tax cuts for people above a certain income level: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24C74A9C"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0C85FF84"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lastRenderedPageBreak/>
        <w:t xml:space="preserve">Which Democratic candidate or candidates running for president promises to provide a $1,000 tax cut for working families and no federal income tax for seniors earning under $50,000 per year: Hillary Clinton,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0BA83150"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4E78930B"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promises to provide a $1,000 tax cut for working families and no federal income tax for seniors earning under $50,000 per year: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02ADE3B1" w14:textId="77777777" w:rsidR="00B10248" w:rsidRPr="0076433F" w:rsidRDefault="00B10248" w:rsidP="00B10248">
      <w:pPr>
        <w:autoSpaceDE w:val="0"/>
        <w:autoSpaceDN w:val="0"/>
        <w:adjustRightInd w:val="0"/>
        <w:rPr>
          <w:rFonts w:ascii="Times New Roman" w:hAnsi="Times New Roman" w:cs="Times New Roman"/>
        </w:rPr>
      </w:pPr>
    </w:p>
    <w:p w14:paraId="6404B6D8"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would provide more tax cuts to the middle class: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23E7697E" w14:textId="77777777" w:rsidR="00B10248" w:rsidRPr="0076433F" w:rsidRDefault="00B10248" w:rsidP="00B10248">
      <w:pPr>
        <w:autoSpaceDE w:val="0"/>
        <w:autoSpaceDN w:val="0"/>
        <w:adjustRightInd w:val="0"/>
        <w:rPr>
          <w:rFonts w:ascii="Times New Roman" w:hAnsi="Times New Roman" w:cs="Times New Roman"/>
        </w:rPr>
      </w:pPr>
    </w:p>
    <w:p w14:paraId="7FC6DC43"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proposes a tax cut plan that would provide a government check to millions of people who pay no federal income taxes: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0AFD0036"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26FDD37D"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favors completely eliminating the estate tax, that is the tax on property left by people who die: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72A71AE7" w14:textId="77777777" w:rsidR="00B10248" w:rsidRPr="0076433F" w:rsidRDefault="00B10248" w:rsidP="00B10248">
      <w:pPr>
        <w:autoSpaceDE w:val="0"/>
        <w:autoSpaceDN w:val="0"/>
        <w:adjustRightInd w:val="0"/>
        <w:rPr>
          <w:rFonts w:ascii="Times New Roman" w:hAnsi="Times New Roman" w:cs="Times New Roman"/>
        </w:rPr>
      </w:pPr>
    </w:p>
    <w:p w14:paraId="0FC00E7A" w14:textId="77777777" w:rsidR="00B10248" w:rsidRPr="0076433F" w:rsidRDefault="00B10248" w:rsidP="00B10248">
      <w:pPr>
        <w:pStyle w:val="NoSpacing"/>
        <w:numPr>
          <w:ilvl w:val="0"/>
          <w:numId w:val="42"/>
        </w:numPr>
        <w:rPr>
          <w:rFonts w:ascii="Times New Roman" w:hAnsi="Times New Roman" w:cs="Times New Roman"/>
          <w:sz w:val="24"/>
          <w:szCs w:val="24"/>
        </w:rPr>
      </w:pPr>
      <w:r w:rsidRPr="0076433F">
        <w:rPr>
          <w:rFonts w:ascii="Times New Roman" w:hAnsi="Times New Roman" w:cs="Times New Roman"/>
          <w:sz w:val="24"/>
          <w:szCs w:val="24"/>
        </w:rPr>
        <w:t xml:space="preserve">Which Republican candidate or candidates running for president supports abolishing the Internal Revenue Service, getting rid of the income tax and payroll tax, and putting in place a flat national sales tax that he calls the Fair Tax: Rudy Giuliani, </w:t>
      </w:r>
      <w:r w:rsidRPr="0076433F">
        <w:rPr>
          <w:rFonts w:ascii="Times New Roman" w:hAnsi="Times New Roman" w:cs="Times New Roman"/>
          <w:b/>
          <w:sz w:val="24"/>
          <w:szCs w:val="24"/>
        </w:rPr>
        <w:t>Mike Huckabee</w:t>
      </w:r>
      <w:r w:rsidRPr="0076433F">
        <w:rPr>
          <w:rFonts w:ascii="Times New Roman" w:hAnsi="Times New Roman" w:cs="Times New Roman"/>
          <w:sz w:val="24"/>
          <w:szCs w:val="24"/>
        </w:rPr>
        <w:t>, John McCain, or Mitt Romney?</w:t>
      </w:r>
    </w:p>
    <w:p w14:paraId="55F809DA" w14:textId="77777777" w:rsidR="00B10248" w:rsidRPr="0076433F" w:rsidRDefault="00B10248" w:rsidP="00B10248">
      <w:pPr>
        <w:autoSpaceDE w:val="0"/>
        <w:autoSpaceDN w:val="0"/>
        <w:adjustRightInd w:val="0"/>
        <w:rPr>
          <w:rFonts w:ascii="Times New Roman" w:hAnsi="Times New Roman" w:cs="Times New Roman"/>
        </w:rPr>
      </w:pPr>
    </w:p>
    <w:p w14:paraId="279EDE7E" w14:textId="77777777" w:rsidR="00B10248" w:rsidRPr="0076433F" w:rsidRDefault="00B10248" w:rsidP="00B10248">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Republican candidate or candidates running for president supports abolishing the Internal Revenue Service: </w:t>
      </w:r>
    </w:p>
    <w:p w14:paraId="14CA49A3" w14:textId="77777777" w:rsidR="00B10248" w:rsidRPr="0076433F" w:rsidRDefault="00B10248" w:rsidP="00B10248">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b/>
          <w:sz w:val="24"/>
          <w:szCs w:val="24"/>
        </w:rPr>
        <w:t>Mike Huckabee</w:t>
      </w:r>
      <w:r w:rsidRPr="0076433F">
        <w:rPr>
          <w:rFonts w:ascii="Times New Roman" w:hAnsi="Times New Roman" w:cs="Times New Roman"/>
          <w:sz w:val="24"/>
          <w:szCs w:val="24"/>
        </w:rPr>
        <w:t>, John McCain, or Mitt Romney?</w:t>
      </w:r>
    </w:p>
    <w:p w14:paraId="2F77BF18" w14:textId="77777777" w:rsidR="00B10248" w:rsidRPr="0076433F" w:rsidRDefault="00B10248" w:rsidP="00B10248">
      <w:pPr>
        <w:autoSpaceDE w:val="0"/>
        <w:autoSpaceDN w:val="0"/>
        <w:adjustRightInd w:val="0"/>
        <w:rPr>
          <w:rFonts w:ascii="Times New Roman" w:hAnsi="Times New Roman" w:cs="Times New Roman"/>
        </w:rPr>
      </w:pPr>
    </w:p>
    <w:p w14:paraId="1FEABD22" w14:textId="77777777" w:rsidR="00B10248" w:rsidRPr="0076433F" w:rsidRDefault="00B10248" w:rsidP="00B10248">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b/>
          <w:sz w:val="24"/>
          <w:szCs w:val="24"/>
        </w:rPr>
        <w:t>Mike Huckabee</w:t>
      </w:r>
      <w:r w:rsidRPr="0076433F">
        <w:rPr>
          <w:rFonts w:ascii="Times New Roman" w:hAnsi="Times New Roman" w:cs="Times New Roman"/>
          <w:sz w:val="24"/>
          <w:szCs w:val="24"/>
        </w:rPr>
        <w:t xml:space="preserve">, John McCain,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0B668AC9" w14:textId="77777777" w:rsidR="00B10248" w:rsidRPr="0076433F" w:rsidRDefault="00B10248" w:rsidP="00B10248">
      <w:pPr>
        <w:pStyle w:val="NoSpacing"/>
        <w:rPr>
          <w:rFonts w:ascii="Times New Roman" w:hAnsi="Times New Roman" w:cs="Times New Roman"/>
          <w:sz w:val="24"/>
          <w:szCs w:val="24"/>
        </w:rPr>
      </w:pPr>
    </w:p>
    <w:p w14:paraId="77E6F4CB" w14:textId="77777777" w:rsidR="00B10248" w:rsidRPr="0076433F" w:rsidRDefault="00B10248" w:rsidP="00B10248">
      <w:pPr>
        <w:pStyle w:val="NoSpacing"/>
        <w:ind w:firstLine="360"/>
        <w:rPr>
          <w:rFonts w:ascii="Times New Roman" w:hAnsi="Times New Roman" w:cs="Times New Roman"/>
          <w:b/>
          <w:sz w:val="24"/>
          <w:szCs w:val="24"/>
        </w:rPr>
      </w:pPr>
      <w:r w:rsidRPr="0076433F">
        <w:rPr>
          <w:rFonts w:ascii="Times New Roman" w:hAnsi="Times New Roman" w:cs="Times New Roman"/>
          <w:b/>
          <w:sz w:val="24"/>
          <w:szCs w:val="24"/>
        </w:rPr>
        <w:t>Financial Crisis</w:t>
      </w:r>
    </w:p>
    <w:p w14:paraId="7249FD4A" w14:textId="77777777" w:rsidR="00B10248" w:rsidRPr="0076433F" w:rsidRDefault="00B10248" w:rsidP="00B10248">
      <w:pPr>
        <w:pStyle w:val="NoSpacing"/>
        <w:ind w:firstLine="360"/>
        <w:rPr>
          <w:rFonts w:ascii="Times New Roman" w:hAnsi="Times New Roman" w:cs="Times New Roman"/>
          <w:b/>
          <w:sz w:val="24"/>
          <w:szCs w:val="24"/>
        </w:rPr>
      </w:pPr>
    </w:p>
    <w:p w14:paraId="1B86EF4E" w14:textId="77777777" w:rsidR="00B10248" w:rsidRPr="0076433F" w:rsidRDefault="00B10248" w:rsidP="00B10248">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Democratic candidate or candidates running for president would freeze foreclosures on homes and mortgage interest rates: </w:t>
      </w:r>
      <w:r w:rsidRPr="0076433F">
        <w:rPr>
          <w:rFonts w:ascii="Times New Roman" w:hAnsi="Times New Roman" w:cs="Times New Roman"/>
          <w:b/>
          <w:sz w:val="24"/>
          <w:szCs w:val="24"/>
        </w:rPr>
        <w:t>Hillary Clinton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22973AB6" w14:textId="77777777" w:rsidR="00B10248" w:rsidRPr="0076433F" w:rsidRDefault="00B10248" w:rsidP="00B10248">
      <w:pPr>
        <w:autoSpaceDE w:val="0"/>
        <w:autoSpaceDN w:val="0"/>
        <w:adjustRightInd w:val="0"/>
        <w:rPr>
          <w:rFonts w:ascii="Times New Roman" w:hAnsi="Times New Roman" w:cs="Times New Roman"/>
        </w:rPr>
      </w:pPr>
    </w:p>
    <w:p w14:paraId="1EB41483" w14:textId="77777777" w:rsidR="00B10248" w:rsidRPr="0076433F" w:rsidRDefault="00B10248" w:rsidP="00B10248">
      <w:pPr>
        <w:autoSpaceDE w:val="0"/>
        <w:autoSpaceDN w:val="0"/>
        <w:adjustRightInd w:val="0"/>
        <w:ind w:firstLine="360"/>
        <w:rPr>
          <w:rFonts w:ascii="Times New Roman" w:hAnsi="Times New Roman" w:cs="Times New Roman"/>
          <w:b/>
        </w:rPr>
      </w:pPr>
      <w:r w:rsidRPr="0076433F">
        <w:rPr>
          <w:rFonts w:ascii="Times New Roman" w:hAnsi="Times New Roman" w:cs="Times New Roman"/>
          <w:b/>
        </w:rPr>
        <w:t>Health Care</w:t>
      </w:r>
    </w:p>
    <w:p w14:paraId="7D83A87F" w14:textId="77777777" w:rsidR="00B10248" w:rsidRPr="0076433F" w:rsidRDefault="00B10248" w:rsidP="00B10248">
      <w:pPr>
        <w:autoSpaceDE w:val="0"/>
        <w:autoSpaceDN w:val="0"/>
        <w:adjustRightInd w:val="0"/>
        <w:ind w:firstLine="360"/>
        <w:rPr>
          <w:rFonts w:ascii="Times New Roman" w:hAnsi="Times New Roman" w:cs="Times New Roman"/>
          <w:b/>
        </w:rPr>
      </w:pPr>
    </w:p>
    <w:p w14:paraId="3EE41835" w14:textId="77777777" w:rsidR="00B10248" w:rsidRPr="0076433F" w:rsidRDefault="00B10248" w:rsidP="00B10248">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Which Democratic candidate or candidates running for president is proposing a health care reform plan that mandates that everyone have health insurance: {1/14/08 – 1/24/08, 1/30/08 – 2/3/</w:t>
      </w:r>
      <w:proofErr w:type="gramStart"/>
      <w:r w:rsidRPr="0076433F">
        <w:rPr>
          <w:rFonts w:ascii="Times New Roman" w:hAnsi="Times New Roman" w:cs="Times New Roman"/>
          <w:sz w:val="24"/>
          <w:szCs w:val="24"/>
        </w:rPr>
        <w:t>08 :</w:t>
      </w:r>
      <w:proofErr w:type="gramEnd"/>
      <w:r w:rsidRPr="0076433F">
        <w:rPr>
          <w:rFonts w:ascii="Times New Roman" w:hAnsi="Times New Roman" w:cs="Times New Roman"/>
          <w:sz w:val="24"/>
          <w:szCs w:val="24"/>
        </w:rPr>
        <w:t xml:space="preserve"> </w:t>
      </w:r>
      <w:r w:rsidRPr="0076433F">
        <w:rPr>
          <w:rFonts w:ascii="Times New Roman" w:hAnsi="Times New Roman" w:cs="Times New Roman"/>
          <w:b/>
          <w:sz w:val="24"/>
          <w:szCs w:val="24"/>
        </w:rPr>
        <w:t>Hillary Clinton</w:t>
      </w:r>
      <w:r w:rsidRPr="0076433F">
        <w:rPr>
          <w:rFonts w:ascii="Times New Roman" w:hAnsi="Times New Roman" w:cs="Times New Roman"/>
          <w:sz w:val="24"/>
          <w:szCs w:val="24"/>
        </w:rPr>
        <w:t xml:space="preserve"> or Barack Obama | 2/4/08 – 5/22/08 : </w:t>
      </w:r>
      <w:r w:rsidRPr="0076433F">
        <w:rPr>
          <w:rFonts w:ascii="Times New Roman" w:hAnsi="Times New Roman" w:cs="Times New Roman"/>
          <w:b/>
          <w:sz w:val="24"/>
          <w:szCs w:val="24"/>
        </w:rPr>
        <w:t>Hillary Clinton</w:t>
      </w:r>
      <w:r w:rsidRPr="0076433F">
        <w:rPr>
          <w:rFonts w:ascii="Times New Roman" w:hAnsi="Times New Roman" w:cs="Times New Roman"/>
          <w:sz w:val="24"/>
          <w:szCs w:val="24"/>
        </w:rPr>
        <w:t>, Barack Obama, both, or neither}?</w:t>
      </w:r>
    </w:p>
    <w:p w14:paraId="4F817DB3"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35C00AB4" w14:textId="77777777" w:rsidR="00B10248" w:rsidRPr="0076433F" w:rsidRDefault="00B10248" w:rsidP="00B10248">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is proposing a health care reform plan that mandates that children have health insurance: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23676A98"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5170FC78" w14:textId="77777777" w:rsidR="00B10248" w:rsidRPr="0076433F" w:rsidRDefault="00B10248" w:rsidP="00B10248">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Money for health insurance –</w:t>
      </w:r>
    </w:p>
    <w:p w14:paraId="76926AB9" w14:textId="77777777" w:rsidR="00B10248" w:rsidRPr="0076433F" w:rsidRDefault="00B10248" w:rsidP="00B10248">
      <w:pPr>
        <w:pStyle w:val="ListParagraph"/>
        <w:numPr>
          <w:ilvl w:val="1"/>
          <w:numId w:val="38"/>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b/>
          <w:sz w:val="24"/>
          <w:szCs w:val="24"/>
        </w:rPr>
        <w:t>Multiple Answers Accepted</w:t>
      </w:r>
      <w:r w:rsidRPr="0076433F">
        <w:rPr>
          <w:rFonts w:ascii="Times New Roman" w:hAnsi="Times New Roman" w:cs="Times New Roman"/>
          <w:sz w:val="24"/>
          <w:szCs w:val="24"/>
        </w:rPr>
        <w:t xml:space="preserve">: Which candidate or candidates would provide individuals $2,500 and families $5,000 to help them buy their own health insurance: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Hillary Clinton, or Barack Obama?</w:t>
      </w:r>
    </w:p>
    <w:p w14:paraId="6A1520F5"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479E4A9E" w14:textId="77777777" w:rsidR="00B10248" w:rsidRPr="0076433F" w:rsidRDefault="00B10248" w:rsidP="00B10248">
      <w:pPr>
        <w:pStyle w:val="ListParagraph"/>
        <w:numPr>
          <w:ilvl w:val="1"/>
          <w:numId w:val="38"/>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Which candidate or candidates running for president would provide individuals $2,500 or families $5,000 to help them buy their own health insurance:</w:t>
      </w:r>
      <w:r w:rsidRPr="0076433F">
        <w:rPr>
          <w:rFonts w:ascii="Times New Roman" w:hAnsi="Times New Roman" w:cs="Times New Roman"/>
          <w:b/>
          <w:sz w:val="24"/>
          <w:szCs w:val="24"/>
        </w:rPr>
        <w:t xml:space="preserve"> </w:t>
      </w:r>
    </w:p>
    <w:p w14:paraId="1EA173A8" w14:textId="77777777" w:rsidR="00B10248" w:rsidRPr="0076433F" w:rsidRDefault="00B10248" w:rsidP="00B10248">
      <w:pPr>
        <w:pStyle w:val="ListParagraph"/>
        <w:numPr>
          <w:ilvl w:val="2"/>
          <w:numId w:val="38"/>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b/>
          <w:sz w:val="24"/>
          <w:szCs w:val="24"/>
        </w:rPr>
        <w:t>Multiple Answers Accepted</w:t>
      </w:r>
      <w:r w:rsidRPr="0076433F">
        <w:rPr>
          <w:rFonts w:ascii="Times New Roman" w:hAnsi="Times New Roman" w:cs="Times New Roman"/>
          <w:sz w:val="24"/>
          <w:szCs w:val="24"/>
        </w:rPr>
        <w:t xml:space="preserv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Hillary Clinton, or Barack Obama?</w:t>
      </w:r>
    </w:p>
    <w:p w14:paraId="32DEA8DB"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2300B593" w14:textId="77777777" w:rsidR="00B10248" w:rsidRPr="0076433F" w:rsidRDefault="00B10248" w:rsidP="00B10248">
      <w:pPr>
        <w:pStyle w:val="ListParagraph"/>
        <w:numPr>
          <w:ilvl w:val="2"/>
          <w:numId w:val="38"/>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6D427DF9"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2AE7B4CA" w14:textId="77777777" w:rsidR="00B10248" w:rsidRPr="0076433F" w:rsidRDefault="00B10248" w:rsidP="00B10248">
      <w:pPr>
        <w:pStyle w:val="ListParagraph"/>
        <w:numPr>
          <w:ilvl w:val="1"/>
          <w:numId w:val="38"/>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would provide uninsured individuals with a $2,500 credit or uninsured families with a $5,000 credit to help them buy their own health insurance: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160F82A0" w14:textId="77777777" w:rsidR="00B10248" w:rsidRPr="0076433F" w:rsidRDefault="00B10248" w:rsidP="00B10248">
      <w:pPr>
        <w:pStyle w:val="NoSpacing"/>
        <w:rPr>
          <w:rFonts w:ascii="Times New Roman" w:hAnsi="Times New Roman" w:cs="Times New Roman"/>
          <w:sz w:val="24"/>
          <w:szCs w:val="24"/>
        </w:rPr>
      </w:pPr>
    </w:p>
    <w:p w14:paraId="6C12F469" w14:textId="77777777" w:rsidR="00B10248" w:rsidRPr="0076433F" w:rsidRDefault="00B10248" w:rsidP="00B10248">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proposes taxing the health benefits an employee receives from an employer: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2E375A81" w14:textId="77777777" w:rsidR="00B10248" w:rsidRPr="0076433F" w:rsidRDefault="00B10248" w:rsidP="00B10248">
      <w:pPr>
        <w:pStyle w:val="NoSpacing"/>
        <w:rPr>
          <w:rFonts w:ascii="Times New Roman" w:hAnsi="Times New Roman" w:cs="Times New Roman"/>
          <w:sz w:val="24"/>
          <w:szCs w:val="24"/>
        </w:rPr>
      </w:pPr>
    </w:p>
    <w:p w14:paraId="1C97D22B" w14:textId="77777777" w:rsidR="00B10248" w:rsidRPr="0076433F" w:rsidRDefault="00B10248" w:rsidP="00B10248">
      <w:pPr>
        <w:pStyle w:val="NoSpacing"/>
        <w:rPr>
          <w:rFonts w:ascii="Times New Roman" w:hAnsi="Times New Roman" w:cs="Times New Roman"/>
          <w:b/>
          <w:sz w:val="24"/>
          <w:szCs w:val="24"/>
        </w:rPr>
      </w:pPr>
      <w:r w:rsidRPr="0076433F">
        <w:rPr>
          <w:rFonts w:ascii="Times New Roman" w:hAnsi="Times New Roman" w:cs="Times New Roman"/>
          <w:b/>
          <w:sz w:val="24"/>
          <w:szCs w:val="24"/>
        </w:rPr>
        <w:t xml:space="preserve">      Social Insurance</w:t>
      </w:r>
    </w:p>
    <w:p w14:paraId="07668428" w14:textId="77777777" w:rsidR="00B10248" w:rsidRPr="0076433F" w:rsidRDefault="00B10248" w:rsidP="00B10248">
      <w:pPr>
        <w:pStyle w:val="NoSpacing"/>
        <w:rPr>
          <w:rFonts w:ascii="Times New Roman" w:hAnsi="Times New Roman" w:cs="Times New Roman"/>
          <w:sz w:val="24"/>
          <w:szCs w:val="24"/>
        </w:rPr>
      </w:pPr>
    </w:p>
    <w:p w14:paraId="02E89F6B" w14:textId="77777777" w:rsidR="00B10248" w:rsidRPr="0076433F" w:rsidRDefault="00B10248" w:rsidP="00B10248">
      <w:pPr>
        <w:autoSpaceDE w:val="0"/>
        <w:autoSpaceDN w:val="0"/>
        <w:adjustRightInd w:val="0"/>
        <w:ind w:left="720"/>
        <w:rPr>
          <w:rFonts w:ascii="Times New Roman" w:hAnsi="Times New Roman" w:cs="Times New Roman"/>
        </w:rPr>
      </w:pPr>
      <w:r w:rsidRPr="0076433F">
        <w:rPr>
          <w:rFonts w:ascii="Times New Roman" w:hAnsi="Times New Roman" w:cs="Times New Roman"/>
        </w:rPr>
        <w:t xml:space="preserve">Which candidate running for president favors vouchers that would help parents pay the cost of charter or private elementary or secondary schools for their children: </w:t>
      </w:r>
      <w:r w:rsidRPr="0076433F">
        <w:rPr>
          <w:rFonts w:ascii="Times New Roman" w:hAnsi="Times New Roman" w:cs="Times New Roman"/>
          <w:b/>
        </w:rPr>
        <w:t>John McCain</w:t>
      </w:r>
      <w:r w:rsidRPr="0076433F">
        <w:rPr>
          <w:rFonts w:ascii="Times New Roman" w:hAnsi="Times New Roman" w:cs="Times New Roman"/>
        </w:rPr>
        <w:t xml:space="preserve">, Barack Obama, both, </w:t>
      </w:r>
      <w:proofErr w:type="gramStart"/>
      <w:r w:rsidRPr="0076433F">
        <w:rPr>
          <w:rFonts w:ascii="Times New Roman" w:hAnsi="Times New Roman" w:cs="Times New Roman"/>
        </w:rPr>
        <w:t>or</w:t>
      </w:r>
      <w:proofErr w:type="gramEnd"/>
      <w:r w:rsidRPr="0076433F">
        <w:rPr>
          <w:rFonts w:ascii="Times New Roman" w:hAnsi="Times New Roman" w:cs="Times New Roman"/>
        </w:rPr>
        <w:t xml:space="preserve"> neither?</w:t>
      </w:r>
    </w:p>
    <w:p w14:paraId="313877C8" w14:textId="77777777" w:rsidR="00B10248" w:rsidRPr="0076433F" w:rsidRDefault="00B10248" w:rsidP="00B10248">
      <w:pPr>
        <w:pStyle w:val="NoSpacing"/>
        <w:rPr>
          <w:rFonts w:ascii="Times New Roman" w:hAnsi="Times New Roman" w:cs="Times New Roman"/>
          <w:sz w:val="24"/>
          <w:szCs w:val="24"/>
        </w:rPr>
      </w:pPr>
    </w:p>
    <w:p w14:paraId="5E57F811" w14:textId="77777777" w:rsidR="00B10248" w:rsidRPr="0076433F" w:rsidRDefault="00B10248" w:rsidP="00B10248">
      <w:pPr>
        <w:pStyle w:val="NoSpacing"/>
        <w:rPr>
          <w:rFonts w:ascii="Times New Roman" w:hAnsi="Times New Roman" w:cs="Times New Roman"/>
          <w:b/>
          <w:sz w:val="24"/>
          <w:szCs w:val="24"/>
        </w:rPr>
      </w:pPr>
      <w:r w:rsidRPr="0076433F">
        <w:rPr>
          <w:rFonts w:ascii="Times New Roman" w:hAnsi="Times New Roman" w:cs="Times New Roman"/>
          <w:b/>
          <w:sz w:val="24"/>
          <w:szCs w:val="24"/>
        </w:rPr>
        <w:t xml:space="preserve">      Iraq</w:t>
      </w:r>
    </w:p>
    <w:p w14:paraId="6FD48ECC" w14:textId="77777777" w:rsidR="00B10248" w:rsidRPr="0076433F" w:rsidRDefault="00B10248" w:rsidP="00B10248">
      <w:pPr>
        <w:pStyle w:val="NoSpacing"/>
        <w:rPr>
          <w:rFonts w:ascii="Times New Roman" w:hAnsi="Times New Roman" w:cs="Times New Roman"/>
          <w:sz w:val="24"/>
          <w:szCs w:val="24"/>
        </w:rPr>
      </w:pPr>
    </w:p>
    <w:p w14:paraId="48771428" w14:textId="77777777" w:rsidR="00B10248" w:rsidRPr="0076433F" w:rsidRDefault="00B10248" w:rsidP="00B10248">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Democratic candidate or candidates running for president was opposed to giving President Bush authorization to wage war in Iraq: </w:t>
      </w:r>
    </w:p>
    <w:p w14:paraId="1B4D19AD" w14:textId="77777777" w:rsidR="00B10248" w:rsidRPr="0076433F" w:rsidRDefault="00B10248" w:rsidP="00B10248">
      <w:pPr>
        <w:pStyle w:val="ListParagraph"/>
        <w:numPr>
          <w:ilvl w:val="1"/>
          <w:numId w:val="43"/>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Hillary Clinton, John Edwards, or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w:t>
      </w:r>
    </w:p>
    <w:p w14:paraId="77DEBED6" w14:textId="77777777" w:rsidR="00B10248" w:rsidRPr="0076433F" w:rsidRDefault="00B10248" w:rsidP="00B10248">
      <w:pPr>
        <w:pStyle w:val="ListParagraph"/>
        <w:numPr>
          <w:ilvl w:val="1"/>
          <w:numId w:val="43"/>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{1/30/08 – 2/3/08: Hillary Clinton or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 2/4/08 – 5/22/08: Hillary Clinton,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374C1267" w14:textId="77777777" w:rsidR="00B10248" w:rsidRPr="0076433F" w:rsidRDefault="00B10248" w:rsidP="00B10248">
      <w:pPr>
        <w:autoSpaceDE w:val="0"/>
        <w:autoSpaceDN w:val="0"/>
        <w:adjustRightInd w:val="0"/>
        <w:rPr>
          <w:rFonts w:ascii="Times New Roman" w:hAnsi="Times New Roman" w:cs="Times New Roman"/>
        </w:rPr>
      </w:pPr>
    </w:p>
    <w:p w14:paraId="7C6ABA3A" w14:textId="77777777" w:rsidR="00B10248" w:rsidRPr="0076433F" w:rsidRDefault="00B10248" w:rsidP="00B10248">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opposed the war in Iraq: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257747D8"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6C0BFE36" w14:textId="77777777" w:rsidR="00B10248" w:rsidRPr="0076433F" w:rsidRDefault="00B10248" w:rsidP="00B10248">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lastRenderedPageBreak/>
        <w:t xml:space="preserve">Which Republican candidate running for president was the first to criticize former Secretary of Defense Donald Rumsfeld for conduct of the Iraq War and the first to advocate the increase in troops known as the surge: </w:t>
      </w:r>
    </w:p>
    <w:p w14:paraId="2324482B" w14:textId="77777777" w:rsidR="00B10248" w:rsidRPr="0076433F" w:rsidRDefault="00B10248" w:rsidP="00B10248">
      <w:pPr>
        <w:pStyle w:val="ListParagraph"/>
        <w:numPr>
          <w:ilvl w:val="1"/>
          <w:numId w:val="43"/>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{1/14/08 – 1/29/08: Rudy Giuliani, Mike Huckabee,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or Mitt Romney | 1/30/08 – 2/6/</w:t>
      </w:r>
      <w:proofErr w:type="gramStart"/>
      <w:r w:rsidRPr="0076433F">
        <w:rPr>
          <w:rFonts w:ascii="Times New Roman" w:hAnsi="Times New Roman" w:cs="Times New Roman"/>
          <w:sz w:val="24"/>
          <w:szCs w:val="24"/>
        </w:rPr>
        <w:t>08 :</w:t>
      </w:r>
      <w:proofErr w:type="gramEnd"/>
      <w:r w:rsidRPr="0076433F">
        <w:rPr>
          <w:rFonts w:ascii="Times New Roman" w:hAnsi="Times New Roman" w:cs="Times New Roman"/>
          <w:sz w:val="24"/>
          <w:szCs w:val="24"/>
        </w:rPr>
        <w:t xml:space="preserve"> Mike Huckabee,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or Mitt Romney}?</w:t>
      </w:r>
    </w:p>
    <w:p w14:paraId="41F1587C"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62DC7618" w14:textId="77777777" w:rsidR="00B10248" w:rsidRPr="0076433F" w:rsidRDefault="00B10248" w:rsidP="00B10248">
      <w:pPr>
        <w:pStyle w:val="ListParagraph"/>
        <w:numPr>
          <w:ilvl w:val="1"/>
          <w:numId w:val="43"/>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Mike Huckabee,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3EAB69E2" w14:textId="77777777" w:rsidR="00B10248" w:rsidRPr="0076433F" w:rsidRDefault="00B10248" w:rsidP="00B10248">
      <w:pPr>
        <w:pStyle w:val="NoSpacing"/>
        <w:rPr>
          <w:rFonts w:ascii="Times New Roman" w:hAnsi="Times New Roman" w:cs="Times New Roman"/>
          <w:sz w:val="24"/>
          <w:szCs w:val="24"/>
        </w:rPr>
      </w:pPr>
    </w:p>
    <w:p w14:paraId="5109E3E8" w14:textId="77777777" w:rsidR="00B10248" w:rsidRPr="0076433F" w:rsidRDefault="00B10248" w:rsidP="00B10248">
      <w:pPr>
        <w:pStyle w:val="NoSpacing"/>
        <w:ind w:firstLine="360"/>
        <w:rPr>
          <w:rFonts w:ascii="Times New Roman" w:hAnsi="Times New Roman" w:cs="Times New Roman"/>
          <w:b/>
          <w:sz w:val="24"/>
          <w:szCs w:val="24"/>
        </w:rPr>
      </w:pPr>
      <w:r w:rsidRPr="0076433F">
        <w:rPr>
          <w:rFonts w:ascii="Times New Roman" w:hAnsi="Times New Roman" w:cs="Times New Roman"/>
          <w:b/>
          <w:sz w:val="24"/>
          <w:szCs w:val="24"/>
        </w:rPr>
        <w:t>Homeland Security/etc.</w:t>
      </w:r>
    </w:p>
    <w:p w14:paraId="03792F33" w14:textId="77777777" w:rsidR="00B10248" w:rsidRPr="0076433F" w:rsidRDefault="00B10248" w:rsidP="00B10248">
      <w:pPr>
        <w:pStyle w:val="NoSpacing"/>
        <w:ind w:firstLine="360"/>
        <w:rPr>
          <w:rFonts w:ascii="Times New Roman" w:hAnsi="Times New Roman" w:cs="Times New Roman"/>
          <w:b/>
          <w:sz w:val="24"/>
          <w:szCs w:val="24"/>
        </w:rPr>
      </w:pPr>
    </w:p>
    <w:p w14:paraId="5B146AED" w14:textId="77777777" w:rsidR="00B10248" w:rsidRPr="0076433F" w:rsidRDefault="00B10248" w:rsidP="00B10248">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Democratic presidential candidates, if any, voted for a resolution in Congress which called on the Bush administration to designate a special Iranian military unit called the Revolutionary Guard, a foreign terrorist organization? </w:t>
      </w:r>
      <w:r w:rsidRPr="0076433F">
        <w:rPr>
          <w:rFonts w:ascii="Times New Roman" w:hAnsi="Times New Roman" w:cs="Times New Roman"/>
          <w:b/>
          <w:sz w:val="24"/>
          <w:szCs w:val="24"/>
        </w:rPr>
        <w:t>Clinton</w:t>
      </w:r>
    </w:p>
    <w:p w14:paraId="3956F72A"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5854E3C4" w14:textId="77777777" w:rsidR="00B10248" w:rsidRPr="0076433F" w:rsidRDefault="00B10248" w:rsidP="00B10248">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favors closing the base at which alleged enemy fighters are held at Guantanamo Bay: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4BB2CA6B" w14:textId="77777777" w:rsidR="00B10248" w:rsidRPr="0076433F" w:rsidRDefault="00B10248" w:rsidP="00B10248">
      <w:pPr>
        <w:pStyle w:val="NoSpacing"/>
        <w:rPr>
          <w:rFonts w:ascii="Times New Roman" w:hAnsi="Times New Roman" w:cs="Times New Roman"/>
          <w:sz w:val="24"/>
          <w:szCs w:val="24"/>
        </w:rPr>
      </w:pPr>
    </w:p>
    <w:p w14:paraId="250C3A26" w14:textId="77777777" w:rsidR="00B10248" w:rsidRPr="0076433F" w:rsidRDefault="00B10248" w:rsidP="00B10248">
      <w:pPr>
        <w:pStyle w:val="NoSpacing"/>
        <w:ind w:firstLine="360"/>
        <w:rPr>
          <w:rFonts w:ascii="Times New Roman" w:hAnsi="Times New Roman" w:cs="Times New Roman"/>
          <w:b/>
          <w:sz w:val="24"/>
          <w:szCs w:val="24"/>
        </w:rPr>
      </w:pPr>
      <w:r w:rsidRPr="0076433F">
        <w:rPr>
          <w:rFonts w:ascii="Times New Roman" w:hAnsi="Times New Roman" w:cs="Times New Roman"/>
          <w:b/>
          <w:sz w:val="24"/>
          <w:szCs w:val="24"/>
        </w:rPr>
        <w:t>Immigration</w:t>
      </w:r>
    </w:p>
    <w:p w14:paraId="611F7E06" w14:textId="77777777" w:rsidR="00B10248" w:rsidRPr="0076433F" w:rsidRDefault="00B10248" w:rsidP="00B10248">
      <w:pPr>
        <w:pStyle w:val="NoSpacing"/>
        <w:ind w:firstLine="360"/>
        <w:rPr>
          <w:rFonts w:ascii="Times New Roman" w:hAnsi="Times New Roman" w:cs="Times New Roman"/>
          <w:b/>
          <w:sz w:val="24"/>
          <w:szCs w:val="24"/>
        </w:rPr>
      </w:pPr>
    </w:p>
    <w:p w14:paraId="10328B31" w14:textId="77777777" w:rsidR="00B10248" w:rsidRPr="0076433F" w:rsidRDefault="00B10248" w:rsidP="00B10248">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Republican candidate or candidates running for president has an immigration plan that would, as a first step, secure the nation's borders, then, once that is done, allow people who entered the country illegally to have the opportunity to become citizens under certain conditions, but deport those who have committed crimes while in the United States: </w:t>
      </w:r>
    </w:p>
    <w:p w14:paraId="7E129690" w14:textId="77777777" w:rsidR="00B10248" w:rsidRPr="0076433F" w:rsidRDefault="00B10248" w:rsidP="00B10248">
      <w:pPr>
        <w:pStyle w:val="ListParagraph"/>
        <w:numPr>
          <w:ilvl w:val="1"/>
          <w:numId w:val="40"/>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{1/30/08 – 2/3/08: John McCain or Mitt Romney | 2/4/08 – 2/5/</w:t>
      </w:r>
      <w:proofErr w:type="gramStart"/>
      <w:r w:rsidRPr="0076433F">
        <w:rPr>
          <w:rFonts w:ascii="Times New Roman" w:hAnsi="Times New Roman" w:cs="Times New Roman"/>
          <w:sz w:val="24"/>
          <w:szCs w:val="24"/>
        </w:rPr>
        <w:t>08 :</w:t>
      </w:r>
      <w:proofErr w:type="gramEnd"/>
      <w:r w:rsidRPr="0076433F">
        <w:rPr>
          <w:rFonts w:ascii="Times New Roman" w:hAnsi="Times New Roman" w:cs="Times New Roman"/>
          <w:sz w:val="24"/>
          <w:szCs w:val="24"/>
        </w:rPr>
        <w:t xml:space="preserv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Mitt Romney, both, or neither}? </w:t>
      </w:r>
    </w:p>
    <w:p w14:paraId="2A270242"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358E5FD7" w14:textId="77777777" w:rsidR="00B10248" w:rsidRPr="0076433F" w:rsidRDefault="00B10248" w:rsidP="00B10248">
      <w:pPr>
        <w:pStyle w:val="ListParagraph"/>
        <w:numPr>
          <w:ilvl w:val="1"/>
          <w:numId w:val="40"/>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Mike Huckabee, Mitt Romney, or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w:t>
      </w:r>
    </w:p>
    <w:p w14:paraId="31FF87FC" w14:textId="77777777" w:rsidR="00B10248" w:rsidRPr="0076433F" w:rsidRDefault="00B10248" w:rsidP="00B10248">
      <w:pPr>
        <w:autoSpaceDE w:val="0"/>
        <w:autoSpaceDN w:val="0"/>
        <w:adjustRightInd w:val="0"/>
        <w:rPr>
          <w:rFonts w:ascii="Times New Roman" w:hAnsi="Times New Roman" w:cs="Times New Roman"/>
        </w:rPr>
      </w:pPr>
    </w:p>
    <w:p w14:paraId="33108FF6" w14:textId="77777777" w:rsidR="00B10248" w:rsidRPr="0076433F" w:rsidRDefault="00B10248" w:rsidP="00B10248">
      <w:pPr>
        <w:pStyle w:val="ListParagraph"/>
        <w:numPr>
          <w:ilvl w:val="1"/>
          <w:numId w:val="40"/>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Mike Huckabee or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w:t>
      </w:r>
    </w:p>
    <w:p w14:paraId="1D6F99CD" w14:textId="77777777" w:rsidR="00B10248" w:rsidRPr="0076433F" w:rsidRDefault="00B10248" w:rsidP="00B10248">
      <w:pPr>
        <w:autoSpaceDE w:val="0"/>
        <w:autoSpaceDN w:val="0"/>
        <w:adjustRightInd w:val="0"/>
        <w:rPr>
          <w:rFonts w:ascii="Times New Roman" w:hAnsi="Times New Roman" w:cs="Times New Roman"/>
        </w:rPr>
      </w:pPr>
    </w:p>
    <w:p w14:paraId="5D6C013F" w14:textId="77777777" w:rsidR="00B10248" w:rsidRPr="0076433F" w:rsidRDefault="00B10248" w:rsidP="00B10248">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Democratic candidate or candidates running for president favors allowing driver's licenses for undocumented or illegal immigrants: Hillary Clinton,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1378BB6F"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19BB5A3B" w14:textId="77777777" w:rsidR="00B10248" w:rsidRPr="0076433F" w:rsidRDefault="00B10248" w:rsidP="00B10248">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favors allowing driver's licenses for undocumented or illegal immigrants: John McCain,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 xml:space="preserve">,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43815928" w14:textId="77777777" w:rsidR="00B10248" w:rsidRPr="0076433F" w:rsidRDefault="00B10248" w:rsidP="00B10248">
      <w:pPr>
        <w:autoSpaceDE w:val="0"/>
        <w:autoSpaceDN w:val="0"/>
        <w:adjustRightInd w:val="0"/>
        <w:rPr>
          <w:rFonts w:ascii="Times New Roman" w:hAnsi="Times New Roman" w:cs="Times New Roman"/>
        </w:rPr>
      </w:pPr>
    </w:p>
    <w:p w14:paraId="5446378F" w14:textId="77777777" w:rsidR="00B10248" w:rsidRPr="0076433F" w:rsidRDefault="00B10248" w:rsidP="00B10248">
      <w:pPr>
        <w:autoSpaceDE w:val="0"/>
        <w:autoSpaceDN w:val="0"/>
        <w:adjustRightInd w:val="0"/>
        <w:rPr>
          <w:rFonts w:ascii="Times New Roman" w:hAnsi="Times New Roman" w:cs="Times New Roman"/>
          <w:b/>
        </w:rPr>
      </w:pPr>
      <w:r w:rsidRPr="0076433F">
        <w:rPr>
          <w:rFonts w:ascii="Times New Roman" w:hAnsi="Times New Roman" w:cs="Times New Roman"/>
          <w:b/>
        </w:rPr>
        <w:t xml:space="preserve">      Moral </w:t>
      </w:r>
    </w:p>
    <w:p w14:paraId="24CE5599" w14:textId="77777777" w:rsidR="00B10248" w:rsidRPr="0076433F" w:rsidRDefault="00B10248" w:rsidP="00B10248">
      <w:pPr>
        <w:autoSpaceDE w:val="0"/>
        <w:autoSpaceDN w:val="0"/>
        <w:adjustRightInd w:val="0"/>
        <w:ind w:firstLine="360"/>
        <w:rPr>
          <w:rFonts w:ascii="Times New Roman" w:hAnsi="Times New Roman" w:cs="Times New Roman"/>
          <w:b/>
        </w:rPr>
      </w:pPr>
    </w:p>
    <w:p w14:paraId="1AB69099" w14:textId="77777777" w:rsidR="00B10248" w:rsidRPr="0076433F" w:rsidRDefault="00B10248" w:rsidP="00B10248">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lastRenderedPageBreak/>
        <w:t xml:space="preserve">Which candidate or candidates running for president favors overturning Roe v. Wade, the Supreme Court decision legalizing abortion: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68D5F208" w14:textId="77777777" w:rsidR="00B10248" w:rsidRPr="0076433F" w:rsidRDefault="00B10248" w:rsidP="00B10248">
      <w:pPr>
        <w:pStyle w:val="ListParagraph"/>
        <w:autoSpaceDE w:val="0"/>
        <w:autoSpaceDN w:val="0"/>
        <w:adjustRightInd w:val="0"/>
        <w:spacing w:line="240" w:lineRule="auto"/>
        <w:rPr>
          <w:rFonts w:ascii="Times New Roman" w:hAnsi="Times New Roman" w:cs="Times New Roman"/>
          <w:sz w:val="24"/>
          <w:szCs w:val="24"/>
        </w:rPr>
      </w:pPr>
    </w:p>
    <w:p w14:paraId="72B2FC70" w14:textId="77777777" w:rsidR="00B10248" w:rsidRPr="0076433F" w:rsidRDefault="00B10248" w:rsidP="00B10248">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 xml:space="preserve">Which candidate or candidates running for president supports federal funding for embryonic stem cell research: John McCain, Barack Obama, </w:t>
      </w:r>
      <w:r w:rsidRPr="0076433F">
        <w:rPr>
          <w:rFonts w:ascii="Times New Roman" w:hAnsi="Times New Roman" w:cs="Times New Roman"/>
          <w:b/>
          <w:sz w:val="24"/>
          <w:szCs w:val="24"/>
        </w:rPr>
        <w:t>both</w:t>
      </w:r>
      <w:r w:rsidRPr="0076433F">
        <w:rPr>
          <w:rFonts w:ascii="Times New Roman" w:hAnsi="Times New Roman" w:cs="Times New Roman"/>
          <w:sz w:val="24"/>
          <w:szCs w:val="24"/>
        </w:rPr>
        <w:t xml:space="preserve">,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578B453B" w14:textId="77777777" w:rsidR="00B10248" w:rsidRPr="0076433F" w:rsidRDefault="00B10248" w:rsidP="00B10248">
      <w:pPr>
        <w:autoSpaceDE w:val="0"/>
        <w:autoSpaceDN w:val="0"/>
        <w:adjustRightInd w:val="0"/>
        <w:rPr>
          <w:rFonts w:ascii="Times New Roman" w:hAnsi="Times New Roman" w:cs="Times New Roman"/>
        </w:rPr>
      </w:pPr>
    </w:p>
    <w:p w14:paraId="14EBBBAF" w14:textId="77777777" w:rsidR="00B10248" w:rsidRPr="0076433F" w:rsidRDefault="00B10248" w:rsidP="00B10248">
      <w:pPr>
        <w:pStyle w:val="ListParagraph"/>
        <w:numPr>
          <w:ilvl w:val="0"/>
          <w:numId w:val="41"/>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 xml:space="preserve">Which Republican candidate or candidates running for president supports both a constitutional amendment prohibiting same sex marriages and a constitutional amendment outlawing abortion: </w:t>
      </w:r>
    </w:p>
    <w:p w14:paraId="328BD47C" w14:textId="77777777" w:rsidR="00B10248" w:rsidRPr="0076433F" w:rsidRDefault="00B10248" w:rsidP="00B10248">
      <w:pPr>
        <w:autoSpaceDE w:val="0"/>
        <w:autoSpaceDN w:val="0"/>
        <w:adjustRightInd w:val="0"/>
        <w:rPr>
          <w:rFonts w:ascii="Times New Roman" w:hAnsi="Times New Roman" w:cs="Times New Roman"/>
          <w:b/>
        </w:rPr>
      </w:pPr>
    </w:p>
    <w:p w14:paraId="39635D75" w14:textId="77777777" w:rsidR="00B10248" w:rsidRPr="0076433F" w:rsidRDefault="00B10248" w:rsidP="00B10248">
      <w:pPr>
        <w:pStyle w:val="ListParagraph"/>
        <w:numPr>
          <w:ilvl w:val="1"/>
          <w:numId w:val="41"/>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 xml:space="preserve">Rudy Giuliani, </w:t>
      </w:r>
      <w:r w:rsidRPr="0076433F">
        <w:rPr>
          <w:rFonts w:ascii="Times New Roman" w:hAnsi="Times New Roman" w:cs="Times New Roman"/>
          <w:b/>
          <w:sz w:val="24"/>
          <w:szCs w:val="24"/>
        </w:rPr>
        <w:t>Mike Huckabee</w:t>
      </w:r>
      <w:r w:rsidRPr="0076433F">
        <w:rPr>
          <w:rFonts w:ascii="Times New Roman" w:hAnsi="Times New Roman" w:cs="Times New Roman"/>
          <w:sz w:val="24"/>
          <w:szCs w:val="24"/>
        </w:rPr>
        <w:t>, John McCain, or Mitt Romney?</w:t>
      </w:r>
    </w:p>
    <w:p w14:paraId="34052520" w14:textId="77777777" w:rsidR="00B10248" w:rsidRPr="0076433F" w:rsidRDefault="00B10248" w:rsidP="00B10248">
      <w:pPr>
        <w:pStyle w:val="ListParagraph"/>
        <w:numPr>
          <w:ilvl w:val="1"/>
          <w:numId w:val="41"/>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b/>
          <w:sz w:val="24"/>
          <w:szCs w:val="24"/>
        </w:rPr>
        <w:t>Mike Huckabee</w:t>
      </w:r>
      <w:r w:rsidRPr="0076433F">
        <w:rPr>
          <w:rFonts w:ascii="Times New Roman" w:hAnsi="Times New Roman" w:cs="Times New Roman"/>
          <w:sz w:val="24"/>
          <w:szCs w:val="24"/>
        </w:rPr>
        <w:t xml:space="preserve">, John McCain,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446E0B60" w14:textId="77777777" w:rsidR="00B10248" w:rsidRPr="0076433F" w:rsidRDefault="00B10248" w:rsidP="00B10248">
      <w:pPr>
        <w:pStyle w:val="ListParagraph"/>
        <w:autoSpaceDE w:val="0"/>
        <w:autoSpaceDN w:val="0"/>
        <w:adjustRightInd w:val="0"/>
        <w:spacing w:line="240" w:lineRule="auto"/>
        <w:ind w:left="1440"/>
        <w:rPr>
          <w:rFonts w:ascii="Times New Roman" w:hAnsi="Times New Roman" w:cs="Times New Roman"/>
          <w:sz w:val="24"/>
          <w:szCs w:val="24"/>
        </w:rPr>
      </w:pPr>
    </w:p>
    <w:p w14:paraId="4CB7380B" w14:textId="77777777" w:rsidR="00B10248" w:rsidRPr="0076433F" w:rsidRDefault="00B10248" w:rsidP="00B10248">
      <w:pPr>
        <w:autoSpaceDE w:val="0"/>
        <w:autoSpaceDN w:val="0"/>
        <w:adjustRightInd w:val="0"/>
        <w:rPr>
          <w:rFonts w:ascii="Times New Roman" w:hAnsi="Times New Roman" w:cs="Times New Roman"/>
          <w:b/>
        </w:rPr>
      </w:pPr>
      <w:r w:rsidRPr="0076433F">
        <w:rPr>
          <w:rFonts w:ascii="Times New Roman" w:hAnsi="Times New Roman" w:cs="Times New Roman"/>
          <w:b/>
        </w:rPr>
        <w:t xml:space="preserve">      Gas</w:t>
      </w:r>
    </w:p>
    <w:p w14:paraId="2BEDD37E" w14:textId="77777777" w:rsidR="00B10248" w:rsidRPr="0076433F" w:rsidRDefault="00B10248" w:rsidP="00B10248">
      <w:pPr>
        <w:autoSpaceDE w:val="0"/>
        <w:autoSpaceDN w:val="0"/>
        <w:adjustRightInd w:val="0"/>
        <w:ind w:firstLine="720"/>
        <w:rPr>
          <w:rFonts w:ascii="Times New Roman" w:hAnsi="Times New Roman" w:cs="Times New Roman"/>
          <w:b/>
        </w:rPr>
      </w:pPr>
    </w:p>
    <w:p w14:paraId="5DD745EA" w14:textId="77777777" w:rsidR="00B10248" w:rsidRPr="0076433F" w:rsidRDefault="00B10248" w:rsidP="00B10248">
      <w:pPr>
        <w:pStyle w:val="ListParagraph"/>
        <w:numPr>
          <w:ilvl w:val="0"/>
          <w:numId w:val="45"/>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 xml:space="preserve">Does John McCain support </w:t>
      </w:r>
      <w:proofErr w:type="gramStart"/>
      <w:r w:rsidRPr="0076433F">
        <w:rPr>
          <w:rFonts w:ascii="Times New Roman" w:hAnsi="Times New Roman" w:cs="Times New Roman"/>
          <w:sz w:val="24"/>
          <w:szCs w:val="24"/>
        </w:rPr>
        <w:t>suspending</w:t>
      </w:r>
      <w:proofErr w:type="gramEnd"/>
      <w:r w:rsidRPr="0076433F">
        <w:rPr>
          <w:rFonts w:ascii="Times New Roman" w:hAnsi="Times New Roman" w:cs="Times New Roman"/>
          <w:sz w:val="24"/>
          <w:szCs w:val="24"/>
        </w:rPr>
        <w:t xml:space="preserve"> the gas tax throughout the summer months this year, or not? </w:t>
      </w:r>
      <w:r w:rsidRPr="0076433F">
        <w:rPr>
          <w:rFonts w:ascii="Times New Roman" w:hAnsi="Times New Roman" w:cs="Times New Roman"/>
          <w:b/>
          <w:sz w:val="24"/>
          <w:szCs w:val="24"/>
        </w:rPr>
        <w:t>Yes</w:t>
      </w:r>
    </w:p>
    <w:p w14:paraId="26A2043E" w14:textId="77777777" w:rsidR="00B10248" w:rsidRPr="0076433F" w:rsidRDefault="00B10248" w:rsidP="00B10248">
      <w:pPr>
        <w:pStyle w:val="ListParagraph"/>
        <w:numPr>
          <w:ilvl w:val="0"/>
          <w:numId w:val="45"/>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 xml:space="preserve">Does Hillary Clinton support </w:t>
      </w:r>
      <w:proofErr w:type="gramStart"/>
      <w:r w:rsidRPr="0076433F">
        <w:rPr>
          <w:rFonts w:ascii="Times New Roman" w:hAnsi="Times New Roman" w:cs="Times New Roman"/>
          <w:sz w:val="24"/>
          <w:szCs w:val="24"/>
        </w:rPr>
        <w:t>suspending</w:t>
      </w:r>
      <w:proofErr w:type="gramEnd"/>
      <w:r w:rsidRPr="0076433F">
        <w:rPr>
          <w:rFonts w:ascii="Times New Roman" w:hAnsi="Times New Roman" w:cs="Times New Roman"/>
          <w:sz w:val="24"/>
          <w:szCs w:val="24"/>
        </w:rPr>
        <w:t xml:space="preserve"> the gas tax throughout the summer months this year, or not? </w:t>
      </w:r>
      <w:r w:rsidRPr="0076433F">
        <w:rPr>
          <w:rFonts w:ascii="Times New Roman" w:hAnsi="Times New Roman" w:cs="Times New Roman"/>
          <w:b/>
          <w:sz w:val="24"/>
          <w:szCs w:val="24"/>
        </w:rPr>
        <w:t>Yes</w:t>
      </w:r>
    </w:p>
    <w:p w14:paraId="30897705" w14:textId="77777777" w:rsidR="00B10248" w:rsidRPr="0076433F" w:rsidRDefault="00B10248" w:rsidP="00B10248">
      <w:pPr>
        <w:pStyle w:val="ListParagraph"/>
        <w:numPr>
          <w:ilvl w:val="0"/>
          <w:numId w:val="45"/>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 xml:space="preserve">Does Barack Obama support </w:t>
      </w:r>
      <w:proofErr w:type="gramStart"/>
      <w:r w:rsidRPr="0076433F">
        <w:rPr>
          <w:rFonts w:ascii="Times New Roman" w:hAnsi="Times New Roman" w:cs="Times New Roman"/>
          <w:sz w:val="24"/>
          <w:szCs w:val="24"/>
        </w:rPr>
        <w:t>suspending</w:t>
      </w:r>
      <w:proofErr w:type="gramEnd"/>
      <w:r w:rsidRPr="0076433F">
        <w:rPr>
          <w:rFonts w:ascii="Times New Roman" w:hAnsi="Times New Roman" w:cs="Times New Roman"/>
          <w:sz w:val="24"/>
          <w:szCs w:val="24"/>
        </w:rPr>
        <w:t xml:space="preserve"> the gas tax throughout the summer months this year, or not? </w:t>
      </w:r>
      <w:r w:rsidRPr="0076433F">
        <w:rPr>
          <w:rFonts w:ascii="Times New Roman" w:hAnsi="Times New Roman" w:cs="Times New Roman"/>
          <w:b/>
          <w:sz w:val="24"/>
          <w:szCs w:val="24"/>
        </w:rPr>
        <w:t>No</w:t>
      </w:r>
    </w:p>
    <w:p w14:paraId="24A7D302" w14:textId="77777777" w:rsidR="00B10248" w:rsidRPr="0076433F" w:rsidRDefault="00B10248" w:rsidP="00B10248">
      <w:pPr>
        <w:pStyle w:val="ListParagraph"/>
        <w:numPr>
          <w:ilvl w:val="0"/>
          <w:numId w:val="45"/>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 xml:space="preserve">Which candidate or candidates running for president favors lifting the federal ban on oil drilling off the coast of the United States: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5556C58C" w14:textId="77777777" w:rsidR="00B10248" w:rsidRPr="0076433F" w:rsidRDefault="00B10248" w:rsidP="00B10248">
      <w:pPr>
        <w:pStyle w:val="ListParagraph"/>
        <w:numPr>
          <w:ilvl w:val="0"/>
          <w:numId w:val="45"/>
        </w:numPr>
        <w:autoSpaceDE w:val="0"/>
        <w:autoSpaceDN w:val="0"/>
        <w:adjustRightInd w:val="0"/>
        <w:spacing w:after="0" w:line="240" w:lineRule="auto"/>
        <w:rPr>
          <w:rFonts w:ascii="Times New Roman" w:hAnsi="Times New Roman" w:cs="Times New Roman"/>
          <w:b/>
          <w:sz w:val="24"/>
          <w:szCs w:val="24"/>
        </w:rPr>
      </w:pPr>
      <w:r w:rsidRPr="0076433F">
        <w:rPr>
          <w:rFonts w:ascii="Times New Roman" w:hAnsi="Times New Roman" w:cs="Times New Roman"/>
          <w:sz w:val="24"/>
          <w:szCs w:val="24"/>
        </w:rPr>
        <w:t xml:space="preserve">Which candidate or candidates favors reducing pollution through a process called cap and trade: </w:t>
      </w:r>
      <w:r w:rsidRPr="0076433F">
        <w:rPr>
          <w:rFonts w:ascii="Times New Roman" w:hAnsi="Times New Roman" w:cs="Times New Roman"/>
          <w:b/>
          <w:sz w:val="24"/>
          <w:szCs w:val="24"/>
        </w:rPr>
        <w:t>John McCain</w:t>
      </w:r>
      <w:r w:rsidRPr="0076433F">
        <w:rPr>
          <w:rFonts w:ascii="Times New Roman" w:hAnsi="Times New Roman" w:cs="Times New Roman"/>
          <w:sz w:val="24"/>
          <w:szCs w:val="24"/>
        </w:rPr>
        <w:t xml:space="preserve">, Barack Obama, both, </w:t>
      </w:r>
      <w:proofErr w:type="gramStart"/>
      <w:r w:rsidRPr="0076433F">
        <w:rPr>
          <w:rFonts w:ascii="Times New Roman" w:hAnsi="Times New Roman" w:cs="Times New Roman"/>
          <w:sz w:val="24"/>
          <w:szCs w:val="24"/>
        </w:rPr>
        <w:t>or</w:t>
      </w:r>
      <w:proofErr w:type="gramEnd"/>
      <w:r w:rsidRPr="0076433F">
        <w:rPr>
          <w:rFonts w:ascii="Times New Roman" w:hAnsi="Times New Roman" w:cs="Times New Roman"/>
          <w:sz w:val="24"/>
          <w:szCs w:val="24"/>
        </w:rPr>
        <w:t xml:space="preserve"> neither?</w:t>
      </w:r>
    </w:p>
    <w:p w14:paraId="7CE5732F" w14:textId="77777777" w:rsidR="00B10248" w:rsidRPr="0076433F" w:rsidRDefault="00B10248" w:rsidP="00B10248">
      <w:pPr>
        <w:autoSpaceDE w:val="0"/>
        <w:autoSpaceDN w:val="0"/>
        <w:adjustRightInd w:val="0"/>
        <w:rPr>
          <w:rFonts w:ascii="Times New Roman" w:hAnsi="Times New Roman" w:cs="Times New Roman"/>
        </w:rPr>
      </w:pPr>
    </w:p>
    <w:p w14:paraId="0980BE6D" w14:textId="77777777" w:rsidR="00B10248" w:rsidRPr="0076433F" w:rsidRDefault="00B10248" w:rsidP="00B10248">
      <w:pPr>
        <w:rPr>
          <w:rFonts w:ascii="Times New Roman" w:hAnsi="Times New Roman" w:cs="Times New Roman"/>
          <w:b/>
          <w:bCs/>
        </w:rPr>
      </w:pPr>
      <w:r w:rsidRPr="0076433F">
        <w:rPr>
          <w:rFonts w:ascii="Times New Roman" w:hAnsi="Times New Roman" w:cs="Times New Roman"/>
          <w:b/>
          <w:bCs/>
        </w:rPr>
        <w:t xml:space="preserve">      Other</w:t>
      </w:r>
    </w:p>
    <w:p w14:paraId="2B1601E3" w14:textId="77777777" w:rsidR="00B10248" w:rsidRPr="0076433F" w:rsidRDefault="00B10248" w:rsidP="00B10248">
      <w:pPr>
        <w:ind w:firstLine="720"/>
        <w:rPr>
          <w:rFonts w:ascii="Times New Roman" w:hAnsi="Times New Roman" w:cs="Times New Roman"/>
          <w:b/>
          <w:bCs/>
        </w:rPr>
      </w:pPr>
    </w:p>
    <w:p w14:paraId="06533457" w14:textId="77777777" w:rsidR="00B10248" w:rsidRPr="0076433F" w:rsidRDefault="00B10248" w:rsidP="00B10248">
      <w:pPr>
        <w:pStyle w:val="ListParagraph"/>
        <w:autoSpaceDE w:val="0"/>
        <w:autoSpaceDN w:val="0"/>
        <w:adjustRightInd w:val="0"/>
        <w:spacing w:after="0" w:line="240" w:lineRule="auto"/>
        <w:ind w:left="1080"/>
        <w:rPr>
          <w:rFonts w:ascii="Times New Roman" w:hAnsi="Times New Roman" w:cs="Times New Roman"/>
          <w:sz w:val="24"/>
          <w:szCs w:val="24"/>
        </w:rPr>
      </w:pPr>
      <w:r w:rsidRPr="0076433F">
        <w:rPr>
          <w:rFonts w:ascii="Times New Roman" w:hAnsi="Times New Roman" w:cs="Times New Roman"/>
          <w:b/>
          <w:sz w:val="24"/>
          <w:szCs w:val="24"/>
        </w:rPr>
        <w:t>Multiple Answers Accepted</w:t>
      </w:r>
      <w:r w:rsidRPr="0076433F">
        <w:rPr>
          <w:rFonts w:ascii="Times New Roman" w:hAnsi="Times New Roman" w:cs="Times New Roman"/>
          <w:sz w:val="24"/>
          <w:szCs w:val="24"/>
        </w:rPr>
        <w:t xml:space="preserve">: </w:t>
      </w:r>
    </w:p>
    <w:p w14:paraId="75943B48" w14:textId="3FD1EDC8" w:rsidR="00B10248" w:rsidRPr="0076433F" w:rsidRDefault="00B10248" w:rsidP="00B10248">
      <w:pPr>
        <w:pStyle w:val="ListParagraph"/>
        <w:numPr>
          <w:ilvl w:val="0"/>
          <w:numId w:val="44"/>
        </w:numPr>
        <w:autoSpaceDE w:val="0"/>
        <w:autoSpaceDN w:val="0"/>
        <w:adjustRightInd w:val="0"/>
        <w:spacing w:after="0" w:line="240" w:lineRule="auto"/>
        <w:rPr>
          <w:rFonts w:ascii="Times New Roman" w:hAnsi="Times New Roman" w:cs="Times New Roman"/>
          <w:sz w:val="24"/>
          <w:szCs w:val="24"/>
        </w:rPr>
      </w:pPr>
      <w:r w:rsidRPr="0076433F">
        <w:rPr>
          <w:rFonts w:ascii="Times New Roman" w:hAnsi="Times New Roman" w:cs="Times New Roman"/>
          <w:sz w:val="24"/>
          <w:szCs w:val="24"/>
        </w:rPr>
        <w:t>Which Democratic candidate running for president did the most in the United States Senate to pass ethics reform: {1/22/08 – 1/29/</w:t>
      </w:r>
      <w:proofErr w:type="gramStart"/>
      <w:r w:rsidRPr="0076433F">
        <w:rPr>
          <w:rFonts w:ascii="Times New Roman" w:hAnsi="Times New Roman" w:cs="Times New Roman"/>
          <w:sz w:val="24"/>
          <w:szCs w:val="24"/>
        </w:rPr>
        <w:t>08 :</w:t>
      </w:r>
      <w:proofErr w:type="gramEnd"/>
      <w:r w:rsidRPr="0076433F">
        <w:rPr>
          <w:rFonts w:ascii="Times New Roman" w:hAnsi="Times New Roman" w:cs="Times New Roman"/>
          <w:sz w:val="24"/>
          <w:szCs w:val="24"/>
        </w:rPr>
        <w:t xml:space="preserve"> Hillary Clinton, John Edwards, or </w:t>
      </w:r>
      <w:r w:rsidRPr="0076433F">
        <w:rPr>
          <w:rFonts w:ascii="Times New Roman" w:hAnsi="Times New Roman" w:cs="Times New Roman"/>
          <w:b/>
          <w:sz w:val="24"/>
          <w:szCs w:val="24"/>
        </w:rPr>
        <w:t>Barack</w:t>
      </w:r>
      <w:r w:rsidRPr="0076433F">
        <w:rPr>
          <w:rFonts w:ascii="Times New Roman" w:hAnsi="Times New Roman" w:cs="Times New Roman"/>
          <w:sz w:val="24"/>
          <w:szCs w:val="24"/>
        </w:rPr>
        <w:t xml:space="preserve"> </w:t>
      </w:r>
      <w:r w:rsidRPr="0076433F">
        <w:rPr>
          <w:rFonts w:ascii="Times New Roman" w:hAnsi="Times New Roman" w:cs="Times New Roman"/>
          <w:b/>
          <w:sz w:val="24"/>
          <w:szCs w:val="24"/>
        </w:rPr>
        <w:t>Obama</w:t>
      </w:r>
      <w:r w:rsidRPr="0076433F">
        <w:rPr>
          <w:rFonts w:ascii="Times New Roman" w:hAnsi="Times New Roman" w:cs="Times New Roman"/>
          <w:sz w:val="24"/>
          <w:szCs w:val="24"/>
        </w:rPr>
        <w:t xml:space="preserve"> | 1/30/08 – 5/22/08 : Hillary Clinton or </w:t>
      </w:r>
      <w:r w:rsidRPr="0076433F">
        <w:rPr>
          <w:rFonts w:ascii="Times New Roman" w:hAnsi="Times New Roman" w:cs="Times New Roman"/>
          <w:b/>
          <w:sz w:val="24"/>
          <w:szCs w:val="24"/>
        </w:rPr>
        <w:t>Barack Obama</w:t>
      </w:r>
      <w:r w:rsidRPr="0076433F">
        <w:rPr>
          <w:rFonts w:ascii="Times New Roman" w:hAnsi="Times New Roman" w:cs="Times New Roman"/>
          <w:sz w:val="24"/>
          <w:szCs w:val="24"/>
        </w:rPr>
        <w:t>}?</w:t>
      </w:r>
    </w:p>
    <w:p w14:paraId="52B33144" w14:textId="627F6DD0" w:rsidR="00B10248" w:rsidRPr="0076433F" w:rsidRDefault="00B10248" w:rsidP="00B10248">
      <w:pPr>
        <w:spacing w:after="200" w:line="276" w:lineRule="auto"/>
        <w:rPr>
          <w:rFonts w:ascii="Times New Roman" w:hAnsi="Times New Roman" w:cs="Times New Roman"/>
        </w:rPr>
      </w:pPr>
    </w:p>
    <w:p w14:paraId="3F75DE23" w14:textId="77777777" w:rsidR="00B10248" w:rsidRPr="0076433F" w:rsidRDefault="00B10248" w:rsidP="00B10248">
      <w:pPr>
        <w:autoSpaceDE w:val="0"/>
        <w:autoSpaceDN w:val="0"/>
        <w:adjustRightInd w:val="0"/>
        <w:jc w:val="center"/>
        <w:rPr>
          <w:rFonts w:ascii="Times New Roman" w:hAnsi="Times New Roman" w:cs="Times New Roman"/>
          <w:b/>
          <w:bCs/>
        </w:rPr>
      </w:pPr>
      <w:r w:rsidRPr="0076433F">
        <w:rPr>
          <w:rFonts w:ascii="Times New Roman" w:hAnsi="Times New Roman" w:cs="Times New Roman"/>
        </w:rPr>
        <w:br w:type="page"/>
      </w:r>
      <w:r w:rsidRPr="0076433F">
        <w:rPr>
          <w:rFonts w:ascii="Times New Roman" w:hAnsi="Times New Roman" w:cs="Times New Roman"/>
          <w:b/>
          <w:bCs/>
        </w:rPr>
        <w:lastRenderedPageBreak/>
        <w:t>Appendix Table D1</w:t>
      </w:r>
    </w:p>
    <w:p w14:paraId="27D7B5CA" w14:textId="77777777" w:rsidR="00B10248" w:rsidRPr="0076433F" w:rsidRDefault="00B10248" w:rsidP="00B10248">
      <w:pPr>
        <w:autoSpaceDE w:val="0"/>
        <w:autoSpaceDN w:val="0"/>
        <w:adjustRightInd w:val="0"/>
        <w:jc w:val="center"/>
        <w:rPr>
          <w:rFonts w:ascii="Times New Roman" w:hAnsi="Times New Roman" w:cs="Times New Roman"/>
          <w:b/>
          <w:bCs/>
        </w:rPr>
      </w:pPr>
      <w:r w:rsidRPr="0076433F">
        <w:rPr>
          <w:rFonts w:ascii="Times New Roman" w:hAnsi="Times New Roman" w:cs="Times New Roman"/>
          <w:b/>
          <w:bCs/>
        </w:rPr>
        <w:t>NAES 2008 Questions and Dates</w:t>
      </w:r>
    </w:p>
    <w:p w14:paraId="1965CE64" w14:textId="77777777" w:rsidR="00B10248" w:rsidRPr="0076433F" w:rsidRDefault="00B10248" w:rsidP="00B10248">
      <w:pPr>
        <w:rPr>
          <w:rFonts w:ascii="Times New Roman" w:hAnsi="Times New Roman" w:cs="Times New Roman"/>
          <w:b/>
        </w:rPr>
      </w:pPr>
    </w:p>
    <w:tbl>
      <w:tblPr>
        <w:tblStyle w:val="TableGrid"/>
        <w:tblW w:w="0" w:type="auto"/>
        <w:jc w:val="center"/>
        <w:tblLook w:val="04A0" w:firstRow="1" w:lastRow="0" w:firstColumn="1" w:lastColumn="0" w:noHBand="0" w:noVBand="1"/>
      </w:tblPr>
      <w:tblGrid>
        <w:gridCol w:w="961"/>
        <w:gridCol w:w="3217"/>
        <w:gridCol w:w="1922"/>
        <w:gridCol w:w="1911"/>
      </w:tblGrid>
      <w:tr w:rsidR="00B10248" w:rsidRPr="0076433F" w14:paraId="30489BEF" w14:textId="77777777" w:rsidTr="007C57D3">
        <w:trPr>
          <w:jc w:val="center"/>
        </w:trPr>
        <w:tc>
          <w:tcPr>
            <w:tcW w:w="961" w:type="dxa"/>
            <w:tcBorders>
              <w:left w:val="nil"/>
              <w:bottom w:val="single" w:sz="4" w:space="0" w:color="auto"/>
              <w:right w:val="nil"/>
            </w:tcBorders>
            <w:vAlign w:val="bottom"/>
          </w:tcPr>
          <w:p w14:paraId="71AB9B28" w14:textId="77777777" w:rsidR="00B10248" w:rsidRPr="0076433F" w:rsidRDefault="00B10248" w:rsidP="007C57D3">
            <w:pPr>
              <w:jc w:val="center"/>
              <w:rPr>
                <w:rFonts w:ascii="Times New Roman" w:hAnsi="Times New Roman" w:cs="Times New Roman"/>
                <w:b/>
                <w:bCs/>
                <w:color w:val="000000"/>
                <w:sz w:val="20"/>
                <w:szCs w:val="20"/>
              </w:rPr>
            </w:pPr>
            <w:r w:rsidRPr="0076433F">
              <w:rPr>
                <w:rFonts w:ascii="Times New Roman" w:hAnsi="Times New Roman" w:cs="Times New Roman"/>
                <w:b/>
                <w:bCs/>
                <w:color w:val="000000"/>
                <w:sz w:val="20"/>
                <w:szCs w:val="20"/>
              </w:rPr>
              <w:t>Variable</w:t>
            </w:r>
          </w:p>
        </w:tc>
        <w:tc>
          <w:tcPr>
            <w:tcW w:w="3217" w:type="dxa"/>
            <w:tcBorders>
              <w:left w:val="nil"/>
              <w:bottom w:val="single" w:sz="4" w:space="0" w:color="auto"/>
              <w:right w:val="nil"/>
            </w:tcBorders>
            <w:vAlign w:val="bottom"/>
          </w:tcPr>
          <w:p w14:paraId="5F6C3CA6" w14:textId="77777777" w:rsidR="00B10248" w:rsidRPr="0076433F" w:rsidRDefault="00B10248" w:rsidP="007C57D3">
            <w:pPr>
              <w:jc w:val="center"/>
              <w:rPr>
                <w:rFonts w:ascii="Times New Roman" w:hAnsi="Times New Roman" w:cs="Times New Roman"/>
                <w:b/>
                <w:bCs/>
                <w:color w:val="000000"/>
                <w:sz w:val="20"/>
                <w:szCs w:val="20"/>
              </w:rPr>
            </w:pPr>
            <w:r w:rsidRPr="0076433F">
              <w:rPr>
                <w:rFonts w:ascii="Times New Roman" w:hAnsi="Times New Roman" w:cs="Times New Roman"/>
                <w:b/>
                <w:bCs/>
                <w:color w:val="000000"/>
                <w:sz w:val="20"/>
                <w:szCs w:val="20"/>
              </w:rPr>
              <w:t>Description</w:t>
            </w:r>
          </w:p>
        </w:tc>
        <w:tc>
          <w:tcPr>
            <w:tcW w:w="1922" w:type="dxa"/>
            <w:tcBorders>
              <w:left w:val="nil"/>
              <w:bottom w:val="single" w:sz="4" w:space="0" w:color="auto"/>
              <w:right w:val="nil"/>
            </w:tcBorders>
            <w:vAlign w:val="bottom"/>
          </w:tcPr>
          <w:p w14:paraId="565F9487" w14:textId="77777777" w:rsidR="00B10248" w:rsidRPr="0076433F" w:rsidRDefault="00B10248" w:rsidP="007C57D3">
            <w:pPr>
              <w:jc w:val="center"/>
              <w:rPr>
                <w:rFonts w:ascii="Times New Roman" w:hAnsi="Times New Roman" w:cs="Times New Roman"/>
                <w:b/>
                <w:bCs/>
                <w:color w:val="000000"/>
                <w:sz w:val="20"/>
                <w:szCs w:val="20"/>
              </w:rPr>
            </w:pPr>
            <w:r w:rsidRPr="0076433F">
              <w:rPr>
                <w:rFonts w:ascii="Times New Roman" w:hAnsi="Times New Roman" w:cs="Times New Roman"/>
                <w:b/>
                <w:bCs/>
                <w:color w:val="000000"/>
                <w:sz w:val="20"/>
                <w:szCs w:val="20"/>
              </w:rPr>
              <w:t>Topic</w:t>
            </w:r>
          </w:p>
        </w:tc>
        <w:tc>
          <w:tcPr>
            <w:tcW w:w="1911" w:type="dxa"/>
            <w:tcBorders>
              <w:left w:val="nil"/>
              <w:bottom w:val="single" w:sz="4" w:space="0" w:color="auto"/>
              <w:right w:val="nil"/>
            </w:tcBorders>
            <w:vAlign w:val="bottom"/>
          </w:tcPr>
          <w:p w14:paraId="2BD1F249" w14:textId="77777777" w:rsidR="00B10248" w:rsidRPr="0076433F" w:rsidRDefault="00B10248" w:rsidP="007C57D3">
            <w:pPr>
              <w:jc w:val="center"/>
              <w:rPr>
                <w:rFonts w:ascii="Times New Roman" w:hAnsi="Times New Roman" w:cs="Times New Roman"/>
                <w:b/>
                <w:bCs/>
                <w:color w:val="000000"/>
                <w:sz w:val="20"/>
                <w:szCs w:val="20"/>
              </w:rPr>
            </w:pPr>
            <w:r w:rsidRPr="0076433F">
              <w:rPr>
                <w:rFonts w:ascii="Times New Roman" w:hAnsi="Times New Roman" w:cs="Times New Roman"/>
                <w:b/>
                <w:bCs/>
                <w:color w:val="000000"/>
                <w:sz w:val="20"/>
                <w:szCs w:val="20"/>
              </w:rPr>
              <w:t>Dates</w:t>
            </w:r>
          </w:p>
        </w:tc>
      </w:tr>
      <w:tr w:rsidR="00B10248" w:rsidRPr="0076433F" w14:paraId="40230314" w14:textId="77777777" w:rsidTr="007C57D3">
        <w:trPr>
          <w:trHeight w:val="485"/>
          <w:jc w:val="center"/>
        </w:trPr>
        <w:tc>
          <w:tcPr>
            <w:tcW w:w="961" w:type="dxa"/>
            <w:tcBorders>
              <w:top w:val="single" w:sz="4" w:space="0" w:color="auto"/>
              <w:left w:val="nil"/>
              <w:bottom w:val="nil"/>
              <w:right w:val="nil"/>
            </w:tcBorders>
            <w:vAlign w:val="bottom"/>
          </w:tcPr>
          <w:p w14:paraId="6C92E94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cbb04r</w:t>
            </w:r>
          </w:p>
        </w:tc>
        <w:tc>
          <w:tcPr>
            <w:tcW w:w="3217" w:type="dxa"/>
            <w:tcBorders>
              <w:top w:val="single" w:sz="4" w:space="0" w:color="auto"/>
              <w:left w:val="nil"/>
              <w:bottom w:val="nil"/>
              <w:right w:val="nil"/>
            </w:tcBorders>
            <w:vAlign w:val="bottom"/>
          </w:tcPr>
          <w:p w14:paraId="5B0B3CC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 candidate who opposed some Bush tax cuts</w:t>
            </w:r>
          </w:p>
        </w:tc>
        <w:tc>
          <w:tcPr>
            <w:tcW w:w="1922" w:type="dxa"/>
            <w:tcBorders>
              <w:top w:val="single" w:sz="4" w:space="0" w:color="auto"/>
              <w:left w:val="nil"/>
              <w:bottom w:val="nil"/>
              <w:right w:val="nil"/>
            </w:tcBorders>
            <w:vAlign w:val="bottom"/>
          </w:tcPr>
          <w:p w14:paraId="59267F5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single" w:sz="4" w:space="0" w:color="auto"/>
              <w:left w:val="nil"/>
              <w:bottom w:val="nil"/>
              <w:right w:val="nil"/>
            </w:tcBorders>
            <w:vAlign w:val="bottom"/>
          </w:tcPr>
          <w:p w14:paraId="34F12F6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1/14/08 - 1/27/08, </w:t>
            </w:r>
          </w:p>
          <w:p w14:paraId="23B3B49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1/30/08 - 2/6/08 </w:t>
            </w:r>
          </w:p>
        </w:tc>
      </w:tr>
      <w:tr w:rsidR="00B10248" w:rsidRPr="0076433F" w14:paraId="3A47D104" w14:textId="77777777" w:rsidTr="007C57D3">
        <w:trPr>
          <w:jc w:val="center"/>
        </w:trPr>
        <w:tc>
          <w:tcPr>
            <w:tcW w:w="961" w:type="dxa"/>
            <w:tcBorders>
              <w:top w:val="nil"/>
              <w:left w:val="nil"/>
              <w:bottom w:val="nil"/>
              <w:right w:val="nil"/>
            </w:tcBorders>
            <w:vAlign w:val="bottom"/>
          </w:tcPr>
          <w:p w14:paraId="1A39FF6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cbb05r</w:t>
            </w:r>
          </w:p>
        </w:tc>
        <w:tc>
          <w:tcPr>
            <w:tcW w:w="3217" w:type="dxa"/>
            <w:tcBorders>
              <w:top w:val="nil"/>
              <w:left w:val="nil"/>
              <w:bottom w:val="nil"/>
              <w:right w:val="nil"/>
            </w:tcBorders>
            <w:vAlign w:val="bottom"/>
          </w:tcPr>
          <w:p w14:paraId="3E077319"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 candidate who opposed some Bush tax cuts</w:t>
            </w:r>
          </w:p>
        </w:tc>
        <w:tc>
          <w:tcPr>
            <w:tcW w:w="1922" w:type="dxa"/>
            <w:tcBorders>
              <w:top w:val="nil"/>
              <w:left w:val="nil"/>
              <w:bottom w:val="nil"/>
              <w:right w:val="nil"/>
            </w:tcBorders>
            <w:vAlign w:val="bottom"/>
          </w:tcPr>
          <w:p w14:paraId="3ED762C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67F4ED7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2/7/08 - 3/4/08 </w:t>
            </w:r>
          </w:p>
        </w:tc>
      </w:tr>
      <w:tr w:rsidR="00B10248" w:rsidRPr="0076433F" w14:paraId="4CCEF4BC" w14:textId="77777777" w:rsidTr="007C57D3">
        <w:trPr>
          <w:jc w:val="center"/>
        </w:trPr>
        <w:tc>
          <w:tcPr>
            <w:tcW w:w="961" w:type="dxa"/>
            <w:tcBorders>
              <w:top w:val="nil"/>
              <w:left w:val="nil"/>
              <w:bottom w:val="nil"/>
              <w:right w:val="nil"/>
            </w:tcBorders>
            <w:vAlign w:val="bottom"/>
          </w:tcPr>
          <w:p w14:paraId="702A62E9"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cbb06r</w:t>
            </w:r>
          </w:p>
        </w:tc>
        <w:tc>
          <w:tcPr>
            <w:tcW w:w="3217" w:type="dxa"/>
            <w:tcBorders>
              <w:top w:val="nil"/>
              <w:left w:val="nil"/>
              <w:bottom w:val="nil"/>
              <w:right w:val="nil"/>
            </w:tcBorders>
            <w:vAlign w:val="bottom"/>
          </w:tcPr>
          <w:p w14:paraId="25218A6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D. </w:t>
            </w: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eliminate some Bush tax cuts</w:t>
            </w:r>
          </w:p>
        </w:tc>
        <w:tc>
          <w:tcPr>
            <w:tcW w:w="1922" w:type="dxa"/>
            <w:tcBorders>
              <w:top w:val="nil"/>
              <w:left w:val="nil"/>
              <w:bottom w:val="nil"/>
              <w:right w:val="nil"/>
            </w:tcBorders>
            <w:vAlign w:val="bottom"/>
          </w:tcPr>
          <w:p w14:paraId="12C7010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777E8C0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1/14/08 - 1/29/08 </w:t>
            </w:r>
          </w:p>
        </w:tc>
      </w:tr>
      <w:tr w:rsidR="00B10248" w:rsidRPr="0076433F" w14:paraId="63325A3A" w14:textId="77777777" w:rsidTr="007C57D3">
        <w:trPr>
          <w:jc w:val="center"/>
        </w:trPr>
        <w:tc>
          <w:tcPr>
            <w:tcW w:w="961" w:type="dxa"/>
            <w:tcBorders>
              <w:top w:val="nil"/>
              <w:left w:val="nil"/>
              <w:bottom w:val="nil"/>
              <w:right w:val="nil"/>
            </w:tcBorders>
            <w:vAlign w:val="bottom"/>
          </w:tcPr>
          <w:p w14:paraId="3A8FA47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cbb07r</w:t>
            </w:r>
          </w:p>
        </w:tc>
        <w:tc>
          <w:tcPr>
            <w:tcW w:w="3217" w:type="dxa"/>
            <w:tcBorders>
              <w:top w:val="nil"/>
              <w:left w:val="nil"/>
              <w:bottom w:val="nil"/>
              <w:right w:val="nil"/>
            </w:tcBorders>
            <w:vAlign w:val="bottom"/>
          </w:tcPr>
          <w:p w14:paraId="33A45C3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D. </w:t>
            </w: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eliminate some Bush tax cuts</w:t>
            </w:r>
          </w:p>
        </w:tc>
        <w:tc>
          <w:tcPr>
            <w:tcW w:w="1922" w:type="dxa"/>
            <w:tcBorders>
              <w:top w:val="nil"/>
              <w:left w:val="nil"/>
              <w:bottom w:val="nil"/>
              <w:right w:val="nil"/>
            </w:tcBorders>
            <w:vAlign w:val="bottom"/>
          </w:tcPr>
          <w:p w14:paraId="437289A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1C1816E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1/30/08 - 5/22/08 </w:t>
            </w:r>
          </w:p>
        </w:tc>
      </w:tr>
      <w:tr w:rsidR="00B10248" w:rsidRPr="0076433F" w14:paraId="22C97BA3" w14:textId="77777777" w:rsidTr="007C57D3">
        <w:trPr>
          <w:jc w:val="center"/>
        </w:trPr>
        <w:tc>
          <w:tcPr>
            <w:tcW w:w="961" w:type="dxa"/>
            <w:tcBorders>
              <w:top w:val="nil"/>
              <w:left w:val="nil"/>
              <w:bottom w:val="nil"/>
              <w:right w:val="nil"/>
            </w:tcBorders>
            <w:vAlign w:val="bottom"/>
          </w:tcPr>
          <w:p w14:paraId="1DBC4E8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cbb08r</w:t>
            </w:r>
          </w:p>
        </w:tc>
        <w:tc>
          <w:tcPr>
            <w:tcW w:w="3217" w:type="dxa"/>
            <w:tcBorders>
              <w:top w:val="nil"/>
              <w:left w:val="nil"/>
              <w:bottom w:val="nil"/>
              <w:right w:val="nil"/>
            </w:tcBorders>
            <w:vAlign w:val="bottom"/>
          </w:tcPr>
          <w:p w14:paraId="5C1D09EC" w14:textId="77777777" w:rsidR="00B10248" w:rsidRPr="0076433F" w:rsidRDefault="00B10248" w:rsidP="007C57D3">
            <w:pPr>
              <w:rPr>
                <w:rFonts w:ascii="Times New Roman" w:hAnsi="Times New Roman" w:cs="Times New Roman"/>
                <w:color w:val="000000"/>
                <w:sz w:val="20"/>
                <w:szCs w:val="20"/>
              </w:rPr>
            </w:pP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eliminate Bush tax cuts</w:t>
            </w:r>
          </w:p>
        </w:tc>
        <w:tc>
          <w:tcPr>
            <w:tcW w:w="1922" w:type="dxa"/>
            <w:tcBorders>
              <w:top w:val="nil"/>
              <w:left w:val="nil"/>
              <w:bottom w:val="nil"/>
              <w:right w:val="nil"/>
            </w:tcBorders>
            <w:vAlign w:val="bottom"/>
          </w:tcPr>
          <w:p w14:paraId="6112991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218913C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5/23/08 - 11/3/08 </w:t>
            </w:r>
          </w:p>
        </w:tc>
      </w:tr>
      <w:tr w:rsidR="00B10248" w:rsidRPr="0076433F" w14:paraId="0FBA1E2C" w14:textId="77777777" w:rsidTr="007C57D3">
        <w:trPr>
          <w:jc w:val="center"/>
        </w:trPr>
        <w:tc>
          <w:tcPr>
            <w:tcW w:w="961" w:type="dxa"/>
            <w:tcBorders>
              <w:top w:val="nil"/>
              <w:left w:val="nil"/>
              <w:bottom w:val="nil"/>
              <w:right w:val="nil"/>
            </w:tcBorders>
            <w:vAlign w:val="bottom"/>
          </w:tcPr>
          <w:p w14:paraId="2698DFB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cbb09r</w:t>
            </w:r>
          </w:p>
        </w:tc>
        <w:tc>
          <w:tcPr>
            <w:tcW w:w="3217" w:type="dxa"/>
            <w:tcBorders>
              <w:top w:val="nil"/>
              <w:left w:val="nil"/>
              <w:bottom w:val="nil"/>
              <w:right w:val="nil"/>
            </w:tcBorders>
            <w:vAlign w:val="bottom"/>
          </w:tcPr>
          <w:p w14:paraId="51CBAF4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Dem. Candidate - favor tax cuts for working families and seniors</w:t>
            </w:r>
          </w:p>
        </w:tc>
        <w:tc>
          <w:tcPr>
            <w:tcW w:w="1922" w:type="dxa"/>
            <w:tcBorders>
              <w:top w:val="nil"/>
              <w:left w:val="nil"/>
              <w:bottom w:val="nil"/>
              <w:right w:val="nil"/>
            </w:tcBorders>
            <w:vAlign w:val="bottom"/>
          </w:tcPr>
          <w:p w14:paraId="0E10D074"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36199D7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2/26/08 - 5/22/08 </w:t>
            </w:r>
          </w:p>
        </w:tc>
      </w:tr>
      <w:tr w:rsidR="00B10248" w:rsidRPr="0076433F" w14:paraId="446E0D9A" w14:textId="77777777" w:rsidTr="007C57D3">
        <w:trPr>
          <w:jc w:val="center"/>
        </w:trPr>
        <w:tc>
          <w:tcPr>
            <w:tcW w:w="961" w:type="dxa"/>
            <w:tcBorders>
              <w:top w:val="nil"/>
              <w:left w:val="nil"/>
              <w:bottom w:val="nil"/>
              <w:right w:val="nil"/>
            </w:tcBorders>
            <w:vAlign w:val="bottom"/>
          </w:tcPr>
          <w:p w14:paraId="722425D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cbb10r</w:t>
            </w:r>
          </w:p>
        </w:tc>
        <w:tc>
          <w:tcPr>
            <w:tcW w:w="3217" w:type="dxa"/>
            <w:tcBorders>
              <w:top w:val="nil"/>
              <w:left w:val="nil"/>
              <w:bottom w:val="nil"/>
              <w:right w:val="nil"/>
            </w:tcBorders>
            <w:vAlign w:val="bottom"/>
          </w:tcPr>
          <w:p w14:paraId="6FCCC19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 favor tax cuts for working families and seniors</w:t>
            </w:r>
          </w:p>
        </w:tc>
        <w:tc>
          <w:tcPr>
            <w:tcW w:w="1922" w:type="dxa"/>
            <w:tcBorders>
              <w:top w:val="nil"/>
              <w:left w:val="nil"/>
              <w:bottom w:val="nil"/>
              <w:right w:val="nil"/>
            </w:tcBorders>
            <w:vAlign w:val="bottom"/>
          </w:tcPr>
          <w:p w14:paraId="1D2B638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2496B36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5/23/08 - 9/2/08 </w:t>
            </w:r>
          </w:p>
        </w:tc>
      </w:tr>
      <w:tr w:rsidR="00B10248" w:rsidRPr="0076433F" w14:paraId="75CD0A8D" w14:textId="77777777" w:rsidTr="007C57D3">
        <w:trPr>
          <w:jc w:val="center"/>
        </w:trPr>
        <w:tc>
          <w:tcPr>
            <w:tcW w:w="961" w:type="dxa"/>
            <w:tcBorders>
              <w:top w:val="nil"/>
              <w:left w:val="nil"/>
              <w:bottom w:val="nil"/>
              <w:right w:val="nil"/>
            </w:tcBorders>
            <w:vAlign w:val="bottom"/>
          </w:tcPr>
          <w:p w14:paraId="4D0C9ED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cbb11r</w:t>
            </w:r>
          </w:p>
        </w:tc>
        <w:tc>
          <w:tcPr>
            <w:tcW w:w="3217" w:type="dxa"/>
            <w:tcBorders>
              <w:top w:val="nil"/>
              <w:left w:val="nil"/>
              <w:bottom w:val="nil"/>
              <w:right w:val="nil"/>
            </w:tcBorders>
            <w:vAlign w:val="bottom"/>
          </w:tcPr>
          <w:p w14:paraId="78368C6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Candidate - more </w:t>
            </w:r>
            <w:proofErr w:type="gramStart"/>
            <w:r w:rsidRPr="0076433F">
              <w:rPr>
                <w:rFonts w:ascii="Times New Roman" w:hAnsi="Times New Roman" w:cs="Times New Roman"/>
                <w:color w:val="000000"/>
                <w:sz w:val="20"/>
                <w:szCs w:val="20"/>
              </w:rPr>
              <w:t>middle class</w:t>
            </w:r>
            <w:proofErr w:type="gramEnd"/>
            <w:r w:rsidRPr="0076433F">
              <w:rPr>
                <w:rFonts w:ascii="Times New Roman" w:hAnsi="Times New Roman" w:cs="Times New Roman"/>
                <w:color w:val="000000"/>
                <w:sz w:val="20"/>
                <w:szCs w:val="20"/>
              </w:rPr>
              <w:t xml:space="preserve"> tax cuts</w:t>
            </w:r>
          </w:p>
        </w:tc>
        <w:tc>
          <w:tcPr>
            <w:tcW w:w="1922" w:type="dxa"/>
            <w:tcBorders>
              <w:top w:val="nil"/>
              <w:left w:val="nil"/>
              <w:bottom w:val="nil"/>
              <w:right w:val="nil"/>
            </w:tcBorders>
            <w:vAlign w:val="bottom"/>
          </w:tcPr>
          <w:p w14:paraId="5FB50D4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3FCB501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9/2/08 - 11/3/08 </w:t>
            </w:r>
          </w:p>
        </w:tc>
      </w:tr>
      <w:tr w:rsidR="00B10248" w:rsidRPr="0076433F" w14:paraId="45EA27EC" w14:textId="77777777" w:rsidTr="007C57D3">
        <w:trPr>
          <w:jc w:val="center"/>
        </w:trPr>
        <w:tc>
          <w:tcPr>
            <w:tcW w:w="961" w:type="dxa"/>
            <w:tcBorders>
              <w:top w:val="nil"/>
              <w:left w:val="nil"/>
              <w:bottom w:val="nil"/>
              <w:right w:val="nil"/>
            </w:tcBorders>
            <w:vAlign w:val="bottom"/>
          </w:tcPr>
          <w:p w14:paraId="561AAEE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cbb12r</w:t>
            </w:r>
          </w:p>
        </w:tc>
        <w:tc>
          <w:tcPr>
            <w:tcW w:w="3217" w:type="dxa"/>
            <w:tcBorders>
              <w:top w:val="nil"/>
              <w:left w:val="nil"/>
              <w:bottom w:val="nil"/>
              <w:right w:val="nil"/>
            </w:tcBorders>
            <w:vAlign w:val="bottom"/>
          </w:tcPr>
          <w:p w14:paraId="58B461C7" w14:textId="77777777" w:rsidR="00B10248" w:rsidRPr="0076433F" w:rsidRDefault="00B10248" w:rsidP="007C57D3">
            <w:pPr>
              <w:rPr>
                <w:rFonts w:ascii="Times New Roman" w:hAnsi="Times New Roman" w:cs="Times New Roman"/>
                <w:color w:val="000000"/>
                <w:sz w:val="20"/>
                <w:szCs w:val="20"/>
              </w:rPr>
            </w:pP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check to people who don't pay taxes</w:t>
            </w:r>
          </w:p>
        </w:tc>
        <w:tc>
          <w:tcPr>
            <w:tcW w:w="1922" w:type="dxa"/>
            <w:tcBorders>
              <w:top w:val="nil"/>
              <w:left w:val="nil"/>
              <w:bottom w:val="nil"/>
              <w:right w:val="nil"/>
            </w:tcBorders>
            <w:vAlign w:val="bottom"/>
          </w:tcPr>
          <w:p w14:paraId="1B18004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02CFC71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10/15/08, </w:t>
            </w:r>
          </w:p>
          <w:p w14:paraId="781482C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10/20/08 - 11/3/08 </w:t>
            </w:r>
          </w:p>
        </w:tc>
      </w:tr>
      <w:tr w:rsidR="00B10248" w:rsidRPr="0076433F" w14:paraId="2AA1987D" w14:textId="77777777" w:rsidTr="007C57D3">
        <w:trPr>
          <w:jc w:val="center"/>
        </w:trPr>
        <w:tc>
          <w:tcPr>
            <w:tcW w:w="961" w:type="dxa"/>
            <w:tcBorders>
              <w:top w:val="nil"/>
              <w:left w:val="nil"/>
              <w:bottom w:val="nil"/>
              <w:right w:val="nil"/>
            </w:tcBorders>
            <w:vAlign w:val="bottom"/>
          </w:tcPr>
          <w:p w14:paraId="430A5D7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cbb13r</w:t>
            </w:r>
          </w:p>
        </w:tc>
        <w:tc>
          <w:tcPr>
            <w:tcW w:w="3217" w:type="dxa"/>
            <w:tcBorders>
              <w:top w:val="nil"/>
              <w:left w:val="nil"/>
              <w:bottom w:val="nil"/>
              <w:right w:val="nil"/>
            </w:tcBorders>
            <w:vAlign w:val="bottom"/>
          </w:tcPr>
          <w:p w14:paraId="7FB0FBD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favors eliminating estate tax</w:t>
            </w:r>
          </w:p>
        </w:tc>
        <w:tc>
          <w:tcPr>
            <w:tcW w:w="1922" w:type="dxa"/>
            <w:tcBorders>
              <w:top w:val="nil"/>
              <w:left w:val="nil"/>
              <w:bottom w:val="nil"/>
              <w:right w:val="nil"/>
            </w:tcBorders>
            <w:vAlign w:val="bottom"/>
          </w:tcPr>
          <w:p w14:paraId="43BB58B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0547B2C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5/23/08 - 8/30/08 </w:t>
            </w:r>
          </w:p>
        </w:tc>
      </w:tr>
      <w:tr w:rsidR="00B10248" w:rsidRPr="0076433F" w14:paraId="6EFB2E47" w14:textId="77777777" w:rsidTr="007C57D3">
        <w:trPr>
          <w:jc w:val="center"/>
        </w:trPr>
        <w:tc>
          <w:tcPr>
            <w:tcW w:w="961" w:type="dxa"/>
            <w:tcBorders>
              <w:top w:val="nil"/>
              <w:left w:val="nil"/>
              <w:bottom w:val="nil"/>
              <w:right w:val="nil"/>
            </w:tcBorders>
            <w:vAlign w:val="bottom"/>
          </w:tcPr>
          <w:p w14:paraId="1463CF5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cbb14r</w:t>
            </w:r>
          </w:p>
        </w:tc>
        <w:tc>
          <w:tcPr>
            <w:tcW w:w="3217" w:type="dxa"/>
            <w:tcBorders>
              <w:top w:val="nil"/>
              <w:left w:val="nil"/>
              <w:bottom w:val="nil"/>
              <w:right w:val="nil"/>
            </w:tcBorders>
            <w:vAlign w:val="bottom"/>
          </w:tcPr>
          <w:p w14:paraId="54165E4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R </w:t>
            </w: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favor abolishing IRS</w:t>
            </w:r>
          </w:p>
        </w:tc>
        <w:tc>
          <w:tcPr>
            <w:tcW w:w="1922" w:type="dxa"/>
            <w:tcBorders>
              <w:top w:val="nil"/>
              <w:left w:val="nil"/>
              <w:bottom w:val="nil"/>
              <w:right w:val="nil"/>
            </w:tcBorders>
            <w:vAlign w:val="bottom"/>
          </w:tcPr>
          <w:p w14:paraId="792C890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3C93038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1/14/08 - 1/24/08 </w:t>
            </w:r>
          </w:p>
        </w:tc>
      </w:tr>
      <w:tr w:rsidR="00B10248" w:rsidRPr="0076433F" w14:paraId="591A8AA4" w14:textId="77777777" w:rsidTr="007C57D3">
        <w:trPr>
          <w:jc w:val="center"/>
        </w:trPr>
        <w:tc>
          <w:tcPr>
            <w:tcW w:w="961" w:type="dxa"/>
            <w:tcBorders>
              <w:top w:val="nil"/>
              <w:left w:val="nil"/>
              <w:bottom w:val="nil"/>
              <w:right w:val="nil"/>
            </w:tcBorders>
            <w:vAlign w:val="bottom"/>
          </w:tcPr>
          <w:p w14:paraId="352B4AA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cbb15r</w:t>
            </w:r>
          </w:p>
        </w:tc>
        <w:tc>
          <w:tcPr>
            <w:tcW w:w="3217" w:type="dxa"/>
            <w:tcBorders>
              <w:top w:val="nil"/>
              <w:left w:val="nil"/>
              <w:bottom w:val="nil"/>
              <w:right w:val="nil"/>
            </w:tcBorders>
            <w:vAlign w:val="bottom"/>
          </w:tcPr>
          <w:p w14:paraId="58DB17F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R </w:t>
            </w: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favor abolishing IRS</w:t>
            </w:r>
          </w:p>
        </w:tc>
        <w:tc>
          <w:tcPr>
            <w:tcW w:w="1922" w:type="dxa"/>
            <w:tcBorders>
              <w:top w:val="nil"/>
              <w:left w:val="nil"/>
              <w:bottom w:val="nil"/>
              <w:right w:val="nil"/>
            </w:tcBorders>
            <w:vAlign w:val="bottom"/>
          </w:tcPr>
          <w:p w14:paraId="68336D3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17F2CFC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1/31/08 - 2/6/08 </w:t>
            </w:r>
          </w:p>
        </w:tc>
      </w:tr>
      <w:tr w:rsidR="00B10248" w:rsidRPr="0076433F" w14:paraId="7FA4BC52" w14:textId="77777777" w:rsidTr="007C57D3">
        <w:trPr>
          <w:jc w:val="center"/>
        </w:trPr>
        <w:tc>
          <w:tcPr>
            <w:tcW w:w="961" w:type="dxa"/>
            <w:tcBorders>
              <w:top w:val="nil"/>
              <w:left w:val="nil"/>
              <w:bottom w:val="nil"/>
              <w:right w:val="nil"/>
            </w:tcBorders>
            <w:vAlign w:val="bottom"/>
          </w:tcPr>
          <w:p w14:paraId="6A45A4F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cbb16r</w:t>
            </w:r>
          </w:p>
        </w:tc>
        <w:tc>
          <w:tcPr>
            <w:tcW w:w="3217" w:type="dxa"/>
            <w:tcBorders>
              <w:top w:val="nil"/>
              <w:left w:val="nil"/>
              <w:bottom w:val="nil"/>
              <w:right w:val="nil"/>
            </w:tcBorders>
            <w:vAlign w:val="bottom"/>
          </w:tcPr>
          <w:p w14:paraId="0CD7A84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R </w:t>
            </w: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favor abolishing IRS</w:t>
            </w:r>
          </w:p>
        </w:tc>
        <w:tc>
          <w:tcPr>
            <w:tcW w:w="1922" w:type="dxa"/>
            <w:tcBorders>
              <w:top w:val="nil"/>
              <w:left w:val="nil"/>
              <w:bottom w:val="nil"/>
              <w:right w:val="nil"/>
            </w:tcBorders>
            <w:vAlign w:val="bottom"/>
          </w:tcPr>
          <w:p w14:paraId="4860476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Tax</w:t>
            </w:r>
          </w:p>
        </w:tc>
        <w:tc>
          <w:tcPr>
            <w:tcW w:w="1911" w:type="dxa"/>
            <w:tcBorders>
              <w:top w:val="nil"/>
              <w:left w:val="nil"/>
              <w:bottom w:val="nil"/>
              <w:right w:val="nil"/>
            </w:tcBorders>
            <w:vAlign w:val="bottom"/>
          </w:tcPr>
          <w:p w14:paraId="309FDB1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2/7/08 - 3/4/08 </w:t>
            </w:r>
          </w:p>
        </w:tc>
      </w:tr>
      <w:tr w:rsidR="00B10248" w:rsidRPr="0076433F" w14:paraId="383AF723" w14:textId="77777777" w:rsidTr="007C57D3">
        <w:trPr>
          <w:jc w:val="center"/>
        </w:trPr>
        <w:tc>
          <w:tcPr>
            <w:tcW w:w="961" w:type="dxa"/>
            <w:tcBorders>
              <w:top w:val="nil"/>
              <w:left w:val="nil"/>
              <w:bottom w:val="nil"/>
              <w:right w:val="nil"/>
            </w:tcBorders>
            <w:vAlign w:val="bottom"/>
          </w:tcPr>
          <w:p w14:paraId="6DD9941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cbd05r</w:t>
            </w:r>
          </w:p>
        </w:tc>
        <w:tc>
          <w:tcPr>
            <w:tcW w:w="3217" w:type="dxa"/>
            <w:tcBorders>
              <w:top w:val="nil"/>
              <w:left w:val="nil"/>
              <w:bottom w:val="nil"/>
              <w:right w:val="nil"/>
            </w:tcBorders>
            <w:vAlign w:val="bottom"/>
          </w:tcPr>
          <w:p w14:paraId="4F142654" w14:textId="77777777" w:rsidR="00B10248" w:rsidRPr="0076433F" w:rsidRDefault="00B10248" w:rsidP="007C57D3">
            <w:pPr>
              <w:rPr>
                <w:rFonts w:ascii="Times New Roman" w:hAnsi="Times New Roman" w:cs="Times New Roman"/>
                <w:color w:val="000000"/>
                <w:sz w:val="20"/>
                <w:szCs w:val="20"/>
              </w:rPr>
            </w:pP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freeze home foreclosures and mortgage rates</w:t>
            </w:r>
          </w:p>
        </w:tc>
        <w:tc>
          <w:tcPr>
            <w:tcW w:w="1922" w:type="dxa"/>
            <w:tcBorders>
              <w:top w:val="nil"/>
              <w:left w:val="nil"/>
              <w:bottom w:val="nil"/>
              <w:right w:val="nil"/>
            </w:tcBorders>
            <w:vAlign w:val="bottom"/>
          </w:tcPr>
          <w:p w14:paraId="530F3FD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Housing</w:t>
            </w:r>
          </w:p>
        </w:tc>
        <w:tc>
          <w:tcPr>
            <w:tcW w:w="1911" w:type="dxa"/>
            <w:tcBorders>
              <w:top w:val="nil"/>
              <w:left w:val="nil"/>
              <w:bottom w:val="nil"/>
              <w:right w:val="nil"/>
            </w:tcBorders>
            <w:vAlign w:val="bottom"/>
          </w:tcPr>
          <w:p w14:paraId="0B11782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2/5/08 - 5/22/08 </w:t>
            </w:r>
          </w:p>
        </w:tc>
      </w:tr>
      <w:tr w:rsidR="00B10248" w:rsidRPr="0076433F" w14:paraId="2122B79D" w14:textId="77777777" w:rsidTr="007C57D3">
        <w:trPr>
          <w:jc w:val="center"/>
        </w:trPr>
        <w:tc>
          <w:tcPr>
            <w:tcW w:w="961" w:type="dxa"/>
            <w:tcBorders>
              <w:top w:val="nil"/>
              <w:left w:val="nil"/>
              <w:bottom w:val="nil"/>
              <w:right w:val="nil"/>
            </w:tcBorders>
            <w:vAlign w:val="bottom"/>
          </w:tcPr>
          <w:p w14:paraId="4927CF6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cca04r</w:t>
            </w:r>
          </w:p>
        </w:tc>
        <w:tc>
          <w:tcPr>
            <w:tcW w:w="3217" w:type="dxa"/>
            <w:tcBorders>
              <w:top w:val="nil"/>
              <w:left w:val="nil"/>
              <w:bottom w:val="nil"/>
              <w:right w:val="nil"/>
            </w:tcBorders>
            <w:vAlign w:val="bottom"/>
          </w:tcPr>
          <w:p w14:paraId="174DA76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everyone mandated to have insurance</w:t>
            </w:r>
          </w:p>
        </w:tc>
        <w:tc>
          <w:tcPr>
            <w:tcW w:w="1922" w:type="dxa"/>
            <w:tcBorders>
              <w:top w:val="nil"/>
              <w:left w:val="nil"/>
              <w:bottom w:val="nil"/>
              <w:right w:val="nil"/>
            </w:tcBorders>
            <w:vAlign w:val="bottom"/>
          </w:tcPr>
          <w:p w14:paraId="191ABD6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Health Insurance</w:t>
            </w:r>
          </w:p>
        </w:tc>
        <w:tc>
          <w:tcPr>
            <w:tcW w:w="1911" w:type="dxa"/>
            <w:tcBorders>
              <w:top w:val="nil"/>
              <w:left w:val="nil"/>
              <w:bottom w:val="nil"/>
              <w:right w:val="nil"/>
            </w:tcBorders>
            <w:vAlign w:val="bottom"/>
          </w:tcPr>
          <w:p w14:paraId="31E01239"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1/14/08 - 1/24/08, </w:t>
            </w:r>
          </w:p>
          <w:p w14:paraId="7C27E254"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1/30/08 - 5/22/08 </w:t>
            </w:r>
          </w:p>
        </w:tc>
      </w:tr>
      <w:tr w:rsidR="00B10248" w:rsidRPr="0076433F" w14:paraId="64B1921C" w14:textId="77777777" w:rsidTr="007C57D3">
        <w:trPr>
          <w:jc w:val="center"/>
        </w:trPr>
        <w:tc>
          <w:tcPr>
            <w:tcW w:w="961" w:type="dxa"/>
            <w:tcBorders>
              <w:top w:val="nil"/>
              <w:left w:val="nil"/>
              <w:bottom w:val="nil"/>
              <w:right w:val="nil"/>
            </w:tcBorders>
            <w:vAlign w:val="bottom"/>
          </w:tcPr>
          <w:p w14:paraId="4BEAC8B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cca05r</w:t>
            </w:r>
          </w:p>
        </w:tc>
        <w:tc>
          <w:tcPr>
            <w:tcW w:w="3217" w:type="dxa"/>
            <w:tcBorders>
              <w:top w:val="nil"/>
              <w:left w:val="nil"/>
              <w:bottom w:val="nil"/>
              <w:right w:val="nil"/>
            </w:tcBorders>
            <w:vAlign w:val="bottom"/>
          </w:tcPr>
          <w:p w14:paraId="0922132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whose health plan mandates children health insurance</w:t>
            </w:r>
          </w:p>
        </w:tc>
        <w:tc>
          <w:tcPr>
            <w:tcW w:w="1922" w:type="dxa"/>
            <w:tcBorders>
              <w:top w:val="nil"/>
              <w:left w:val="nil"/>
              <w:bottom w:val="nil"/>
              <w:right w:val="nil"/>
            </w:tcBorders>
            <w:vAlign w:val="bottom"/>
          </w:tcPr>
          <w:p w14:paraId="7B45ABB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Health Insurance</w:t>
            </w:r>
          </w:p>
        </w:tc>
        <w:tc>
          <w:tcPr>
            <w:tcW w:w="1911" w:type="dxa"/>
            <w:tcBorders>
              <w:top w:val="nil"/>
              <w:left w:val="nil"/>
              <w:bottom w:val="nil"/>
              <w:right w:val="nil"/>
            </w:tcBorders>
            <w:vAlign w:val="bottom"/>
          </w:tcPr>
          <w:p w14:paraId="3ADA531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5/23/08 - 11/3/08 </w:t>
            </w:r>
          </w:p>
        </w:tc>
      </w:tr>
      <w:tr w:rsidR="00B10248" w:rsidRPr="0076433F" w14:paraId="112C3759" w14:textId="77777777" w:rsidTr="007C57D3">
        <w:trPr>
          <w:jc w:val="center"/>
        </w:trPr>
        <w:tc>
          <w:tcPr>
            <w:tcW w:w="961" w:type="dxa"/>
            <w:tcBorders>
              <w:top w:val="nil"/>
              <w:left w:val="nil"/>
              <w:bottom w:val="nil"/>
              <w:right w:val="nil"/>
            </w:tcBorders>
            <w:vAlign w:val="bottom"/>
          </w:tcPr>
          <w:p w14:paraId="0B3F1B5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cca06r</w:t>
            </w:r>
          </w:p>
        </w:tc>
        <w:tc>
          <w:tcPr>
            <w:tcW w:w="3217" w:type="dxa"/>
            <w:tcBorders>
              <w:top w:val="nil"/>
              <w:left w:val="nil"/>
              <w:bottom w:val="nil"/>
              <w:right w:val="nil"/>
            </w:tcBorders>
            <w:vAlign w:val="bottom"/>
          </w:tcPr>
          <w:p w14:paraId="0F085995" w14:textId="77777777" w:rsidR="00B10248" w:rsidRPr="0076433F" w:rsidRDefault="00B10248" w:rsidP="007C57D3">
            <w:pPr>
              <w:rPr>
                <w:rFonts w:ascii="Times New Roman" w:hAnsi="Times New Roman" w:cs="Times New Roman"/>
                <w:color w:val="000000"/>
                <w:sz w:val="20"/>
                <w:szCs w:val="20"/>
              </w:rPr>
            </w:pP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provide family money to buy health insurance</w:t>
            </w:r>
          </w:p>
        </w:tc>
        <w:tc>
          <w:tcPr>
            <w:tcW w:w="1922" w:type="dxa"/>
            <w:tcBorders>
              <w:top w:val="nil"/>
              <w:left w:val="nil"/>
              <w:bottom w:val="nil"/>
              <w:right w:val="nil"/>
            </w:tcBorders>
            <w:vAlign w:val="bottom"/>
          </w:tcPr>
          <w:p w14:paraId="4E616A7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Health Insurance</w:t>
            </w:r>
          </w:p>
        </w:tc>
        <w:tc>
          <w:tcPr>
            <w:tcW w:w="1911" w:type="dxa"/>
            <w:tcBorders>
              <w:top w:val="nil"/>
              <w:left w:val="nil"/>
              <w:bottom w:val="nil"/>
              <w:right w:val="nil"/>
            </w:tcBorders>
            <w:vAlign w:val="bottom"/>
          </w:tcPr>
          <w:p w14:paraId="0A3E400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4/30/08 - 5/18/08 </w:t>
            </w:r>
          </w:p>
        </w:tc>
      </w:tr>
      <w:tr w:rsidR="00B10248" w:rsidRPr="0076433F" w14:paraId="325771C4" w14:textId="77777777" w:rsidTr="007C57D3">
        <w:trPr>
          <w:jc w:val="center"/>
        </w:trPr>
        <w:tc>
          <w:tcPr>
            <w:tcW w:w="961" w:type="dxa"/>
            <w:tcBorders>
              <w:top w:val="nil"/>
              <w:left w:val="nil"/>
              <w:bottom w:val="nil"/>
              <w:right w:val="nil"/>
            </w:tcBorders>
            <w:vAlign w:val="bottom"/>
          </w:tcPr>
          <w:p w14:paraId="6854182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cca07r</w:t>
            </w:r>
          </w:p>
        </w:tc>
        <w:tc>
          <w:tcPr>
            <w:tcW w:w="3217" w:type="dxa"/>
            <w:tcBorders>
              <w:top w:val="nil"/>
              <w:left w:val="nil"/>
              <w:bottom w:val="nil"/>
              <w:right w:val="nil"/>
            </w:tcBorders>
            <w:vAlign w:val="bottom"/>
          </w:tcPr>
          <w:p w14:paraId="7D2EE980" w14:textId="77777777" w:rsidR="00B10248" w:rsidRPr="0076433F" w:rsidRDefault="00B10248" w:rsidP="007C57D3">
            <w:pPr>
              <w:rPr>
                <w:rFonts w:ascii="Times New Roman" w:hAnsi="Times New Roman" w:cs="Times New Roman"/>
                <w:color w:val="000000"/>
                <w:sz w:val="20"/>
                <w:szCs w:val="20"/>
              </w:rPr>
            </w:pP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provide family money to buy health insurance</w:t>
            </w:r>
          </w:p>
        </w:tc>
        <w:tc>
          <w:tcPr>
            <w:tcW w:w="1922" w:type="dxa"/>
            <w:tcBorders>
              <w:top w:val="nil"/>
              <w:left w:val="nil"/>
              <w:bottom w:val="nil"/>
              <w:right w:val="nil"/>
            </w:tcBorders>
            <w:vAlign w:val="bottom"/>
          </w:tcPr>
          <w:p w14:paraId="0BC0DE3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Health Insurance</w:t>
            </w:r>
          </w:p>
        </w:tc>
        <w:tc>
          <w:tcPr>
            <w:tcW w:w="1911" w:type="dxa"/>
            <w:tcBorders>
              <w:top w:val="nil"/>
              <w:left w:val="nil"/>
              <w:bottom w:val="nil"/>
              <w:right w:val="nil"/>
            </w:tcBorders>
            <w:vAlign w:val="bottom"/>
          </w:tcPr>
          <w:p w14:paraId="0118E009"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5/19/08 - 5/22/08 </w:t>
            </w:r>
          </w:p>
        </w:tc>
      </w:tr>
      <w:tr w:rsidR="00B10248" w:rsidRPr="0076433F" w14:paraId="402C1C49" w14:textId="77777777" w:rsidTr="007C57D3">
        <w:trPr>
          <w:jc w:val="center"/>
        </w:trPr>
        <w:tc>
          <w:tcPr>
            <w:tcW w:w="961" w:type="dxa"/>
            <w:tcBorders>
              <w:top w:val="nil"/>
              <w:left w:val="nil"/>
              <w:bottom w:val="nil"/>
              <w:right w:val="nil"/>
            </w:tcBorders>
            <w:vAlign w:val="bottom"/>
          </w:tcPr>
          <w:p w14:paraId="5FB4446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cca08r</w:t>
            </w:r>
          </w:p>
        </w:tc>
        <w:tc>
          <w:tcPr>
            <w:tcW w:w="3217" w:type="dxa"/>
            <w:tcBorders>
              <w:top w:val="nil"/>
              <w:left w:val="nil"/>
              <w:bottom w:val="nil"/>
              <w:right w:val="nil"/>
            </w:tcBorders>
            <w:vAlign w:val="bottom"/>
          </w:tcPr>
          <w:p w14:paraId="21B0B404" w14:textId="77777777" w:rsidR="00B10248" w:rsidRPr="0076433F" w:rsidRDefault="00B10248" w:rsidP="007C57D3">
            <w:pPr>
              <w:rPr>
                <w:rFonts w:ascii="Times New Roman" w:hAnsi="Times New Roman" w:cs="Times New Roman"/>
                <w:color w:val="000000"/>
                <w:sz w:val="20"/>
                <w:szCs w:val="20"/>
              </w:rPr>
            </w:pP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provide family money to buy health insurance</w:t>
            </w:r>
          </w:p>
        </w:tc>
        <w:tc>
          <w:tcPr>
            <w:tcW w:w="1922" w:type="dxa"/>
            <w:tcBorders>
              <w:top w:val="nil"/>
              <w:left w:val="nil"/>
              <w:bottom w:val="nil"/>
              <w:right w:val="nil"/>
            </w:tcBorders>
            <w:vAlign w:val="bottom"/>
          </w:tcPr>
          <w:p w14:paraId="12F6CD0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Health Insurance</w:t>
            </w:r>
          </w:p>
        </w:tc>
        <w:tc>
          <w:tcPr>
            <w:tcW w:w="1911" w:type="dxa"/>
            <w:tcBorders>
              <w:top w:val="nil"/>
              <w:left w:val="nil"/>
              <w:bottom w:val="nil"/>
              <w:right w:val="nil"/>
            </w:tcBorders>
            <w:vAlign w:val="bottom"/>
          </w:tcPr>
          <w:p w14:paraId="21245BA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5/23/08 - 9/23/08, </w:t>
            </w:r>
          </w:p>
          <w:p w14:paraId="0ADC4AB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10/2/08 - 10/5/08 </w:t>
            </w:r>
          </w:p>
        </w:tc>
      </w:tr>
      <w:tr w:rsidR="00B10248" w:rsidRPr="0076433F" w14:paraId="7391E22D" w14:textId="77777777" w:rsidTr="007C57D3">
        <w:trPr>
          <w:jc w:val="center"/>
        </w:trPr>
        <w:tc>
          <w:tcPr>
            <w:tcW w:w="961" w:type="dxa"/>
            <w:tcBorders>
              <w:top w:val="nil"/>
              <w:left w:val="nil"/>
              <w:bottom w:val="nil"/>
              <w:right w:val="nil"/>
            </w:tcBorders>
            <w:vAlign w:val="bottom"/>
          </w:tcPr>
          <w:p w14:paraId="7745FE5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cca09r</w:t>
            </w:r>
          </w:p>
        </w:tc>
        <w:tc>
          <w:tcPr>
            <w:tcW w:w="3217" w:type="dxa"/>
            <w:tcBorders>
              <w:top w:val="nil"/>
              <w:left w:val="nil"/>
              <w:bottom w:val="nil"/>
              <w:right w:val="nil"/>
            </w:tcBorders>
            <w:vAlign w:val="bottom"/>
          </w:tcPr>
          <w:p w14:paraId="533C8B41" w14:textId="77777777" w:rsidR="00B10248" w:rsidRPr="0076433F" w:rsidRDefault="00B10248" w:rsidP="007C57D3">
            <w:pPr>
              <w:rPr>
                <w:rFonts w:ascii="Times New Roman" w:hAnsi="Times New Roman" w:cs="Times New Roman"/>
                <w:color w:val="000000"/>
                <w:sz w:val="20"/>
                <w:szCs w:val="20"/>
              </w:rPr>
            </w:pPr>
            <w:proofErr w:type="gramStart"/>
            <w:r w:rsidRPr="0076433F">
              <w:rPr>
                <w:rFonts w:ascii="Times New Roman" w:hAnsi="Times New Roman" w:cs="Times New Roman"/>
                <w:color w:val="000000"/>
                <w:sz w:val="20"/>
                <w:szCs w:val="20"/>
              </w:rPr>
              <w:t>Candidate</w:t>
            </w:r>
            <w:proofErr w:type="gramEnd"/>
            <w:r w:rsidRPr="0076433F">
              <w:rPr>
                <w:rFonts w:ascii="Times New Roman" w:hAnsi="Times New Roman" w:cs="Times New Roman"/>
                <w:color w:val="000000"/>
                <w:sz w:val="20"/>
                <w:szCs w:val="20"/>
              </w:rPr>
              <w:t xml:space="preserve"> provide family money to buy health insurance</w:t>
            </w:r>
          </w:p>
        </w:tc>
        <w:tc>
          <w:tcPr>
            <w:tcW w:w="1922" w:type="dxa"/>
            <w:tcBorders>
              <w:top w:val="nil"/>
              <w:left w:val="nil"/>
              <w:bottom w:val="nil"/>
              <w:right w:val="nil"/>
            </w:tcBorders>
            <w:vAlign w:val="bottom"/>
          </w:tcPr>
          <w:p w14:paraId="54B7297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Health Insurance</w:t>
            </w:r>
          </w:p>
        </w:tc>
        <w:tc>
          <w:tcPr>
            <w:tcW w:w="1911" w:type="dxa"/>
            <w:tcBorders>
              <w:top w:val="nil"/>
              <w:left w:val="nil"/>
              <w:bottom w:val="nil"/>
              <w:right w:val="nil"/>
            </w:tcBorders>
            <w:vAlign w:val="bottom"/>
          </w:tcPr>
          <w:p w14:paraId="11BF50F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10/6/08 - 11/3/08 </w:t>
            </w:r>
          </w:p>
        </w:tc>
      </w:tr>
      <w:tr w:rsidR="00B10248" w:rsidRPr="0076433F" w14:paraId="1B0EC38A" w14:textId="77777777" w:rsidTr="007C57D3">
        <w:trPr>
          <w:jc w:val="center"/>
        </w:trPr>
        <w:tc>
          <w:tcPr>
            <w:tcW w:w="961" w:type="dxa"/>
            <w:tcBorders>
              <w:top w:val="nil"/>
              <w:left w:val="nil"/>
              <w:bottom w:val="nil"/>
              <w:right w:val="nil"/>
            </w:tcBorders>
            <w:vAlign w:val="bottom"/>
          </w:tcPr>
          <w:p w14:paraId="3E9EDF5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cca10r</w:t>
            </w:r>
          </w:p>
        </w:tc>
        <w:tc>
          <w:tcPr>
            <w:tcW w:w="3217" w:type="dxa"/>
            <w:tcBorders>
              <w:top w:val="nil"/>
              <w:left w:val="nil"/>
              <w:bottom w:val="nil"/>
              <w:right w:val="nil"/>
            </w:tcBorders>
            <w:vAlign w:val="bottom"/>
          </w:tcPr>
          <w:p w14:paraId="6FEBFF4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proposes taxing employer benefits</w:t>
            </w:r>
          </w:p>
        </w:tc>
        <w:tc>
          <w:tcPr>
            <w:tcW w:w="1922" w:type="dxa"/>
            <w:tcBorders>
              <w:top w:val="nil"/>
              <w:left w:val="nil"/>
              <w:bottom w:val="nil"/>
              <w:right w:val="nil"/>
            </w:tcBorders>
            <w:vAlign w:val="bottom"/>
          </w:tcPr>
          <w:p w14:paraId="4BAD105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Health Insurance</w:t>
            </w:r>
          </w:p>
        </w:tc>
        <w:tc>
          <w:tcPr>
            <w:tcW w:w="1911" w:type="dxa"/>
            <w:tcBorders>
              <w:top w:val="nil"/>
              <w:left w:val="nil"/>
              <w:bottom w:val="nil"/>
              <w:right w:val="nil"/>
            </w:tcBorders>
            <w:vAlign w:val="bottom"/>
          </w:tcPr>
          <w:p w14:paraId="4959F4B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10/6/08 - 11/3/08 </w:t>
            </w:r>
          </w:p>
        </w:tc>
      </w:tr>
      <w:tr w:rsidR="00B10248" w:rsidRPr="0076433F" w14:paraId="1515C4B1" w14:textId="77777777" w:rsidTr="007C57D3">
        <w:trPr>
          <w:jc w:val="center"/>
        </w:trPr>
        <w:tc>
          <w:tcPr>
            <w:tcW w:w="961" w:type="dxa"/>
            <w:tcBorders>
              <w:top w:val="nil"/>
              <w:left w:val="nil"/>
              <w:bottom w:val="nil"/>
              <w:right w:val="nil"/>
            </w:tcBorders>
            <w:vAlign w:val="bottom"/>
          </w:tcPr>
          <w:p w14:paraId="2070468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ccc02r</w:t>
            </w:r>
          </w:p>
        </w:tc>
        <w:tc>
          <w:tcPr>
            <w:tcW w:w="3217" w:type="dxa"/>
            <w:tcBorders>
              <w:top w:val="nil"/>
              <w:left w:val="nil"/>
              <w:bottom w:val="nil"/>
              <w:right w:val="nil"/>
            </w:tcBorders>
            <w:vAlign w:val="bottom"/>
          </w:tcPr>
          <w:p w14:paraId="0E4F324B"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favor school vouchers</w:t>
            </w:r>
          </w:p>
        </w:tc>
        <w:tc>
          <w:tcPr>
            <w:tcW w:w="1922" w:type="dxa"/>
            <w:tcBorders>
              <w:top w:val="nil"/>
              <w:left w:val="nil"/>
              <w:bottom w:val="nil"/>
              <w:right w:val="nil"/>
            </w:tcBorders>
            <w:vAlign w:val="bottom"/>
          </w:tcPr>
          <w:p w14:paraId="0F491B0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Education</w:t>
            </w:r>
          </w:p>
        </w:tc>
        <w:tc>
          <w:tcPr>
            <w:tcW w:w="1911" w:type="dxa"/>
            <w:tcBorders>
              <w:top w:val="nil"/>
              <w:left w:val="nil"/>
              <w:bottom w:val="nil"/>
              <w:right w:val="nil"/>
            </w:tcBorders>
            <w:vAlign w:val="bottom"/>
          </w:tcPr>
          <w:p w14:paraId="029E7C5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9/11/08 - 9/17/08 </w:t>
            </w:r>
          </w:p>
        </w:tc>
      </w:tr>
      <w:tr w:rsidR="00B10248" w:rsidRPr="0076433F" w14:paraId="24FE2B75" w14:textId="77777777" w:rsidTr="007C57D3">
        <w:trPr>
          <w:jc w:val="center"/>
        </w:trPr>
        <w:tc>
          <w:tcPr>
            <w:tcW w:w="961" w:type="dxa"/>
            <w:tcBorders>
              <w:top w:val="nil"/>
              <w:left w:val="nil"/>
              <w:bottom w:val="nil"/>
              <w:right w:val="nil"/>
            </w:tcBorders>
            <w:vAlign w:val="bottom"/>
          </w:tcPr>
          <w:p w14:paraId="7F278A0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cdb07r</w:t>
            </w:r>
          </w:p>
        </w:tc>
        <w:tc>
          <w:tcPr>
            <w:tcW w:w="3217" w:type="dxa"/>
            <w:tcBorders>
              <w:top w:val="nil"/>
              <w:left w:val="nil"/>
              <w:bottom w:val="nil"/>
              <w:right w:val="nil"/>
            </w:tcBorders>
            <w:vAlign w:val="bottom"/>
          </w:tcPr>
          <w:p w14:paraId="2AE7033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D candidate who opposed Iraq War</w:t>
            </w:r>
          </w:p>
        </w:tc>
        <w:tc>
          <w:tcPr>
            <w:tcW w:w="1922" w:type="dxa"/>
            <w:tcBorders>
              <w:top w:val="nil"/>
              <w:left w:val="nil"/>
              <w:bottom w:val="nil"/>
              <w:right w:val="nil"/>
            </w:tcBorders>
            <w:vAlign w:val="bottom"/>
          </w:tcPr>
          <w:p w14:paraId="7B73125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Iraq</w:t>
            </w:r>
          </w:p>
        </w:tc>
        <w:tc>
          <w:tcPr>
            <w:tcW w:w="1911" w:type="dxa"/>
            <w:tcBorders>
              <w:top w:val="nil"/>
              <w:left w:val="nil"/>
              <w:bottom w:val="nil"/>
              <w:right w:val="nil"/>
            </w:tcBorders>
            <w:vAlign w:val="bottom"/>
          </w:tcPr>
          <w:p w14:paraId="0893B11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1/14/08 - 1/29/08 </w:t>
            </w:r>
          </w:p>
        </w:tc>
      </w:tr>
      <w:tr w:rsidR="00B10248" w:rsidRPr="0076433F" w14:paraId="365DA9BE" w14:textId="77777777" w:rsidTr="007C57D3">
        <w:trPr>
          <w:jc w:val="center"/>
        </w:trPr>
        <w:tc>
          <w:tcPr>
            <w:tcW w:w="961" w:type="dxa"/>
            <w:tcBorders>
              <w:top w:val="nil"/>
              <w:left w:val="nil"/>
              <w:bottom w:val="nil"/>
              <w:right w:val="nil"/>
            </w:tcBorders>
            <w:vAlign w:val="bottom"/>
          </w:tcPr>
          <w:p w14:paraId="45D5E864"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cdb08r</w:t>
            </w:r>
          </w:p>
        </w:tc>
        <w:tc>
          <w:tcPr>
            <w:tcW w:w="3217" w:type="dxa"/>
            <w:tcBorders>
              <w:top w:val="nil"/>
              <w:left w:val="nil"/>
              <w:bottom w:val="nil"/>
              <w:right w:val="nil"/>
            </w:tcBorders>
            <w:vAlign w:val="bottom"/>
          </w:tcPr>
          <w:p w14:paraId="3A4129B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D candidate who opposed Iraq War</w:t>
            </w:r>
          </w:p>
        </w:tc>
        <w:tc>
          <w:tcPr>
            <w:tcW w:w="1922" w:type="dxa"/>
            <w:tcBorders>
              <w:top w:val="nil"/>
              <w:left w:val="nil"/>
              <w:bottom w:val="nil"/>
              <w:right w:val="nil"/>
            </w:tcBorders>
            <w:vAlign w:val="bottom"/>
          </w:tcPr>
          <w:p w14:paraId="70E9D56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Iraq</w:t>
            </w:r>
          </w:p>
        </w:tc>
        <w:tc>
          <w:tcPr>
            <w:tcW w:w="1911" w:type="dxa"/>
            <w:tcBorders>
              <w:top w:val="nil"/>
              <w:left w:val="nil"/>
              <w:bottom w:val="nil"/>
              <w:right w:val="nil"/>
            </w:tcBorders>
            <w:vAlign w:val="bottom"/>
          </w:tcPr>
          <w:p w14:paraId="55ABAEC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1/30/08 - 5/22/08 </w:t>
            </w:r>
          </w:p>
        </w:tc>
      </w:tr>
      <w:tr w:rsidR="00B10248" w:rsidRPr="0076433F" w14:paraId="24AE853E" w14:textId="77777777" w:rsidTr="007C57D3">
        <w:trPr>
          <w:jc w:val="center"/>
        </w:trPr>
        <w:tc>
          <w:tcPr>
            <w:tcW w:w="961" w:type="dxa"/>
            <w:tcBorders>
              <w:top w:val="nil"/>
              <w:left w:val="nil"/>
              <w:bottom w:val="nil"/>
              <w:right w:val="nil"/>
            </w:tcBorders>
            <w:vAlign w:val="bottom"/>
          </w:tcPr>
          <w:p w14:paraId="4245AB8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cdb09r</w:t>
            </w:r>
          </w:p>
        </w:tc>
        <w:tc>
          <w:tcPr>
            <w:tcW w:w="3217" w:type="dxa"/>
            <w:tcBorders>
              <w:top w:val="nil"/>
              <w:left w:val="nil"/>
              <w:bottom w:val="nil"/>
              <w:right w:val="nil"/>
            </w:tcBorders>
            <w:vAlign w:val="bottom"/>
          </w:tcPr>
          <w:p w14:paraId="05D1204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who opposed Iraq War</w:t>
            </w:r>
          </w:p>
        </w:tc>
        <w:tc>
          <w:tcPr>
            <w:tcW w:w="1922" w:type="dxa"/>
            <w:tcBorders>
              <w:top w:val="nil"/>
              <w:left w:val="nil"/>
              <w:bottom w:val="nil"/>
              <w:right w:val="nil"/>
            </w:tcBorders>
            <w:vAlign w:val="bottom"/>
          </w:tcPr>
          <w:p w14:paraId="42D0D26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Iraq</w:t>
            </w:r>
          </w:p>
        </w:tc>
        <w:tc>
          <w:tcPr>
            <w:tcW w:w="1911" w:type="dxa"/>
            <w:tcBorders>
              <w:top w:val="nil"/>
              <w:left w:val="nil"/>
              <w:bottom w:val="nil"/>
              <w:right w:val="nil"/>
            </w:tcBorders>
            <w:vAlign w:val="bottom"/>
          </w:tcPr>
          <w:p w14:paraId="6025C97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5/23/08 - 11/3/08 </w:t>
            </w:r>
          </w:p>
        </w:tc>
      </w:tr>
      <w:tr w:rsidR="00B10248" w:rsidRPr="0076433F" w14:paraId="53E88924" w14:textId="77777777" w:rsidTr="007C57D3">
        <w:trPr>
          <w:jc w:val="center"/>
        </w:trPr>
        <w:tc>
          <w:tcPr>
            <w:tcW w:w="961" w:type="dxa"/>
            <w:tcBorders>
              <w:top w:val="nil"/>
              <w:left w:val="nil"/>
              <w:bottom w:val="nil"/>
              <w:right w:val="nil"/>
            </w:tcBorders>
            <w:vAlign w:val="bottom"/>
          </w:tcPr>
          <w:p w14:paraId="563A590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cdb11r</w:t>
            </w:r>
          </w:p>
        </w:tc>
        <w:tc>
          <w:tcPr>
            <w:tcW w:w="3217" w:type="dxa"/>
            <w:tcBorders>
              <w:top w:val="nil"/>
              <w:left w:val="nil"/>
              <w:bottom w:val="nil"/>
              <w:right w:val="nil"/>
            </w:tcBorders>
            <w:vAlign w:val="bottom"/>
          </w:tcPr>
          <w:p w14:paraId="1776B35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 Candidate who first advocated Iraq Surge</w:t>
            </w:r>
          </w:p>
        </w:tc>
        <w:tc>
          <w:tcPr>
            <w:tcW w:w="1922" w:type="dxa"/>
            <w:tcBorders>
              <w:top w:val="nil"/>
              <w:left w:val="nil"/>
              <w:bottom w:val="nil"/>
              <w:right w:val="nil"/>
            </w:tcBorders>
            <w:vAlign w:val="bottom"/>
          </w:tcPr>
          <w:p w14:paraId="3FCB0139"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Iraq</w:t>
            </w:r>
          </w:p>
        </w:tc>
        <w:tc>
          <w:tcPr>
            <w:tcW w:w="1911" w:type="dxa"/>
            <w:tcBorders>
              <w:top w:val="nil"/>
              <w:left w:val="nil"/>
              <w:bottom w:val="nil"/>
              <w:right w:val="nil"/>
            </w:tcBorders>
            <w:vAlign w:val="bottom"/>
          </w:tcPr>
          <w:p w14:paraId="69FAC1C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1/14/08 - 2/6/08 </w:t>
            </w:r>
          </w:p>
        </w:tc>
      </w:tr>
      <w:tr w:rsidR="00B10248" w:rsidRPr="0076433F" w14:paraId="5191AF1F" w14:textId="77777777" w:rsidTr="007C57D3">
        <w:trPr>
          <w:jc w:val="center"/>
        </w:trPr>
        <w:tc>
          <w:tcPr>
            <w:tcW w:w="961" w:type="dxa"/>
            <w:tcBorders>
              <w:top w:val="nil"/>
              <w:left w:val="nil"/>
              <w:bottom w:val="nil"/>
              <w:right w:val="nil"/>
            </w:tcBorders>
            <w:vAlign w:val="bottom"/>
          </w:tcPr>
          <w:p w14:paraId="1AE21D7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cdb12r</w:t>
            </w:r>
          </w:p>
        </w:tc>
        <w:tc>
          <w:tcPr>
            <w:tcW w:w="3217" w:type="dxa"/>
            <w:tcBorders>
              <w:top w:val="nil"/>
              <w:left w:val="nil"/>
              <w:bottom w:val="nil"/>
              <w:right w:val="nil"/>
            </w:tcBorders>
            <w:vAlign w:val="bottom"/>
          </w:tcPr>
          <w:p w14:paraId="6F9153F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 Candidate who first advocated Iraq Surge</w:t>
            </w:r>
          </w:p>
        </w:tc>
        <w:tc>
          <w:tcPr>
            <w:tcW w:w="1922" w:type="dxa"/>
            <w:tcBorders>
              <w:top w:val="nil"/>
              <w:left w:val="nil"/>
              <w:bottom w:val="nil"/>
              <w:right w:val="nil"/>
            </w:tcBorders>
            <w:vAlign w:val="bottom"/>
          </w:tcPr>
          <w:p w14:paraId="354E2C1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Iraq</w:t>
            </w:r>
          </w:p>
        </w:tc>
        <w:tc>
          <w:tcPr>
            <w:tcW w:w="1911" w:type="dxa"/>
            <w:tcBorders>
              <w:top w:val="nil"/>
              <w:left w:val="nil"/>
              <w:bottom w:val="nil"/>
              <w:right w:val="nil"/>
            </w:tcBorders>
            <w:vAlign w:val="bottom"/>
          </w:tcPr>
          <w:p w14:paraId="12FEBC7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2/7/08 - 3/4/08 </w:t>
            </w:r>
          </w:p>
        </w:tc>
      </w:tr>
      <w:tr w:rsidR="00B10248" w:rsidRPr="0076433F" w14:paraId="2917A4FF" w14:textId="77777777" w:rsidTr="007C57D3">
        <w:trPr>
          <w:jc w:val="center"/>
        </w:trPr>
        <w:tc>
          <w:tcPr>
            <w:tcW w:w="961" w:type="dxa"/>
            <w:tcBorders>
              <w:top w:val="nil"/>
              <w:left w:val="nil"/>
              <w:bottom w:val="nil"/>
              <w:right w:val="nil"/>
            </w:tcBorders>
            <w:vAlign w:val="bottom"/>
          </w:tcPr>
          <w:p w14:paraId="5CF81C7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cdb13r</w:t>
            </w:r>
          </w:p>
        </w:tc>
        <w:tc>
          <w:tcPr>
            <w:tcW w:w="3217" w:type="dxa"/>
            <w:tcBorders>
              <w:top w:val="nil"/>
              <w:left w:val="nil"/>
              <w:bottom w:val="nil"/>
              <w:right w:val="nil"/>
            </w:tcBorders>
            <w:vAlign w:val="bottom"/>
          </w:tcPr>
          <w:p w14:paraId="3567EF4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who first advocated Iraq Surge</w:t>
            </w:r>
          </w:p>
        </w:tc>
        <w:tc>
          <w:tcPr>
            <w:tcW w:w="1922" w:type="dxa"/>
            <w:tcBorders>
              <w:top w:val="nil"/>
              <w:left w:val="nil"/>
              <w:bottom w:val="nil"/>
              <w:right w:val="nil"/>
            </w:tcBorders>
            <w:vAlign w:val="bottom"/>
          </w:tcPr>
          <w:p w14:paraId="6F530A3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Iraq</w:t>
            </w:r>
          </w:p>
        </w:tc>
        <w:tc>
          <w:tcPr>
            <w:tcW w:w="1911" w:type="dxa"/>
            <w:tcBorders>
              <w:top w:val="nil"/>
              <w:left w:val="nil"/>
              <w:bottom w:val="nil"/>
              <w:right w:val="nil"/>
            </w:tcBorders>
            <w:vAlign w:val="bottom"/>
          </w:tcPr>
          <w:p w14:paraId="5FBB221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5/23/08 - 8/30/08 </w:t>
            </w:r>
          </w:p>
        </w:tc>
      </w:tr>
      <w:tr w:rsidR="00B10248" w:rsidRPr="0076433F" w14:paraId="67E55ACA" w14:textId="77777777" w:rsidTr="007C57D3">
        <w:trPr>
          <w:jc w:val="center"/>
        </w:trPr>
        <w:tc>
          <w:tcPr>
            <w:tcW w:w="961" w:type="dxa"/>
            <w:tcBorders>
              <w:top w:val="nil"/>
              <w:left w:val="nil"/>
              <w:bottom w:val="nil"/>
              <w:right w:val="nil"/>
            </w:tcBorders>
            <w:vAlign w:val="bottom"/>
          </w:tcPr>
          <w:p w14:paraId="0B219FE9"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lastRenderedPageBreak/>
              <w:t>cdb14r</w:t>
            </w:r>
          </w:p>
        </w:tc>
        <w:tc>
          <w:tcPr>
            <w:tcW w:w="3217" w:type="dxa"/>
            <w:tcBorders>
              <w:top w:val="nil"/>
              <w:left w:val="nil"/>
              <w:bottom w:val="nil"/>
              <w:right w:val="nil"/>
            </w:tcBorders>
            <w:vAlign w:val="bottom"/>
          </w:tcPr>
          <w:p w14:paraId="240055E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who first advocated Iraq Surge</w:t>
            </w:r>
          </w:p>
        </w:tc>
        <w:tc>
          <w:tcPr>
            <w:tcW w:w="1922" w:type="dxa"/>
            <w:tcBorders>
              <w:top w:val="nil"/>
              <w:left w:val="nil"/>
              <w:bottom w:val="nil"/>
              <w:right w:val="nil"/>
            </w:tcBorders>
            <w:vAlign w:val="bottom"/>
          </w:tcPr>
          <w:p w14:paraId="3BEB875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Iraq</w:t>
            </w:r>
          </w:p>
        </w:tc>
        <w:tc>
          <w:tcPr>
            <w:tcW w:w="1911" w:type="dxa"/>
            <w:tcBorders>
              <w:top w:val="nil"/>
              <w:left w:val="nil"/>
              <w:bottom w:val="nil"/>
              <w:right w:val="nil"/>
            </w:tcBorders>
            <w:vAlign w:val="bottom"/>
          </w:tcPr>
          <w:p w14:paraId="55B3A59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9/2/08 - 11/3/08 </w:t>
            </w:r>
          </w:p>
        </w:tc>
      </w:tr>
      <w:tr w:rsidR="00B10248" w:rsidRPr="0076433F" w14:paraId="22953B1E" w14:textId="77777777" w:rsidTr="007C57D3">
        <w:trPr>
          <w:jc w:val="center"/>
        </w:trPr>
        <w:tc>
          <w:tcPr>
            <w:tcW w:w="961" w:type="dxa"/>
            <w:tcBorders>
              <w:top w:val="nil"/>
              <w:left w:val="nil"/>
              <w:bottom w:val="nil"/>
              <w:right w:val="nil"/>
            </w:tcBorders>
            <w:vAlign w:val="bottom"/>
          </w:tcPr>
          <w:p w14:paraId="64D8E0A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cdc03r</w:t>
            </w:r>
          </w:p>
        </w:tc>
        <w:tc>
          <w:tcPr>
            <w:tcW w:w="3217" w:type="dxa"/>
            <w:tcBorders>
              <w:top w:val="nil"/>
              <w:left w:val="nil"/>
              <w:bottom w:val="nil"/>
              <w:right w:val="nil"/>
            </w:tcBorders>
            <w:vAlign w:val="bottom"/>
          </w:tcPr>
          <w:p w14:paraId="6F2F6EB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 favor closing Guantanamo</w:t>
            </w:r>
          </w:p>
        </w:tc>
        <w:tc>
          <w:tcPr>
            <w:tcW w:w="1922" w:type="dxa"/>
            <w:tcBorders>
              <w:top w:val="nil"/>
              <w:left w:val="nil"/>
              <w:bottom w:val="nil"/>
              <w:right w:val="nil"/>
            </w:tcBorders>
            <w:vAlign w:val="bottom"/>
          </w:tcPr>
          <w:p w14:paraId="09B81D1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Homeland Security</w:t>
            </w:r>
          </w:p>
        </w:tc>
        <w:tc>
          <w:tcPr>
            <w:tcW w:w="1911" w:type="dxa"/>
            <w:tcBorders>
              <w:top w:val="nil"/>
              <w:left w:val="nil"/>
              <w:bottom w:val="nil"/>
              <w:right w:val="nil"/>
            </w:tcBorders>
            <w:vAlign w:val="bottom"/>
          </w:tcPr>
          <w:p w14:paraId="7741638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5/23/08 - 11/3/08 </w:t>
            </w:r>
          </w:p>
        </w:tc>
      </w:tr>
      <w:tr w:rsidR="00B10248" w:rsidRPr="0076433F" w14:paraId="249E4E56" w14:textId="77777777" w:rsidTr="007C57D3">
        <w:trPr>
          <w:jc w:val="center"/>
        </w:trPr>
        <w:tc>
          <w:tcPr>
            <w:tcW w:w="961" w:type="dxa"/>
            <w:tcBorders>
              <w:top w:val="nil"/>
              <w:left w:val="nil"/>
              <w:bottom w:val="nil"/>
              <w:right w:val="nil"/>
            </w:tcBorders>
            <w:vAlign w:val="bottom"/>
          </w:tcPr>
          <w:p w14:paraId="5209C38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cdd06r</w:t>
            </w:r>
          </w:p>
        </w:tc>
        <w:tc>
          <w:tcPr>
            <w:tcW w:w="3217" w:type="dxa"/>
            <w:tcBorders>
              <w:top w:val="nil"/>
              <w:left w:val="nil"/>
              <w:bottom w:val="nil"/>
              <w:right w:val="nil"/>
            </w:tcBorders>
            <w:vAlign w:val="bottom"/>
          </w:tcPr>
          <w:p w14:paraId="5B9F769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Rep. Candidate(s) Immigration Plan</w:t>
            </w:r>
          </w:p>
        </w:tc>
        <w:tc>
          <w:tcPr>
            <w:tcW w:w="1922" w:type="dxa"/>
            <w:tcBorders>
              <w:top w:val="nil"/>
              <w:left w:val="nil"/>
              <w:bottom w:val="nil"/>
              <w:right w:val="nil"/>
            </w:tcBorders>
            <w:vAlign w:val="bottom"/>
          </w:tcPr>
          <w:p w14:paraId="0F94BF6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Immigration</w:t>
            </w:r>
          </w:p>
        </w:tc>
        <w:tc>
          <w:tcPr>
            <w:tcW w:w="1911" w:type="dxa"/>
            <w:tcBorders>
              <w:top w:val="nil"/>
              <w:left w:val="nil"/>
              <w:bottom w:val="nil"/>
              <w:right w:val="nil"/>
            </w:tcBorders>
            <w:vAlign w:val="bottom"/>
          </w:tcPr>
          <w:p w14:paraId="587F3EE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1/30/08 - 2/5/08 </w:t>
            </w:r>
          </w:p>
        </w:tc>
      </w:tr>
      <w:tr w:rsidR="00B10248" w:rsidRPr="0076433F" w14:paraId="2B475957" w14:textId="77777777" w:rsidTr="007C57D3">
        <w:trPr>
          <w:jc w:val="center"/>
        </w:trPr>
        <w:tc>
          <w:tcPr>
            <w:tcW w:w="961" w:type="dxa"/>
            <w:tcBorders>
              <w:top w:val="nil"/>
              <w:left w:val="nil"/>
              <w:bottom w:val="nil"/>
              <w:right w:val="nil"/>
            </w:tcBorders>
            <w:vAlign w:val="bottom"/>
          </w:tcPr>
          <w:p w14:paraId="6830083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cdd07r</w:t>
            </w:r>
          </w:p>
        </w:tc>
        <w:tc>
          <w:tcPr>
            <w:tcW w:w="3217" w:type="dxa"/>
            <w:tcBorders>
              <w:top w:val="nil"/>
              <w:left w:val="nil"/>
              <w:bottom w:val="nil"/>
              <w:right w:val="nil"/>
            </w:tcBorders>
            <w:vAlign w:val="bottom"/>
          </w:tcPr>
          <w:p w14:paraId="15B8110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Rep. Candidate(s) Immigration Plan</w:t>
            </w:r>
          </w:p>
        </w:tc>
        <w:tc>
          <w:tcPr>
            <w:tcW w:w="1922" w:type="dxa"/>
            <w:tcBorders>
              <w:top w:val="nil"/>
              <w:left w:val="nil"/>
              <w:bottom w:val="nil"/>
              <w:right w:val="nil"/>
            </w:tcBorders>
            <w:vAlign w:val="bottom"/>
          </w:tcPr>
          <w:p w14:paraId="51730F37"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Immigration</w:t>
            </w:r>
          </w:p>
        </w:tc>
        <w:tc>
          <w:tcPr>
            <w:tcW w:w="1911" w:type="dxa"/>
            <w:tcBorders>
              <w:top w:val="nil"/>
              <w:left w:val="nil"/>
              <w:bottom w:val="nil"/>
              <w:right w:val="nil"/>
            </w:tcBorders>
            <w:vAlign w:val="bottom"/>
          </w:tcPr>
          <w:p w14:paraId="461B959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2/6/08</w:t>
            </w:r>
          </w:p>
        </w:tc>
      </w:tr>
      <w:tr w:rsidR="00B10248" w:rsidRPr="0076433F" w14:paraId="18144CFF" w14:textId="77777777" w:rsidTr="007C57D3">
        <w:trPr>
          <w:jc w:val="center"/>
        </w:trPr>
        <w:tc>
          <w:tcPr>
            <w:tcW w:w="961" w:type="dxa"/>
            <w:tcBorders>
              <w:top w:val="nil"/>
              <w:left w:val="nil"/>
              <w:bottom w:val="nil"/>
              <w:right w:val="nil"/>
            </w:tcBorders>
            <w:vAlign w:val="bottom"/>
          </w:tcPr>
          <w:p w14:paraId="6B3B260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cdd08r</w:t>
            </w:r>
          </w:p>
        </w:tc>
        <w:tc>
          <w:tcPr>
            <w:tcW w:w="3217" w:type="dxa"/>
            <w:tcBorders>
              <w:top w:val="nil"/>
              <w:left w:val="nil"/>
              <w:bottom w:val="nil"/>
              <w:right w:val="nil"/>
            </w:tcBorders>
            <w:vAlign w:val="bottom"/>
          </w:tcPr>
          <w:p w14:paraId="572E1EE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Rep. Candidate(s) Immigration Plan</w:t>
            </w:r>
          </w:p>
        </w:tc>
        <w:tc>
          <w:tcPr>
            <w:tcW w:w="1922" w:type="dxa"/>
            <w:tcBorders>
              <w:top w:val="nil"/>
              <w:left w:val="nil"/>
              <w:bottom w:val="nil"/>
              <w:right w:val="nil"/>
            </w:tcBorders>
            <w:vAlign w:val="bottom"/>
          </w:tcPr>
          <w:p w14:paraId="1F64474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Immigration</w:t>
            </w:r>
          </w:p>
        </w:tc>
        <w:tc>
          <w:tcPr>
            <w:tcW w:w="1911" w:type="dxa"/>
            <w:tcBorders>
              <w:top w:val="nil"/>
              <w:left w:val="nil"/>
              <w:bottom w:val="nil"/>
              <w:right w:val="nil"/>
            </w:tcBorders>
            <w:vAlign w:val="bottom"/>
          </w:tcPr>
          <w:p w14:paraId="650F53F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2/7/08 - 3/4/08 </w:t>
            </w:r>
          </w:p>
        </w:tc>
      </w:tr>
      <w:tr w:rsidR="00B10248" w:rsidRPr="0076433F" w14:paraId="62BC1763" w14:textId="77777777" w:rsidTr="007C57D3">
        <w:trPr>
          <w:jc w:val="center"/>
        </w:trPr>
        <w:tc>
          <w:tcPr>
            <w:tcW w:w="961" w:type="dxa"/>
            <w:tcBorders>
              <w:top w:val="nil"/>
              <w:left w:val="nil"/>
              <w:bottom w:val="nil"/>
              <w:right w:val="nil"/>
            </w:tcBorders>
            <w:vAlign w:val="bottom"/>
          </w:tcPr>
          <w:p w14:paraId="5DDAA38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cdd10r</w:t>
            </w:r>
          </w:p>
        </w:tc>
        <w:tc>
          <w:tcPr>
            <w:tcW w:w="3217" w:type="dxa"/>
            <w:tcBorders>
              <w:top w:val="nil"/>
              <w:left w:val="nil"/>
              <w:bottom w:val="nil"/>
              <w:right w:val="nil"/>
            </w:tcBorders>
            <w:vAlign w:val="bottom"/>
          </w:tcPr>
          <w:p w14:paraId="27C1856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Dem. Candidate(s) favor driver license for illegals</w:t>
            </w:r>
          </w:p>
        </w:tc>
        <w:tc>
          <w:tcPr>
            <w:tcW w:w="1922" w:type="dxa"/>
            <w:tcBorders>
              <w:top w:val="nil"/>
              <w:left w:val="nil"/>
              <w:bottom w:val="nil"/>
              <w:right w:val="nil"/>
            </w:tcBorders>
            <w:vAlign w:val="bottom"/>
          </w:tcPr>
          <w:p w14:paraId="4626D1A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Immigration</w:t>
            </w:r>
          </w:p>
        </w:tc>
        <w:tc>
          <w:tcPr>
            <w:tcW w:w="1911" w:type="dxa"/>
            <w:tcBorders>
              <w:top w:val="nil"/>
              <w:left w:val="nil"/>
              <w:bottom w:val="nil"/>
              <w:right w:val="nil"/>
            </w:tcBorders>
            <w:vAlign w:val="bottom"/>
          </w:tcPr>
          <w:p w14:paraId="5A46A1D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2/4/08 - 5/22/08 </w:t>
            </w:r>
          </w:p>
        </w:tc>
      </w:tr>
      <w:tr w:rsidR="00B10248" w:rsidRPr="0076433F" w14:paraId="1BDEEFAD" w14:textId="77777777" w:rsidTr="007C57D3">
        <w:trPr>
          <w:jc w:val="center"/>
        </w:trPr>
        <w:tc>
          <w:tcPr>
            <w:tcW w:w="961" w:type="dxa"/>
            <w:tcBorders>
              <w:top w:val="nil"/>
              <w:left w:val="nil"/>
              <w:bottom w:val="nil"/>
              <w:right w:val="nil"/>
            </w:tcBorders>
            <w:vAlign w:val="bottom"/>
          </w:tcPr>
          <w:p w14:paraId="64DA201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cdd11r</w:t>
            </w:r>
          </w:p>
        </w:tc>
        <w:tc>
          <w:tcPr>
            <w:tcW w:w="3217" w:type="dxa"/>
            <w:tcBorders>
              <w:top w:val="nil"/>
              <w:left w:val="nil"/>
              <w:bottom w:val="nil"/>
              <w:right w:val="nil"/>
            </w:tcBorders>
            <w:vAlign w:val="bottom"/>
          </w:tcPr>
          <w:p w14:paraId="1F0DADC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Dem. Candidate(s) favor driver license for illegals</w:t>
            </w:r>
          </w:p>
        </w:tc>
        <w:tc>
          <w:tcPr>
            <w:tcW w:w="1922" w:type="dxa"/>
            <w:tcBorders>
              <w:top w:val="nil"/>
              <w:left w:val="nil"/>
              <w:bottom w:val="nil"/>
              <w:right w:val="nil"/>
            </w:tcBorders>
            <w:vAlign w:val="bottom"/>
          </w:tcPr>
          <w:p w14:paraId="6AD0979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Immigration</w:t>
            </w:r>
          </w:p>
        </w:tc>
        <w:tc>
          <w:tcPr>
            <w:tcW w:w="1911" w:type="dxa"/>
            <w:tcBorders>
              <w:top w:val="nil"/>
              <w:left w:val="nil"/>
              <w:bottom w:val="nil"/>
              <w:right w:val="nil"/>
            </w:tcBorders>
            <w:vAlign w:val="bottom"/>
          </w:tcPr>
          <w:p w14:paraId="5F535B3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5/23/08 - 9/3/08 </w:t>
            </w:r>
          </w:p>
        </w:tc>
      </w:tr>
      <w:tr w:rsidR="00B10248" w:rsidRPr="0076433F" w14:paraId="1A30C248" w14:textId="77777777" w:rsidTr="007C57D3">
        <w:trPr>
          <w:jc w:val="center"/>
        </w:trPr>
        <w:tc>
          <w:tcPr>
            <w:tcW w:w="961" w:type="dxa"/>
            <w:tcBorders>
              <w:top w:val="nil"/>
              <w:left w:val="nil"/>
              <w:bottom w:val="nil"/>
              <w:right w:val="nil"/>
            </w:tcBorders>
            <w:vAlign w:val="bottom"/>
          </w:tcPr>
          <w:p w14:paraId="529D772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cea03r</w:t>
            </w:r>
          </w:p>
        </w:tc>
        <w:tc>
          <w:tcPr>
            <w:tcW w:w="3217" w:type="dxa"/>
            <w:tcBorders>
              <w:top w:val="nil"/>
              <w:left w:val="nil"/>
              <w:bottom w:val="nil"/>
              <w:right w:val="nil"/>
            </w:tcBorders>
            <w:vAlign w:val="bottom"/>
          </w:tcPr>
          <w:p w14:paraId="7DF0A23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Candidate(s) favor overturning Roe V. Wade</w:t>
            </w:r>
          </w:p>
        </w:tc>
        <w:tc>
          <w:tcPr>
            <w:tcW w:w="1922" w:type="dxa"/>
            <w:tcBorders>
              <w:top w:val="nil"/>
              <w:left w:val="nil"/>
              <w:bottom w:val="nil"/>
              <w:right w:val="nil"/>
            </w:tcBorders>
            <w:vAlign w:val="bottom"/>
          </w:tcPr>
          <w:p w14:paraId="138C787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Moral Issues</w:t>
            </w:r>
          </w:p>
        </w:tc>
        <w:tc>
          <w:tcPr>
            <w:tcW w:w="1911" w:type="dxa"/>
            <w:tcBorders>
              <w:top w:val="nil"/>
              <w:left w:val="nil"/>
              <w:bottom w:val="nil"/>
              <w:right w:val="nil"/>
            </w:tcBorders>
            <w:vAlign w:val="bottom"/>
          </w:tcPr>
          <w:p w14:paraId="0EF64E9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5/23/08 - 11/3/08 </w:t>
            </w:r>
          </w:p>
        </w:tc>
      </w:tr>
      <w:tr w:rsidR="00B10248" w:rsidRPr="0076433F" w14:paraId="1413A874" w14:textId="77777777" w:rsidTr="007C57D3">
        <w:trPr>
          <w:jc w:val="center"/>
        </w:trPr>
        <w:tc>
          <w:tcPr>
            <w:tcW w:w="961" w:type="dxa"/>
            <w:tcBorders>
              <w:top w:val="nil"/>
              <w:left w:val="nil"/>
              <w:bottom w:val="nil"/>
              <w:right w:val="nil"/>
            </w:tcBorders>
            <w:vAlign w:val="bottom"/>
          </w:tcPr>
          <w:p w14:paraId="5B9A011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ceb02r</w:t>
            </w:r>
          </w:p>
        </w:tc>
        <w:tc>
          <w:tcPr>
            <w:tcW w:w="3217" w:type="dxa"/>
            <w:tcBorders>
              <w:top w:val="nil"/>
              <w:left w:val="nil"/>
              <w:bottom w:val="nil"/>
              <w:right w:val="nil"/>
            </w:tcBorders>
            <w:vAlign w:val="bottom"/>
          </w:tcPr>
          <w:p w14:paraId="3E28033B"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Candidate(s) support federal stem cell funding</w:t>
            </w:r>
          </w:p>
        </w:tc>
        <w:tc>
          <w:tcPr>
            <w:tcW w:w="1922" w:type="dxa"/>
            <w:tcBorders>
              <w:top w:val="nil"/>
              <w:left w:val="nil"/>
              <w:bottom w:val="nil"/>
              <w:right w:val="nil"/>
            </w:tcBorders>
            <w:vAlign w:val="bottom"/>
          </w:tcPr>
          <w:p w14:paraId="2010B34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Moral Issues</w:t>
            </w:r>
          </w:p>
        </w:tc>
        <w:tc>
          <w:tcPr>
            <w:tcW w:w="1911" w:type="dxa"/>
            <w:tcBorders>
              <w:top w:val="nil"/>
              <w:left w:val="nil"/>
              <w:bottom w:val="nil"/>
              <w:right w:val="nil"/>
            </w:tcBorders>
            <w:vAlign w:val="bottom"/>
          </w:tcPr>
          <w:p w14:paraId="3BBB1B5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10/3/08 - 11/3/08 </w:t>
            </w:r>
          </w:p>
        </w:tc>
      </w:tr>
      <w:tr w:rsidR="00B10248" w:rsidRPr="0076433F" w14:paraId="68F912AD" w14:textId="77777777" w:rsidTr="007C57D3">
        <w:trPr>
          <w:jc w:val="center"/>
        </w:trPr>
        <w:tc>
          <w:tcPr>
            <w:tcW w:w="961" w:type="dxa"/>
            <w:tcBorders>
              <w:top w:val="nil"/>
              <w:left w:val="nil"/>
              <w:bottom w:val="nil"/>
              <w:right w:val="nil"/>
            </w:tcBorders>
            <w:vAlign w:val="bottom"/>
          </w:tcPr>
          <w:p w14:paraId="51321C3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ced01r</w:t>
            </w:r>
          </w:p>
        </w:tc>
        <w:tc>
          <w:tcPr>
            <w:tcW w:w="3217" w:type="dxa"/>
            <w:tcBorders>
              <w:top w:val="nil"/>
              <w:left w:val="nil"/>
              <w:bottom w:val="nil"/>
              <w:right w:val="nil"/>
            </w:tcBorders>
            <w:vAlign w:val="bottom"/>
          </w:tcPr>
          <w:p w14:paraId="0A706A88"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Rep. Candidate(s) amendment to ban same sex-marriage and abortion</w:t>
            </w:r>
          </w:p>
        </w:tc>
        <w:tc>
          <w:tcPr>
            <w:tcW w:w="1922" w:type="dxa"/>
            <w:tcBorders>
              <w:top w:val="nil"/>
              <w:left w:val="nil"/>
              <w:bottom w:val="nil"/>
              <w:right w:val="nil"/>
            </w:tcBorders>
            <w:vAlign w:val="bottom"/>
          </w:tcPr>
          <w:p w14:paraId="15B3980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Moral Issues</w:t>
            </w:r>
          </w:p>
        </w:tc>
        <w:tc>
          <w:tcPr>
            <w:tcW w:w="1911" w:type="dxa"/>
            <w:tcBorders>
              <w:top w:val="nil"/>
              <w:left w:val="nil"/>
              <w:bottom w:val="nil"/>
              <w:right w:val="nil"/>
            </w:tcBorders>
            <w:vAlign w:val="bottom"/>
          </w:tcPr>
          <w:p w14:paraId="25DB4BD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1/22/08 - 1/29/08 </w:t>
            </w:r>
          </w:p>
        </w:tc>
      </w:tr>
      <w:tr w:rsidR="00B10248" w:rsidRPr="0076433F" w14:paraId="16294DAA" w14:textId="77777777" w:rsidTr="007C57D3">
        <w:trPr>
          <w:jc w:val="center"/>
        </w:trPr>
        <w:tc>
          <w:tcPr>
            <w:tcW w:w="961" w:type="dxa"/>
            <w:tcBorders>
              <w:top w:val="nil"/>
              <w:left w:val="nil"/>
              <w:bottom w:val="nil"/>
              <w:right w:val="nil"/>
            </w:tcBorders>
            <w:vAlign w:val="bottom"/>
          </w:tcPr>
          <w:p w14:paraId="364E710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ced02r</w:t>
            </w:r>
          </w:p>
        </w:tc>
        <w:tc>
          <w:tcPr>
            <w:tcW w:w="3217" w:type="dxa"/>
            <w:tcBorders>
              <w:top w:val="nil"/>
              <w:left w:val="nil"/>
              <w:bottom w:val="nil"/>
              <w:right w:val="nil"/>
            </w:tcBorders>
            <w:vAlign w:val="bottom"/>
          </w:tcPr>
          <w:p w14:paraId="7A5409BD"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Rep. Candidate(s) amendment to ban same sex-marriage and abortion</w:t>
            </w:r>
          </w:p>
        </w:tc>
        <w:tc>
          <w:tcPr>
            <w:tcW w:w="1922" w:type="dxa"/>
            <w:tcBorders>
              <w:top w:val="nil"/>
              <w:left w:val="nil"/>
              <w:bottom w:val="nil"/>
              <w:right w:val="nil"/>
            </w:tcBorders>
            <w:vAlign w:val="bottom"/>
          </w:tcPr>
          <w:p w14:paraId="050687D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Moral Issues</w:t>
            </w:r>
          </w:p>
        </w:tc>
        <w:tc>
          <w:tcPr>
            <w:tcW w:w="1911" w:type="dxa"/>
            <w:tcBorders>
              <w:top w:val="nil"/>
              <w:left w:val="nil"/>
              <w:bottom w:val="nil"/>
              <w:right w:val="nil"/>
            </w:tcBorders>
            <w:vAlign w:val="bottom"/>
          </w:tcPr>
          <w:p w14:paraId="6695A6B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2/11/08 - 3/4/08 </w:t>
            </w:r>
          </w:p>
        </w:tc>
      </w:tr>
      <w:tr w:rsidR="00B10248" w:rsidRPr="0076433F" w14:paraId="5BD4E804" w14:textId="77777777" w:rsidTr="007C57D3">
        <w:trPr>
          <w:jc w:val="center"/>
        </w:trPr>
        <w:tc>
          <w:tcPr>
            <w:tcW w:w="961" w:type="dxa"/>
            <w:tcBorders>
              <w:top w:val="nil"/>
              <w:left w:val="nil"/>
              <w:bottom w:val="nil"/>
              <w:right w:val="nil"/>
            </w:tcBorders>
            <w:vAlign w:val="bottom"/>
          </w:tcPr>
          <w:p w14:paraId="4995396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cfa06r</w:t>
            </w:r>
          </w:p>
        </w:tc>
        <w:tc>
          <w:tcPr>
            <w:tcW w:w="3217" w:type="dxa"/>
            <w:tcBorders>
              <w:top w:val="nil"/>
              <w:left w:val="nil"/>
              <w:bottom w:val="nil"/>
              <w:right w:val="nil"/>
            </w:tcBorders>
            <w:vAlign w:val="bottom"/>
          </w:tcPr>
          <w:p w14:paraId="7CC87C5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McCain: Suspend Gas Tax over summer</w:t>
            </w:r>
          </w:p>
        </w:tc>
        <w:tc>
          <w:tcPr>
            <w:tcW w:w="1922" w:type="dxa"/>
            <w:tcBorders>
              <w:top w:val="nil"/>
              <w:left w:val="nil"/>
              <w:bottom w:val="nil"/>
              <w:right w:val="nil"/>
            </w:tcBorders>
            <w:vAlign w:val="bottom"/>
          </w:tcPr>
          <w:p w14:paraId="3257C1FE"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Energy</w:t>
            </w:r>
          </w:p>
        </w:tc>
        <w:tc>
          <w:tcPr>
            <w:tcW w:w="1911" w:type="dxa"/>
            <w:tcBorders>
              <w:top w:val="nil"/>
              <w:left w:val="nil"/>
              <w:bottom w:val="nil"/>
              <w:right w:val="nil"/>
            </w:tcBorders>
            <w:vAlign w:val="bottom"/>
          </w:tcPr>
          <w:p w14:paraId="6BBA0EC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4/28/08 - 8/26/08 </w:t>
            </w:r>
          </w:p>
        </w:tc>
      </w:tr>
      <w:tr w:rsidR="00B10248" w:rsidRPr="0076433F" w14:paraId="2F1AD9D5" w14:textId="77777777" w:rsidTr="007C57D3">
        <w:trPr>
          <w:jc w:val="center"/>
        </w:trPr>
        <w:tc>
          <w:tcPr>
            <w:tcW w:w="961" w:type="dxa"/>
            <w:tcBorders>
              <w:top w:val="nil"/>
              <w:left w:val="nil"/>
              <w:bottom w:val="nil"/>
              <w:right w:val="nil"/>
            </w:tcBorders>
            <w:vAlign w:val="bottom"/>
          </w:tcPr>
          <w:p w14:paraId="11D5BC7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cfa07r</w:t>
            </w:r>
          </w:p>
        </w:tc>
        <w:tc>
          <w:tcPr>
            <w:tcW w:w="3217" w:type="dxa"/>
            <w:tcBorders>
              <w:top w:val="nil"/>
              <w:left w:val="nil"/>
              <w:bottom w:val="nil"/>
              <w:right w:val="nil"/>
            </w:tcBorders>
            <w:vAlign w:val="bottom"/>
          </w:tcPr>
          <w:p w14:paraId="4FACFBD9"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Clinton: Suspend Gas Tax over summer</w:t>
            </w:r>
          </w:p>
        </w:tc>
        <w:tc>
          <w:tcPr>
            <w:tcW w:w="1922" w:type="dxa"/>
            <w:tcBorders>
              <w:top w:val="nil"/>
              <w:left w:val="nil"/>
              <w:bottom w:val="nil"/>
              <w:right w:val="nil"/>
            </w:tcBorders>
            <w:vAlign w:val="bottom"/>
          </w:tcPr>
          <w:p w14:paraId="3A46980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Energy</w:t>
            </w:r>
          </w:p>
        </w:tc>
        <w:tc>
          <w:tcPr>
            <w:tcW w:w="1911" w:type="dxa"/>
            <w:tcBorders>
              <w:top w:val="nil"/>
              <w:left w:val="nil"/>
              <w:bottom w:val="nil"/>
              <w:right w:val="nil"/>
            </w:tcBorders>
            <w:vAlign w:val="bottom"/>
          </w:tcPr>
          <w:p w14:paraId="41427F4F"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4/28/08 - 6/8/08 </w:t>
            </w:r>
          </w:p>
        </w:tc>
      </w:tr>
      <w:tr w:rsidR="00B10248" w:rsidRPr="0076433F" w14:paraId="3FE517E7" w14:textId="77777777" w:rsidTr="007C57D3">
        <w:trPr>
          <w:jc w:val="center"/>
        </w:trPr>
        <w:tc>
          <w:tcPr>
            <w:tcW w:w="961" w:type="dxa"/>
            <w:tcBorders>
              <w:top w:val="nil"/>
              <w:left w:val="nil"/>
              <w:bottom w:val="nil"/>
              <w:right w:val="nil"/>
            </w:tcBorders>
            <w:vAlign w:val="bottom"/>
          </w:tcPr>
          <w:p w14:paraId="34239BF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cfa08r</w:t>
            </w:r>
          </w:p>
        </w:tc>
        <w:tc>
          <w:tcPr>
            <w:tcW w:w="3217" w:type="dxa"/>
            <w:tcBorders>
              <w:top w:val="nil"/>
              <w:left w:val="nil"/>
              <w:bottom w:val="nil"/>
              <w:right w:val="nil"/>
            </w:tcBorders>
            <w:vAlign w:val="bottom"/>
          </w:tcPr>
          <w:p w14:paraId="5522450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Obama: Suspend Gas Tax over summer</w:t>
            </w:r>
          </w:p>
        </w:tc>
        <w:tc>
          <w:tcPr>
            <w:tcW w:w="1922" w:type="dxa"/>
            <w:tcBorders>
              <w:top w:val="nil"/>
              <w:left w:val="nil"/>
              <w:bottom w:val="nil"/>
              <w:right w:val="nil"/>
            </w:tcBorders>
            <w:vAlign w:val="bottom"/>
          </w:tcPr>
          <w:p w14:paraId="1EBF7E55"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Energy</w:t>
            </w:r>
          </w:p>
        </w:tc>
        <w:tc>
          <w:tcPr>
            <w:tcW w:w="1911" w:type="dxa"/>
            <w:tcBorders>
              <w:top w:val="nil"/>
              <w:left w:val="nil"/>
              <w:bottom w:val="nil"/>
              <w:right w:val="nil"/>
            </w:tcBorders>
            <w:vAlign w:val="bottom"/>
          </w:tcPr>
          <w:p w14:paraId="335E335C"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4/28/08 - 8/26/08 </w:t>
            </w:r>
          </w:p>
        </w:tc>
      </w:tr>
      <w:tr w:rsidR="00B10248" w:rsidRPr="0076433F" w14:paraId="423C20E6" w14:textId="77777777" w:rsidTr="007C57D3">
        <w:trPr>
          <w:jc w:val="center"/>
        </w:trPr>
        <w:tc>
          <w:tcPr>
            <w:tcW w:w="961" w:type="dxa"/>
            <w:tcBorders>
              <w:top w:val="nil"/>
              <w:left w:val="nil"/>
              <w:bottom w:val="nil"/>
              <w:right w:val="nil"/>
            </w:tcBorders>
            <w:vAlign w:val="bottom"/>
          </w:tcPr>
          <w:p w14:paraId="52D2DDB2"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cfa11r</w:t>
            </w:r>
          </w:p>
        </w:tc>
        <w:tc>
          <w:tcPr>
            <w:tcW w:w="3217" w:type="dxa"/>
            <w:tcBorders>
              <w:top w:val="nil"/>
              <w:left w:val="nil"/>
              <w:bottom w:val="nil"/>
              <w:right w:val="nil"/>
            </w:tcBorders>
            <w:vAlign w:val="bottom"/>
          </w:tcPr>
          <w:p w14:paraId="7E8FDB43"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Candidate(s) favor lifting ban on oil drilling</w:t>
            </w:r>
          </w:p>
        </w:tc>
        <w:tc>
          <w:tcPr>
            <w:tcW w:w="1922" w:type="dxa"/>
            <w:tcBorders>
              <w:top w:val="nil"/>
              <w:left w:val="nil"/>
              <w:bottom w:val="nil"/>
              <w:right w:val="nil"/>
            </w:tcBorders>
            <w:vAlign w:val="bottom"/>
          </w:tcPr>
          <w:p w14:paraId="6FDBA53A"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Energy</w:t>
            </w:r>
          </w:p>
        </w:tc>
        <w:tc>
          <w:tcPr>
            <w:tcW w:w="1911" w:type="dxa"/>
            <w:tcBorders>
              <w:top w:val="nil"/>
              <w:left w:val="nil"/>
              <w:bottom w:val="nil"/>
              <w:right w:val="nil"/>
            </w:tcBorders>
            <w:vAlign w:val="bottom"/>
          </w:tcPr>
          <w:p w14:paraId="585EA711"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6/24/08 - 9/23/08 </w:t>
            </w:r>
          </w:p>
        </w:tc>
      </w:tr>
      <w:tr w:rsidR="00B10248" w:rsidRPr="0076433F" w14:paraId="54DE0DE0" w14:textId="77777777" w:rsidTr="007C57D3">
        <w:trPr>
          <w:jc w:val="center"/>
        </w:trPr>
        <w:tc>
          <w:tcPr>
            <w:tcW w:w="961" w:type="dxa"/>
            <w:tcBorders>
              <w:top w:val="nil"/>
              <w:left w:val="nil"/>
              <w:right w:val="nil"/>
            </w:tcBorders>
            <w:vAlign w:val="bottom"/>
          </w:tcPr>
          <w:p w14:paraId="17C6FCB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cfb02r</w:t>
            </w:r>
          </w:p>
        </w:tc>
        <w:tc>
          <w:tcPr>
            <w:tcW w:w="3217" w:type="dxa"/>
            <w:tcBorders>
              <w:top w:val="nil"/>
              <w:left w:val="nil"/>
              <w:right w:val="nil"/>
            </w:tcBorders>
            <w:vAlign w:val="bottom"/>
          </w:tcPr>
          <w:p w14:paraId="47D98DD6"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Candidate(s) favor cap and trade</w:t>
            </w:r>
          </w:p>
        </w:tc>
        <w:tc>
          <w:tcPr>
            <w:tcW w:w="1922" w:type="dxa"/>
            <w:tcBorders>
              <w:top w:val="nil"/>
              <w:left w:val="nil"/>
              <w:right w:val="nil"/>
            </w:tcBorders>
            <w:vAlign w:val="bottom"/>
          </w:tcPr>
          <w:p w14:paraId="00231BAB"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Energy</w:t>
            </w:r>
          </w:p>
        </w:tc>
        <w:tc>
          <w:tcPr>
            <w:tcW w:w="1911" w:type="dxa"/>
            <w:tcBorders>
              <w:top w:val="nil"/>
              <w:left w:val="nil"/>
              <w:right w:val="nil"/>
            </w:tcBorders>
            <w:vAlign w:val="bottom"/>
          </w:tcPr>
          <w:p w14:paraId="5DE92930" w14:textId="77777777" w:rsidR="00B10248" w:rsidRPr="0076433F" w:rsidRDefault="00B10248" w:rsidP="007C57D3">
            <w:pPr>
              <w:rPr>
                <w:rFonts w:ascii="Times New Roman" w:hAnsi="Times New Roman" w:cs="Times New Roman"/>
                <w:color w:val="000000"/>
                <w:sz w:val="20"/>
                <w:szCs w:val="20"/>
              </w:rPr>
            </w:pPr>
            <w:r w:rsidRPr="0076433F">
              <w:rPr>
                <w:rFonts w:ascii="Times New Roman" w:hAnsi="Times New Roman" w:cs="Times New Roman"/>
                <w:color w:val="000000"/>
                <w:sz w:val="20"/>
                <w:szCs w:val="20"/>
              </w:rPr>
              <w:t xml:space="preserve">5/23/08 - 9/22/08 </w:t>
            </w:r>
          </w:p>
        </w:tc>
      </w:tr>
    </w:tbl>
    <w:p w14:paraId="65C720C4" w14:textId="77777777" w:rsidR="00B10248" w:rsidRPr="0076433F" w:rsidRDefault="00B10248" w:rsidP="00B10248">
      <w:pPr>
        <w:suppressAutoHyphens/>
        <w:autoSpaceDE w:val="0"/>
        <w:spacing w:line="100" w:lineRule="atLeast"/>
        <w:rPr>
          <w:rFonts w:ascii="Times New Roman" w:hAnsi="Times New Roman" w:cs="Times New Roman"/>
          <w:b/>
        </w:rPr>
      </w:pPr>
    </w:p>
    <w:p w14:paraId="2340E99A" w14:textId="77777777" w:rsidR="00B10248" w:rsidRPr="0076433F" w:rsidRDefault="00B10248" w:rsidP="00B10248">
      <w:pPr>
        <w:spacing w:line="480" w:lineRule="auto"/>
        <w:rPr>
          <w:rFonts w:ascii="Times New Roman" w:hAnsi="Times New Roman" w:cs="Times New Roman"/>
        </w:rPr>
      </w:pPr>
      <w:r w:rsidRPr="0076433F">
        <w:rPr>
          <w:rFonts w:ascii="Times New Roman" w:hAnsi="Times New Roman" w:cs="Times New Roman"/>
        </w:rPr>
        <w:t xml:space="preserve">The demographic data, collected separately and merged with the survey responses, dated from between February and </w:t>
      </w:r>
      <w:proofErr w:type="gramStart"/>
      <w:r w:rsidRPr="0076433F">
        <w:rPr>
          <w:rFonts w:ascii="Times New Roman" w:hAnsi="Times New Roman" w:cs="Times New Roman"/>
        </w:rPr>
        <w:t>September,</w:t>
      </w:r>
      <w:proofErr w:type="gramEnd"/>
      <w:r w:rsidRPr="0076433F">
        <w:rPr>
          <w:rFonts w:ascii="Times New Roman" w:hAnsi="Times New Roman" w:cs="Times New Roman"/>
        </w:rPr>
        <w:t xml:space="preserve"> 2010.</w:t>
      </w:r>
    </w:p>
    <w:p w14:paraId="0C4E9017" w14:textId="77777777" w:rsidR="00B10248" w:rsidRPr="0076433F" w:rsidRDefault="00B10248" w:rsidP="00B10248">
      <w:pPr>
        <w:pStyle w:val="EndnoteText"/>
        <w:spacing w:line="480" w:lineRule="auto"/>
        <w:rPr>
          <w:sz w:val="24"/>
          <w:szCs w:val="24"/>
        </w:rPr>
      </w:pPr>
      <w:r w:rsidRPr="0076433F">
        <w:rPr>
          <w:rStyle w:val="EndnoteReference"/>
          <w:sz w:val="24"/>
          <w:szCs w:val="24"/>
        </w:rPr>
        <w:footnoteRef/>
      </w:r>
      <w:r w:rsidRPr="0076433F">
        <w:rPr>
          <w:sz w:val="24"/>
          <w:szCs w:val="24"/>
        </w:rPr>
        <w:t xml:space="preserve">All three surveys also included </w:t>
      </w:r>
      <w:proofErr w:type="gramStart"/>
      <w:r w:rsidRPr="0076433F">
        <w:rPr>
          <w:sz w:val="24"/>
          <w:szCs w:val="24"/>
        </w:rPr>
        <w:t>fairly standard</w:t>
      </w:r>
      <w:proofErr w:type="gramEnd"/>
      <w:r w:rsidRPr="0076433F">
        <w:rPr>
          <w:sz w:val="24"/>
          <w:szCs w:val="24"/>
        </w:rPr>
        <w:t xml:space="preserve"> items gauging demographics like race, age, and gender and politically relevant attitudes and behaviors like party affiliation, political interest, and media consumption. </w:t>
      </w:r>
    </w:p>
    <w:p w14:paraId="3CFA7F59" w14:textId="77777777" w:rsidR="00B10248" w:rsidRPr="0076433F" w:rsidRDefault="00B10248" w:rsidP="00B10248">
      <w:pPr>
        <w:pStyle w:val="EndnoteText"/>
        <w:spacing w:line="480" w:lineRule="auto"/>
        <w:rPr>
          <w:sz w:val="24"/>
          <w:szCs w:val="24"/>
        </w:rPr>
      </w:pPr>
      <w:r w:rsidRPr="0076433F">
        <w:rPr>
          <w:rStyle w:val="EndnoteReference"/>
          <w:sz w:val="24"/>
          <w:szCs w:val="24"/>
        </w:rPr>
        <w:footnoteRef/>
      </w:r>
      <w:r w:rsidRPr="0076433F">
        <w:rPr>
          <w:rStyle w:val="eudoraheader"/>
          <w:color w:val="000000"/>
          <w:sz w:val="24"/>
          <w:szCs w:val="24"/>
        </w:rPr>
        <w:t xml:space="preserve">It may sense to refer to “uncertain knowledge,” although we should prefer to describe that as the product of two distinct variables—knowledge and (un)certainty.  Uncertain, in any case, is not the same as partial.  Open-ended questions yield some partially correct responses.  One may be certain about everything one says/knows about, say, Eric Cantor but say/know only </w:t>
      </w:r>
      <w:r w:rsidRPr="0076433F">
        <w:rPr>
          <w:rStyle w:val="eudoraheader"/>
          <w:i/>
          <w:color w:val="000000"/>
          <w:sz w:val="24"/>
          <w:szCs w:val="24"/>
        </w:rPr>
        <w:t>x</w:t>
      </w:r>
      <w:r w:rsidRPr="0076433F">
        <w:rPr>
          <w:rStyle w:val="eudoraheader"/>
          <w:color w:val="000000"/>
          <w:sz w:val="24"/>
          <w:szCs w:val="24"/>
        </w:rPr>
        <w:t xml:space="preserve"> of </w:t>
      </w:r>
      <w:r w:rsidRPr="0076433F">
        <w:rPr>
          <w:rStyle w:val="eudoraheader"/>
          <w:i/>
          <w:color w:val="000000"/>
          <w:sz w:val="24"/>
          <w:szCs w:val="24"/>
        </w:rPr>
        <w:t>y</w:t>
      </w:r>
      <w:r w:rsidRPr="0076433F">
        <w:rPr>
          <w:rStyle w:val="eudoraheader"/>
          <w:color w:val="000000"/>
          <w:sz w:val="24"/>
          <w:szCs w:val="24"/>
        </w:rPr>
        <w:t xml:space="preserve"> key things about him—e.g., say/know for certain that he is a Republican congressman but not say/know that he is from Virginia or that he is the House Majority Leader.  </w:t>
      </w:r>
      <w:r w:rsidRPr="0076433F">
        <w:rPr>
          <w:sz w:val="24"/>
          <w:szCs w:val="24"/>
        </w:rPr>
        <w:t xml:space="preserve"> </w:t>
      </w:r>
    </w:p>
    <w:p w14:paraId="70F44DA0" w14:textId="77777777" w:rsidR="00B10248" w:rsidRPr="0076433F" w:rsidRDefault="00B10248" w:rsidP="00B10248">
      <w:pPr>
        <w:pStyle w:val="EndnoteText"/>
        <w:spacing w:line="480" w:lineRule="auto"/>
        <w:rPr>
          <w:sz w:val="24"/>
          <w:szCs w:val="24"/>
        </w:rPr>
      </w:pPr>
      <w:r w:rsidRPr="0076433F">
        <w:rPr>
          <w:rStyle w:val="EndnoteReference"/>
          <w:sz w:val="24"/>
          <w:szCs w:val="24"/>
        </w:rPr>
        <w:lastRenderedPageBreak/>
        <w:footnoteRef/>
      </w:r>
      <w:r w:rsidRPr="0076433F">
        <w:rPr>
          <w:rStyle w:val="eudoraheader"/>
          <w:color w:val="000000"/>
          <w:sz w:val="24"/>
          <w:szCs w:val="24"/>
        </w:rPr>
        <w:t>On open-ended items, they presumably choose an option whose probability of being correct is above that of any alternative they can think of and exceeds some threshold (higher for some people than others).</w:t>
      </w:r>
    </w:p>
    <w:p w14:paraId="6752DA39" w14:textId="77777777" w:rsidR="00B10248" w:rsidRPr="0076433F" w:rsidRDefault="00B10248" w:rsidP="00B10248">
      <w:pPr>
        <w:spacing w:after="200" w:line="276" w:lineRule="auto"/>
        <w:rPr>
          <w:rFonts w:ascii="Times New Roman" w:hAnsi="Times New Roman" w:cs="Times New Roman"/>
          <w:b/>
        </w:rPr>
      </w:pPr>
    </w:p>
    <w:p w14:paraId="708ABA82" w14:textId="77777777" w:rsidR="00B10248" w:rsidRPr="0076433F" w:rsidRDefault="00B10248" w:rsidP="00B10248">
      <w:pPr>
        <w:spacing w:after="200" w:line="276" w:lineRule="auto"/>
        <w:rPr>
          <w:rFonts w:ascii="Times New Roman" w:hAnsi="Times New Roman" w:cs="Times New Roman"/>
          <w:b/>
        </w:rPr>
      </w:pPr>
      <w:r w:rsidRPr="0076433F">
        <w:rPr>
          <w:rFonts w:ascii="Times New Roman" w:hAnsi="Times New Roman" w:cs="Times New Roman"/>
          <w:b/>
        </w:rPr>
        <w:br w:type="page"/>
      </w:r>
    </w:p>
    <w:p w14:paraId="15220C75" w14:textId="77777777" w:rsidR="00B10248" w:rsidRPr="0076433F" w:rsidRDefault="00B10248" w:rsidP="00B10248">
      <w:pPr>
        <w:pStyle w:val="EndnoteText"/>
        <w:spacing w:line="276" w:lineRule="auto"/>
        <w:jc w:val="center"/>
        <w:rPr>
          <w:b/>
          <w:sz w:val="24"/>
          <w:szCs w:val="24"/>
        </w:rPr>
      </w:pPr>
      <w:r w:rsidRPr="0076433F">
        <w:rPr>
          <w:b/>
          <w:sz w:val="24"/>
          <w:szCs w:val="24"/>
        </w:rPr>
        <w:lastRenderedPageBreak/>
        <w:t>Appendix E</w:t>
      </w:r>
    </w:p>
    <w:p w14:paraId="5644A876" w14:textId="77777777" w:rsidR="00B10248" w:rsidRPr="0076433F" w:rsidRDefault="00B10248" w:rsidP="00B10248">
      <w:pPr>
        <w:pStyle w:val="EndnoteText"/>
        <w:spacing w:line="276" w:lineRule="auto"/>
        <w:jc w:val="center"/>
        <w:rPr>
          <w:b/>
          <w:sz w:val="24"/>
          <w:szCs w:val="24"/>
        </w:rPr>
      </w:pPr>
      <w:r w:rsidRPr="0076433F">
        <w:rPr>
          <w:b/>
          <w:sz w:val="24"/>
          <w:szCs w:val="24"/>
        </w:rPr>
        <w:t>Mechanical Turk</w:t>
      </w:r>
    </w:p>
    <w:p w14:paraId="22FFAD68" w14:textId="77777777" w:rsidR="00B10248" w:rsidRPr="0076433F" w:rsidRDefault="00B10248" w:rsidP="00B10248">
      <w:pPr>
        <w:pStyle w:val="EndnoteText"/>
        <w:spacing w:line="276" w:lineRule="auto"/>
        <w:rPr>
          <w:b/>
          <w:sz w:val="24"/>
          <w:szCs w:val="24"/>
        </w:rPr>
      </w:pPr>
    </w:p>
    <w:p w14:paraId="45AC2FE5" w14:textId="77777777" w:rsidR="00B10248" w:rsidRPr="0076433F" w:rsidRDefault="00B10248" w:rsidP="00B10248">
      <w:pPr>
        <w:pStyle w:val="EndnoteText"/>
        <w:spacing w:line="276" w:lineRule="auto"/>
        <w:rPr>
          <w:b/>
          <w:sz w:val="24"/>
          <w:szCs w:val="24"/>
        </w:rPr>
      </w:pPr>
      <w:r w:rsidRPr="0076433F">
        <w:rPr>
          <w:sz w:val="24"/>
          <w:szCs w:val="24"/>
        </w:rPr>
        <w:t>In coding open-ended responses, all misspellings, modifications, synonyms, and identifiable abbreviations of a word were fully credited.</w:t>
      </w:r>
    </w:p>
    <w:p w14:paraId="79B6381C" w14:textId="77777777" w:rsidR="00B10248" w:rsidRPr="0076433F" w:rsidRDefault="00B10248" w:rsidP="00B10248">
      <w:pPr>
        <w:pStyle w:val="EndnoteText"/>
        <w:spacing w:line="276" w:lineRule="auto"/>
        <w:rPr>
          <w:b/>
          <w:sz w:val="24"/>
          <w:szCs w:val="24"/>
        </w:rPr>
      </w:pPr>
    </w:p>
    <w:p w14:paraId="5E9374CB" w14:textId="77777777" w:rsidR="00B10248" w:rsidRPr="0076433F" w:rsidRDefault="00B10248" w:rsidP="00B10248">
      <w:pPr>
        <w:pStyle w:val="EndnoteText"/>
        <w:spacing w:line="276" w:lineRule="auto"/>
        <w:rPr>
          <w:b/>
          <w:sz w:val="24"/>
          <w:szCs w:val="24"/>
        </w:rPr>
      </w:pPr>
      <w:r w:rsidRPr="0076433F">
        <w:rPr>
          <w:b/>
          <w:sz w:val="24"/>
          <w:szCs w:val="24"/>
        </w:rPr>
        <w:t xml:space="preserve">Pledging to Not Look Up Answers </w:t>
      </w:r>
    </w:p>
    <w:p w14:paraId="59F47BDE" w14:textId="77777777" w:rsidR="00B10248" w:rsidRPr="0076433F" w:rsidRDefault="00B10248" w:rsidP="00B10248">
      <w:pPr>
        <w:pStyle w:val="EndnoteText"/>
        <w:spacing w:line="276" w:lineRule="auto"/>
        <w:rPr>
          <w:b/>
          <w:sz w:val="24"/>
          <w:szCs w:val="24"/>
        </w:rPr>
      </w:pPr>
    </w:p>
    <w:p w14:paraId="1340D19D" w14:textId="77777777" w:rsidR="00B10248" w:rsidRPr="0076433F" w:rsidRDefault="00B10248" w:rsidP="00B10248">
      <w:pPr>
        <w:pStyle w:val="EndnoteText"/>
        <w:spacing w:line="276" w:lineRule="auto"/>
        <w:rPr>
          <w:sz w:val="24"/>
          <w:szCs w:val="24"/>
        </w:rPr>
      </w:pPr>
      <w:r w:rsidRPr="0076433F">
        <w:rPr>
          <w:sz w:val="24"/>
          <w:szCs w:val="24"/>
        </w:rPr>
        <w:t xml:space="preserve">At the beginning of the survey, a random two-thirds of the respondents were asked to commit to not look up the answers or to ask anyone about the answers. Rest one-third of the participants didn’t see any message at the start. </w:t>
      </w:r>
    </w:p>
    <w:p w14:paraId="38B61EF8" w14:textId="77777777" w:rsidR="00B10248" w:rsidRPr="0076433F" w:rsidRDefault="00B10248" w:rsidP="00B10248">
      <w:pPr>
        <w:pStyle w:val="EndnoteText"/>
        <w:spacing w:line="276" w:lineRule="auto"/>
        <w:rPr>
          <w:sz w:val="24"/>
          <w:szCs w:val="24"/>
        </w:rPr>
      </w:pPr>
    </w:p>
    <w:p w14:paraId="3DCEED01" w14:textId="77777777" w:rsidR="00B10248" w:rsidRPr="0076433F" w:rsidRDefault="00B10248" w:rsidP="00B10248">
      <w:pPr>
        <w:pStyle w:val="EndnoteText"/>
        <w:spacing w:line="480" w:lineRule="auto"/>
        <w:rPr>
          <w:b/>
          <w:sz w:val="24"/>
          <w:szCs w:val="24"/>
        </w:rPr>
      </w:pPr>
      <w:r w:rsidRPr="0076433F">
        <w:rPr>
          <w:b/>
          <w:sz w:val="24"/>
          <w:szCs w:val="24"/>
        </w:rPr>
        <w:t>Photo Vs. Text</w:t>
      </w:r>
    </w:p>
    <w:p w14:paraId="46672232" w14:textId="77777777" w:rsidR="00B10248" w:rsidRPr="0076433F" w:rsidRDefault="00B10248" w:rsidP="00B10248">
      <w:pPr>
        <w:pStyle w:val="EndnoteText"/>
        <w:spacing w:line="276" w:lineRule="auto"/>
        <w:rPr>
          <w:b/>
          <w:sz w:val="24"/>
          <w:szCs w:val="24"/>
        </w:rPr>
      </w:pPr>
      <w:r w:rsidRPr="0076433F">
        <w:rPr>
          <w:sz w:val="24"/>
          <w:szCs w:val="24"/>
        </w:rPr>
        <w:t xml:space="preserve">Here’s a set of photos.  For each photo, can you tell me what position he or she holds?  If you don’t know, don’t worry about it.  Just leave the space </w:t>
      </w:r>
      <w:proofErr w:type="gramStart"/>
      <w:r w:rsidRPr="0076433F">
        <w:rPr>
          <w:sz w:val="24"/>
          <w:szCs w:val="24"/>
        </w:rPr>
        <w:t>blank, and</w:t>
      </w:r>
      <w:proofErr w:type="gramEnd"/>
      <w:r w:rsidRPr="0076433F">
        <w:rPr>
          <w:sz w:val="24"/>
          <w:szCs w:val="24"/>
        </w:rPr>
        <w:t xml:space="preserve"> move on to the next person.</w:t>
      </w:r>
    </w:p>
    <w:p w14:paraId="7D97A20A" w14:textId="77777777" w:rsidR="00B10248" w:rsidRPr="0076433F" w:rsidRDefault="00B10248" w:rsidP="00B10248">
      <w:pPr>
        <w:rPr>
          <w:rFonts w:ascii="Times New Roman" w:hAnsi="Times New Roman" w:cs="Times New Roman"/>
        </w:rPr>
      </w:pPr>
    </w:p>
    <w:p w14:paraId="3D305D95" w14:textId="77777777" w:rsidR="00B10248" w:rsidRPr="0076433F" w:rsidRDefault="00B10248" w:rsidP="00B10248">
      <w:pPr>
        <w:rPr>
          <w:rFonts w:ascii="Times New Roman" w:hAnsi="Times New Roman" w:cs="Times New Roman"/>
        </w:rPr>
      </w:pPr>
      <w:r w:rsidRPr="0076433F">
        <w:rPr>
          <w:rFonts w:ascii="Times New Roman" w:hAnsi="Times New Roman" w:cs="Times New Roman"/>
        </w:rPr>
        <w:t xml:space="preserve">OR </w:t>
      </w:r>
    </w:p>
    <w:p w14:paraId="0382F207" w14:textId="77777777" w:rsidR="00B10248" w:rsidRPr="0076433F" w:rsidRDefault="00B10248" w:rsidP="00B10248">
      <w:pPr>
        <w:rPr>
          <w:rFonts w:ascii="Times New Roman" w:hAnsi="Times New Roman" w:cs="Times New Roman"/>
        </w:rPr>
      </w:pPr>
    </w:p>
    <w:p w14:paraId="518BA24D" w14:textId="77777777" w:rsidR="00B10248" w:rsidRPr="0076433F" w:rsidRDefault="00B10248" w:rsidP="00B10248">
      <w:pPr>
        <w:rPr>
          <w:rFonts w:ascii="Times New Roman" w:hAnsi="Times New Roman" w:cs="Times New Roman"/>
        </w:rPr>
      </w:pPr>
      <w:r w:rsidRPr="0076433F">
        <w:rPr>
          <w:rFonts w:ascii="Times New Roman" w:hAnsi="Times New Roman" w:cs="Times New Roman"/>
        </w:rPr>
        <w:t xml:space="preserve">Here’s a list of names.  For each name, can you tell me what position that person holds?  If you don’t know, don’t worry about it.  Just leave the space </w:t>
      </w:r>
      <w:proofErr w:type="gramStart"/>
      <w:r w:rsidRPr="0076433F">
        <w:rPr>
          <w:rFonts w:ascii="Times New Roman" w:hAnsi="Times New Roman" w:cs="Times New Roman"/>
        </w:rPr>
        <w:t>blank, and</w:t>
      </w:r>
      <w:proofErr w:type="gramEnd"/>
      <w:r w:rsidRPr="0076433F">
        <w:rPr>
          <w:rFonts w:ascii="Times New Roman" w:hAnsi="Times New Roman" w:cs="Times New Roman"/>
        </w:rPr>
        <w:t xml:space="preserve"> move on to the next person.</w:t>
      </w:r>
    </w:p>
    <w:p w14:paraId="74DE40CE" w14:textId="77777777" w:rsidR="00B10248" w:rsidRPr="0076433F" w:rsidRDefault="00B10248" w:rsidP="00B10248">
      <w:pPr>
        <w:rPr>
          <w:rFonts w:ascii="Times New Roman" w:hAnsi="Times New Roman" w:cs="Times New Roman"/>
        </w:rPr>
      </w:pPr>
    </w:p>
    <w:p w14:paraId="0D692111" w14:textId="77777777" w:rsidR="00B10248" w:rsidRPr="0076433F" w:rsidRDefault="00B10248" w:rsidP="00B10248">
      <w:pPr>
        <w:rPr>
          <w:rFonts w:ascii="Times New Roman" w:hAnsi="Times New Roman" w:cs="Times New Roman"/>
        </w:rPr>
      </w:pPr>
      <w:r w:rsidRPr="0076433F">
        <w:rPr>
          <w:rFonts w:ascii="Times New Roman" w:hAnsi="Times New Roman" w:cs="Times New Roman"/>
        </w:rPr>
        <w:t>What position does this person hold?</w:t>
      </w:r>
    </w:p>
    <w:p w14:paraId="152630F7" w14:textId="77777777" w:rsidR="00B10248" w:rsidRPr="0076433F" w:rsidRDefault="00B10248" w:rsidP="00B10248">
      <w:pPr>
        <w:rPr>
          <w:rFonts w:ascii="Times New Roman" w:hAnsi="Times New Roman" w:cs="Times New Roman"/>
        </w:rPr>
      </w:pPr>
    </w:p>
    <w:p w14:paraId="75313883" w14:textId="77777777" w:rsidR="00B10248" w:rsidRPr="0076433F" w:rsidRDefault="00B10248" w:rsidP="00B10248">
      <w:pPr>
        <w:pStyle w:val="ListParagraph"/>
        <w:numPr>
          <w:ilvl w:val="0"/>
          <w:numId w:val="46"/>
        </w:numPr>
        <w:rPr>
          <w:rFonts w:ascii="Times New Roman" w:hAnsi="Times New Roman" w:cs="Times New Roman"/>
        </w:rPr>
      </w:pPr>
      <w:r w:rsidRPr="0076433F">
        <w:rPr>
          <w:rFonts w:ascii="Times New Roman" w:hAnsi="Times New Roman" w:cs="Times New Roman"/>
          <w:lang w:val="de-DE"/>
        </w:rPr>
        <w:t>Mitch McConnell</w:t>
      </w:r>
    </w:p>
    <w:p w14:paraId="7C51F00C" w14:textId="77777777" w:rsidR="00B10248" w:rsidRPr="0076433F" w:rsidRDefault="00B10248" w:rsidP="00B10248">
      <w:pPr>
        <w:pStyle w:val="ListParagraph"/>
        <w:rPr>
          <w:rFonts w:ascii="Times New Roman" w:hAnsi="Times New Roman" w:cs="Times New Roman"/>
        </w:rPr>
      </w:pPr>
      <w:r w:rsidRPr="0076433F">
        <w:rPr>
          <w:rFonts w:ascii="Times New Roman" w:hAnsi="Times New Roman" w:cs="Times New Roman"/>
        </w:rPr>
        <w:t>OE: (Senate OR majority) AND (leader OR chief OR head OR president OR chair OR whip)</w:t>
      </w:r>
    </w:p>
    <w:p w14:paraId="6E73034D" w14:textId="77777777" w:rsidR="00B10248" w:rsidRPr="0076433F" w:rsidRDefault="00B10248" w:rsidP="00B10248">
      <w:pPr>
        <w:pStyle w:val="ListParagraph"/>
        <w:rPr>
          <w:rFonts w:ascii="Times New Roman" w:hAnsi="Times New Roman" w:cs="Times New Roman"/>
        </w:rPr>
      </w:pPr>
    </w:p>
    <w:p w14:paraId="4D52A66B" w14:textId="77777777" w:rsidR="00B10248" w:rsidRPr="0076433F" w:rsidRDefault="00B10248" w:rsidP="00B10248">
      <w:pPr>
        <w:pStyle w:val="ListParagraph"/>
        <w:numPr>
          <w:ilvl w:val="0"/>
          <w:numId w:val="46"/>
        </w:numPr>
        <w:rPr>
          <w:rFonts w:ascii="Times New Roman" w:hAnsi="Times New Roman" w:cs="Times New Roman"/>
        </w:rPr>
      </w:pPr>
      <w:r w:rsidRPr="0076433F">
        <w:rPr>
          <w:rFonts w:ascii="Times New Roman" w:hAnsi="Times New Roman" w:cs="Times New Roman"/>
          <w:lang w:val="de-DE"/>
        </w:rPr>
        <w:t>Chuck Schumer</w:t>
      </w:r>
    </w:p>
    <w:p w14:paraId="76C7440A" w14:textId="77777777" w:rsidR="00B10248" w:rsidRPr="0076433F" w:rsidRDefault="00B10248" w:rsidP="00B10248">
      <w:pPr>
        <w:pStyle w:val="ListParagraph"/>
        <w:rPr>
          <w:rFonts w:ascii="Times New Roman" w:hAnsi="Times New Roman" w:cs="Times New Roman"/>
        </w:rPr>
      </w:pPr>
      <w:r w:rsidRPr="0076433F">
        <w:rPr>
          <w:rFonts w:ascii="Times New Roman" w:hAnsi="Times New Roman" w:cs="Times New Roman"/>
        </w:rPr>
        <w:t>OE: (Senate OR minority) AND (leader OR in charge)</w:t>
      </w:r>
    </w:p>
    <w:p w14:paraId="558A266C" w14:textId="77777777" w:rsidR="00B10248" w:rsidRPr="0076433F" w:rsidRDefault="00B10248" w:rsidP="00B10248">
      <w:pPr>
        <w:pStyle w:val="ListParagraph"/>
        <w:rPr>
          <w:rFonts w:ascii="Times New Roman" w:hAnsi="Times New Roman" w:cs="Times New Roman"/>
        </w:rPr>
      </w:pPr>
    </w:p>
    <w:p w14:paraId="2FF0E191" w14:textId="77777777" w:rsidR="00B10248" w:rsidRPr="0076433F" w:rsidRDefault="00B10248" w:rsidP="00B10248">
      <w:pPr>
        <w:pStyle w:val="ListParagraph"/>
        <w:numPr>
          <w:ilvl w:val="0"/>
          <w:numId w:val="46"/>
        </w:numPr>
        <w:rPr>
          <w:rFonts w:ascii="Times New Roman" w:hAnsi="Times New Roman" w:cs="Times New Roman"/>
        </w:rPr>
      </w:pPr>
      <w:r w:rsidRPr="0076433F">
        <w:rPr>
          <w:rFonts w:ascii="Times New Roman" w:hAnsi="Times New Roman" w:cs="Times New Roman"/>
          <w:lang w:val="de-DE"/>
        </w:rPr>
        <w:t>Angela Merkel</w:t>
      </w:r>
    </w:p>
    <w:p w14:paraId="470A3378" w14:textId="77777777" w:rsidR="00B10248" w:rsidRPr="0076433F" w:rsidRDefault="00B10248" w:rsidP="00B10248">
      <w:pPr>
        <w:pStyle w:val="ListParagraph"/>
        <w:rPr>
          <w:rFonts w:ascii="Times New Roman" w:hAnsi="Times New Roman" w:cs="Times New Roman"/>
        </w:rPr>
      </w:pPr>
      <w:r w:rsidRPr="0076433F">
        <w:rPr>
          <w:rFonts w:ascii="Times New Roman" w:hAnsi="Times New Roman" w:cs="Times New Roman"/>
        </w:rPr>
        <w:t>OE: German AND (President OR Leader OR Prime Minister OR Chancellor OR Premier AND Ruler AND charge)</w:t>
      </w:r>
    </w:p>
    <w:p w14:paraId="6D655A7B" w14:textId="77777777" w:rsidR="00B10248" w:rsidRPr="0076433F" w:rsidRDefault="00B10248" w:rsidP="00B10248">
      <w:pPr>
        <w:pStyle w:val="ListParagraph"/>
        <w:rPr>
          <w:rFonts w:ascii="Times New Roman" w:hAnsi="Times New Roman" w:cs="Times New Roman"/>
        </w:rPr>
      </w:pPr>
    </w:p>
    <w:p w14:paraId="644D235B" w14:textId="77777777" w:rsidR="00B10248" w:rsidRPr="0076433F" w:rsidRDefault="00B10248" w:rsidP="00B10248">
      <w:pPr>
        <w:pStyle w:val="ListParagraph"/>
        <w:numPr>
          <w:ilvl w:val="0"/>
          <w:numId w:val="46"/>
        </w:numPr>
        <w:rPr>
          <w:rFonts w:ascii="Times New Roman" w:hAnsi="Times New Roman" w:cs="Times New Roman"/>
        </w:rPr>
      </w:pPr>
      <w:r w:rsidRPr="0076433F">
        <w:rPr>
          <w:rFonts w:ascii="Times New Roman" w:hAnsi="Times New Roman" w:cs="Times New Roman"/>
        </w:rPr>
        <w:t>Vladimir Putin</w:t>
      </w:r>
    </w:p>
    <w:p w14:paraId="7E5251DE" w14:textId="77777777" w:rsidR="00B10248" w:rsidRPr="0076433F" w:rsidRDefault="00B10248" w:rsidP="00B10248">
      <w:pPr>
        <w:pStyle w:val="ListParagraph"/>
        <w:rPr>
          <w:rFonts w:ascii="Times New Roman" w:hAnsi="Times New Roman" w:cs="Times New Roman"/>
        </w:rPr>
      </w:pPr>
      <w:r w:rsidRPr="0076433F">
        <w:rPr>
          <w:rFonts w:ascii="Times New Roman" w:hAnsi="Times New Roman" w:cs="Times New Roman"/>
        </w:rPr>
        <w:t>OE: Russia AND (President OR Leader OR Head OR Chancellor OR Premier OR Prime Minister)</w:t>
      </w:r>
    </w:p>
    <w:p w14:paraId="371B9C7F" w14:textId="77777777" w:rsidR="00B10248" w:rsidRPr="0076433F" w:rsidRDefault="00B10248" w:rsidP="00B10248">
      <w:pPr>
        <w:pStyle w:val="ListParagraph"/>
        <w:rPr>
          <w:rFonts w:ascii="Times New Roman" w:hAnsi="Times New Roman" w:cs="Times New Roman"/>
        </w:rPr>
      </w:pPr>
    </w:p>
    <w:p w14:paraId="394F8EE0" w14:textId="77777777" w:rsidR="00B10248" w:rsidRPr="0076433F" w:rsidRDefault="00B10248" w:rsidP="00B10248">
      <w:pPr>
        <w:pStyle w:val="ListParagraph"/>
        <w:numPr>
          <w:ilvl w:val="0"/>
          <w:numId w:val="46"/>
        </w:numPr>
        <w:rPr>
          <w:rFonts w:ascii="Times New Roman" w:hAnsi="Times New Roman" w:cs="Times New Roman"/>
        </w:rPr>
      </w:pPr>
      <w:r w:rsidRPr="0076433F">
        <w:rPr>
          <w:rFonts w:ascii="Times New Roman" w:hAnsi="Times New Roman" w:cs="Times New Roman"/>
        </w:rPr>
        <w:t>John Roberts</w:t>
      </w:r>
    </w:p>
    <w:p w14:paraId="3C28FFF1" w14:textId="77777777" w:rsidR="00B10248" w:rsidRPr="0076433F" w:rsidRDefault="00B10248" w:rsidP="00B10248">
      <w:pPr>
        <w:pStyle w:val="ListParagraph"/>
        <w:rPr>
          <w:rFonts w:ascii="Times New Roman" w:hAnsi="Times New Roman" w:cs="Times New Roman"/>
        </w:rPr>
      </w:pPr>
      <w:r w:rsidRPr="0076433F">
        <w:rPr>
          <w:rFonts w:ascii="Times New Roman" w:hAnsi="Times New Roman" w:cs="Times New Roman"/>
        </w:rPr>
        <w:lastRenderedPageBreak/>
        <w:t>OE: Chief AND Justice</w:t>
      </w:r>
    </w:p>
    <w:p w14:paraId="0BEF8EDB" w14:textId="77777777" w:rsidR="00B10248" w:rsidRPr="0076433F" w:rsidRDefault="00B10248" w:rsidP="00B10248">
      <w:pPr>
        <w:pStyle w:val="ListParagraph"/>
        <w:rPr>
          <w:rFonts w:ascii="Times New Roman" w:hAnsi="Times New Roman" w:cs="Times New Roman"/>
        </w:rPr>
      </w:pPr>
    </w:p>
    <w:p w14:paraId="004813EC" w14:textId="77777777" w:rsidR="00B10248" w:rsidRPr="0076433F" w:rsidRDefault="00B10248" w:rsidP="00B10248">
      <w:pPr>
        <w:pStyle w:val="ListParagraph"/>
        <w:numPr>
          <w:ilvl w:val="0"/>
          <w:numId w:val="46"/>
        </w:numPr>
        <w:rPr>
          <w:rFonts w:ascii="Times New Roman" w:hAnsi="Times New Roman" w:cs="Times New Roman"/>
        </w:rPr>
      </w:pPr>
      <w:r w:rsidRPr="0076433F">
        <w:rPr>
          <w:rFonts w:ascii="Times New Roman" w:hAnsi="Times New Roman" w:cs="Times New Roman"/>
        </w:rPr>
        <w:t>Nancy Pelosi</w:t>
      </w:r>
    </w:p>
    <w:p w14:paraId="6830E63A" w14:textId="77777777" w:rsidR="00B10248" w:rsidRPr="0076433F" w:rsidRDefault="00B10248" w:rsidP="00B10248">
      <w:pPr>
        <w:pStyle w:val="ListParagraph"/>
        <w:rPr>
          <w:rFonts w:ascii="Times New Roman" w:hAnsi="Times New Roman" w:cs="Times New Roman"/>
        </w:rPr>
      </w:pPr>
      <w:r w:rsidRPr="0076433F">
        <w:rPr>
          <w:rFonts w:ascii="Times New Roman" w:hAnsi="Times New Roman" w:cs="Times New Roman"/>
        </w:rPr>
        <w:t>OE: Minority AND Leader</w:t>
      </w:r>
    </w:p>
    <w:p w14:paraId="36FD2054" w14:textId="77777777" w:rsidR="00B10248" w:rsidRPr="0076433F" w:rsidRDefault="00B10248" w:rsidP="00B10248">
      <w:pPr>
        <w:keepNext/>
        <w:rPr>
          <w:rFonts w:ascii="Times New Roman" w:hAnsi="Times New Roman" w:cs="Times New Roman"/>
          <w:b/>
        </w:rPr>
      </w:pPr>
      <w:r w:rsidRPr="0076433F">
        <w:rPr>
          <w:rFonts w:ascii="Times New Roman" w:hAnsi="Times New Roman" w:cs="Times New Roman"/>
          <w:b/>
        </w:rPr>
        <w:t>Reticence Vs. Guessing, Related Knowledge</w:t>
      </w:r>
    </w:p>
    <w:p w14:paraId="27CE15E7" w14:textId="77777777" w:rsidR="00B10248" w:rsidRPr="0076433F" w:rsidRDefault="00B10248" w:rsidP="00B10248">
      <w:pPr>
        <w:keepNext/>
        <w:rPr>
          <w:rFonts w:ascii="Times New Roman" w:hAnsi="Times New Roman" w:cs="Times New Roman"/>
        </w:rPr>
      </w:pPr>
    </w:p>
    <w:p w14:paraId="282AFB29" w14:textId="77777777" w:rsidR="00B10248" w:rsidRPr="0076433F" w:rsidRDefault="00B10248" w:rsidP="00B10248">
      <w:pPr>
        <w:keepNext/>
        <w:rPr>
          <w:rFonts w:ascii="Times New Roman" w:hAnsi="Times New Roman" w:cs="Times New Roman"/>
        </w:rPr>
      </w:pPr>
      <w:r w:rsidRPr="0076433F">
        <w:rPr>
          <w:rFonts w:ascii="Times New Roman" w:hAnsi="Times New Roman" w:cs="Times New Roman"/>
        </w:rPr>
        <w:t xml:space="preserve">One half of the survey respondents got a conventional closed-ended item with five options including the opportunity to mark Don’t know. The other half of the respondents had to assess the truth of statements on a scale from </w:t>
      </w:r>
      <w:proofErr w:type="gramStart"/>
      <w:r w:rsidRPr="0076433F">
        <w:rPr>
          <w:rFonts w:ascii="Times New Roman" w:hAnsi="Times New Roman" w:cs="Times New Roman"/>
        </w:rPr>
        <w:t>definitely false</w:t>
      </w:r>
      <w:proofErr w:type="gramEnd"/>
      <w:r w:rsidRPr="0076433F">
        <w:rPr>
          <w:rFonts w:ascii="Times New Roman" w:hAnsi="Times New Roman" w:cs="Times New Roman"/>
        </w:rPr>
        <w:t xml:space="preserve"> (0) to definitely true (10).</w:t>
      </w:r>
    </w:p>
    <w:p w14:paraId="13F22F3C" w14:textId="77777777" w:rsidR="00B10248" w:rsidRPr="0076433F" w:rsidRDefault="00B10248" w:rsidP="00B10248">
      <w:pPr>
        <w:keepNext/>
        <w:rPr>
          <w:rFonts w:ascii="Times New Roman" w:hAnsi="Times New Roman" w:cs="Times New Roman"/>
        </w:rPr>
      </w:pPr>
    </w:p>
    <w:p w14:paraId="4D0AD462" w14:textId="77777777" w:rsidR="00B10248" w:rsidRPr="0076433F" w:rsidRDefault="00B10248" w:rsidP="00B10248">
      <w:pPr>
        <w:keepNext/>
        <w:rPr>
          <w:rFonts w:ascii="Times New Roman" w:hAnsi="Times New Roman" w:cs="Times New Roman"/>
        </w:rPr>
      </w:pPr>
    </w:p>
    <w:p w14:paraId="3382874C" w14:textId="77777777" w:rsidR="00B10248" w:rsidRPr="0076433F" w:rsidRDefault="00B10248" w:rsidP="00B10248">
      <w:pPr>
        <w:pStyle w:val="ListParagraph"/>
        <w:numPr>
          <w:ilvl w:val="0"/>
          <w:numId w:val="18"/>
        </w:numPr>
        <w:rPr>
          <w:rFonts w:ascii="Times New Roman" w:hAnsi="Times New Roman" w:cs="Times New Roman"/>
          <w:sz w:val="24"/>
          <w:szCs w:val="24"/>
        </w:rPr>
      </w:pPr>
      <w:r w:rsidRPr="0076433F">
        <w:rPr>
          <w:rFonts w:ascii="Times New Roman" w:hAnsi="Times New Roman" w:cs="Times New Roman"/>
          <w:sz w:val="24"/>
          <w:szCs w:val="24"/>
        </w:rPr>
        <w:t>Does the Affordable Care Act ...?</w:t>
      </w:r>
    </w:p>
    <w:p w14:paraId="318D4454" w14:textId="77777777" w:rsidR="00B10248" w:rsidRPr="0076433F" w:rsidRDefault="00B10248" w:rsidP="00B10248">
      <w:pPr>
        <w:pStyle w:val="ListParagraph"/>
        <w:numPr>
          <w:ilvl w:val="0"/>
          <w:numId w:val="19"/>
        </w:numPr>
        <w:rPr>
          <w:rFonts w:ascii="Times New Roman" w:hAnsi="Times New Roman" w:cs="Times New Roman"/>
          <w:sz w:val="24"/>
          <w:szCs w:val="24"/>
        </w:rPr>
      </w:pPr>
      <w:r w:rsidRPr="0076433F">
        <w:rPr>
          <w:rFonts w:ascii="Times New Roman" w:hAnsi="Times New Roman" w:cs="Times New Roman"/>
          <w:sz w:val="24"/>
          <w:szCs w:val="24"/>
        </w:rPr>
        <w:t xml:space="preserve">CE: Provide coverage for people who are currently in the country illegally, </w:t>
      </w:r>
      <w:proofErr w:type="gramStart"/>
      <w:r w:rsidRPr="0076433F">
        <w:rPr>
          <w:rFonts w:ascii="Times New Roman" w:hAnsi="Times New Roman" w:cs="Times New Roman"/>
          <w:sz w:val="24"/>
          <w:szCs w:val="24"/>
        </w:rPr>
        <w:t>Replace</w:t>
      </w:r>
      <w:proofErr w:type="gramEnd"/>
      <w:r w:rsidRPr="0076433F">
        <w:rPr>
          <w:rFonts w:ascii="Times New Roman" w:hAnsi="Times New Roman" w:cs="Times New Roman"/>
          <w:sz w:val="24"/>
          <w:szCs w:val="24"/>
        </w:rPr>
        <w:t xml:space="preserve"> private health insurance with a "single payer system",</w:t>
      </w:r>
      <w:r w:rsidRPr="0076433F">
        <w:rPr>
          <w:rFonts w:ascii="Times New Roman" w:hAnsi="Times New Roman" w:cs="Times New Roman"/>
          <w:b/>
          <w:bCs/>
          <w:sz w:val="24"/>
          <w:szCs w:val="24"/>
        </w:rPr>
        <w:t xml:space="preserve"> Increase the Medicare payroll tax for upper-income Americans</w:t>
      </w:r>
      <w:r w:rsidRPr="0076433F">
        <w:rPr>
          <w:rFonts w:ascii="Times New Roman" w:hAnsi="Times New Roman" w:cs="Times New Roman"/>
          <w:sz w:val="24"/>
          <w:szCs w:val="24"/>
        </w:rPr>
        <w:t>, Reimburse routine mammograms only for women older than 50, Don’t know (5)</w:t>
      </w:r>
    </w:p>
    <w:p w14:paraId="13831C91" w14:textId="77777777" w:rsidR="00B10248" w:rsidRPr="0076433F" w:rsidRDefault="00B10248" w:rsidP="00B10248">
      <w:pPr>
        <w:pStyle w:val="ListParagraph"/>
        <w:numPr>
          <w:ilvl w:val="0"/>
          <w:numId w:val="19"/>
        </w:numPr>
        <w:rPr>
          <w:rFonts w:ascii="Times New Roman" w:hAnsi="Times New Roman" w:cs="Times New Roman"/>
          <w:sz w:val="24"/>
          <w:szCs w:val="24"/>
        </w:rPr>
      </w:pPr>
      <w:r w:rsidRPr="0076433F">
        <w:rPr>
          <w:rFonts w:ascii="Times New Roman" w:hAnsi="Times New Roman" w:cs="Times New Roman"/>
          <w:sz w:val="24"/>
          <w:szCs w:val="24"/>
        </w:rPr>
        <w:t xml:space="preserve">Scale: Rating each response option above from </w:t>
      </w:r>
      <w:proofErr w:type="gramStart"/>
      <w:r w:rsidRPr="0076433F">
        <w:rPr>
          <w:rFonts w:ascii="Times New Roman" w:hAnsi="Times New Roman" w:cs="Times New Roman"/>
          <w:sz w:val="24"/>
          <w:szCs w:val="24"/>
        </w:rPr>
        <w:t>definitely false</w:t>
      </w:r>
      <w:proofErr w:type="gramEnd"/>
      <w:r w:rsidRPr="0076433F">
        <w:rPr>
          <w:rFonts w:ascii="Times New Roman" w:hAnsi="Times New Roman" w:cs="Times New Roman"/>
          <w:sz w:val="24"/>
          <w:szCs w:val="24"/>
        </w:rPr>
        <w:t xml:space="preserve"> (0) to definitely true (10). Don’t know was not included. </w:t>
      </w:r>
    </w:p>
    <w:p w14:paraId="27EB962F" w14:textId="77777777" w:rsidR="00B10248" w:rsidRPr="0076433F" w:rsidRDefault="00B10248" w:rsidP="00B10248">
      <w:pPr>
        <w:rPr>
          <w:rFonts w:ascii="Times New Roman" w:hAnsi="Times New Roman" w:cs="Times New Roman"/>
        </w:rPr>
      </w:pPr>
      <w:r w:rsidRPr="0076433F">
        <w:rPr>
          <w:rFonts w:ascii="Times New Roman" w:hAnsi="Times New Roman" w:cs="Times New Roman"/>
          <w:noProof/>
          <w:lang w:bidi="he-IL"/>
        </w:rPr>
        <w:lastRenderedPageBreak/>
        <w:drawing>
          <wp:inline distT="0" distB="0" distL="0" distR="0" wp14:anchorId="41E4A346" wp14:editId="7B588A4B">
            <wp:extent cx="5943600" cy="5380355"/>
            <wp:effectExtent l="0" t="0" r="0" b="4445"/>
            <wp:docPr id="2" name="Picture 2" descr="A picture containing text, screenshot,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line, receip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380355"/>
                    </a:xfrm>
                    <a:prstGeom prst="rect">
                      <a:avLst/>
                    </a:prstGeom>
                  </pic:spPr>
                </pic:pic>
              </a:graphicData>
            </a:graphic>
          </wp:inline>
        </w:drawing>
      </w:r>
    </w:p>
    <w:p w14:paraId="13ED42B2" w14:textId="77777777" w:rsidR="00B10248" w:rsidRPr="0076433F" w:rsidRDefault="00B10248" w:rsidP="00B10248">
      <w:pPr>
        <w:rPr>
          <w:rFonts w:ascii="Times New Roman" w:hAnsi="Times New Roman" w:cs="Times New Roman"/>
        </w:rPr>
      </w:pPr>
    </w:p>
    <w:p w14:paraId="1024744B" w14:textId="77777777" w:rsidR="00B10248" w:rsidRPr="0076433F" w:rsidRDefault="00B10248" w:rsidP="00B10248">
      <w:pPr>
        <w:pStyle w:val="ListParagraph"/>
        <w:keepNext/>
        <w:numPr>
          <w:ilvl w:val="0"/>
          <w:numId w:val="18"/>
        </w:numPr>
        <w:rPr>
          <w:rFonts w:ascii="Times New Roman" w:hAnsi="Times New Roman" w:cs="Times New Roman"/>
          <w:sz w:val="24"/>
          <w:szCs w:val="24"/>
        </w:rPr>
      </w:pPr>
      <w:r w:rsidRPr="0076433F">
        <w:rPr>
          <w:rFonts w:ascii="Times New Roman" w:hAnsi="Times New Roman" w:cs="Times New Roman"/>
          <w:sz w:val="24"/>
          <w:szCs w:val="24"/>
        </w:rPr>
        <w:t>Are greenhouse gases ….?</w:t>
      </w:r>
    </w:p>
    <w:p w14:paraId="618E1B9D" w14:textId="77777777" w:rsidR="00B10248" w:rsidRPr="0076433F" w:rsidRDefault="00B10248" w:rsidP="00B10248">
      <w:pPr>
        <w:pStyle w:val="ListParagraph"/>
        <w:keepNext/>
        <w:numPr>
          <w:ilvl w:val="0"/>
          <w:numId w:val="20"/>
        </w:numPr>
        <w:rPr>
          <w:rFonts w:ascii="Times New Roman" w:hAnsi="Times New Roman" w:cs="Times New Roman"/>
          <w:sz w:val="24"/>
          <w:szCs w:val="24"/>
        </w:rPr>
      </w:pPr>
      <w:r w:rsidRPr="0076433F">
        <w:rPr>
          <w:rFonts w:ascii="Times New Roman" w:hAnsi="Times New Roman" w:cs="Times New Roman"/>
          <w:sz w:val="24"/>
          <w:szCs w:val="24"/>
        </w:rPr>
        <w:t xml:space="preserve">CE: A cause of respiratory problems, A cause of for lung cancer, Damaging the ozone layer, </w:t>
      </w:r>
      <w:r w:rsidRPr="0076433F">
        <w:rPr>
          <w:rFonts w:ascii="Times New Roman" w:hAnsi="Times New Roman" w:cs="Times New Roman"/>
          <w:b/>
          <w:bCs/>
          <w:sz w:val="24"/>
          <w:szCs w:val="24"/>
        </w:rPr>
        <w:t>A cause of rising sea levels</w:t>
      </w:r>
      <w:r w:rsidRPr="0076433F">
        <w:rPr>
          <w:rFonts w:ascii="Times New Roman" w:hAnsi="Times New Roman" w:cs="Times New Roman"/>
          <w:sz w:val="24"/>
          <w:szCs w:val="24"/>
        </w:rPr>
        <w:t xml:space="preserve">, or </w:t>
      </w:r>
      <w:proofErr w:type="gramStart"/>
      <w:r w:rsidRPr="0076433F">
        <w:rPr>
          <w:rFonts w:ascii="Times New Roman" w:hAnsi="Times New Roman" w:cs="Times New Roman"/>
          <w:sz w:val="24"/>
          <w:szCs w:val="24"/>
        </w:rPr>
        <w:t>Don’t</w:t>
      </w:r>
      <w:proofErr w:type="gramEnd"/>
      <w:r w:rsidRPr="0076433F">
        <w:rPr>
          <w:rFonts w:ascii="Times New Roman" w:hAnsi="Times New Roman" w:cs="Times New Roman"/>
          <w:sz w:val="24"/>
          <w:szCs w:val="24"/>
        </w:rPr>
        <w:t xml:space="preserve"> know</w:t>
      </w:r>
    </w:p>
    <w:p w14:paraId="23C642FC" w14:textId="77777777" w:rsidR="00B10248" w:rsidRPr="0076433F" w:rsidRDefault="00B10248" w:rsidP="00B10248">
      <w:pPr>
        <w:pStyle w:val="ListParagraph"/>
        <w:numPr>
          <w:ilvl w:val="0"/>
          <w:numId w:val="20"/>
        </w:numPr>
        <w:rPr>
          <w:rFonts w:ascii="Times New Roman" w:hAnsi="Times New Roman" w:cs="Times New Roman"/>
          <w:sz w:val="24"/>
          <w:szCs w:val="24"/>
        </w:rPr>
      </w:pPr>
      <w:r w:rsidRPr="0076433F">
        <w:rPr>
          <w:rFonts w:ascii="Times New Roman" w:hAnsi="Times New Roman" w:cs="Times New Roman"/>
          <w:sz w:val="24"/>
          <w:szCs w:val="24"/>
        </w:rPr>
        <w:t xml:space="preserve">Scale: Rating each response option above from </w:t>
      </w:r>
      <w:proofErr w:type="gramStart"/>
      <w:r w:rsidRPr="0076433F">
        <w:rPr>
          <w:rFonts w:ascii="Times New Roman" w:hAnsi="Times New Roman" w:cs="Times New Roman"/>
          <w:sz w:val="24"/>
          <w:szCs w:val="24"/>
        </w:rPr>
        <w:t>definitely false</w:t>
      </w:r>
      <w:proofErr w:type="gramEnd"/>
      <w:r w:rsidRPr="0076433F">
        <w:rPr>
          <w:rFonts w:ascii="Times New Roman" w:hAnsi="Times New Roman" w:cs="Times New Roman"/>
          <w:sz w:val="24"/>
          <w:szCs w:val="24"/>
        </w:rPr>
        <w:t xml:space="preserve"> (0) to definitely true (10). Don’t know was not included. </w:t>
      </w:r>
    </w:p>
    <w:p w14:paraId="08047513" w14:textId="77777777" w:rsidR="00B10248" w:rsidRPr="0076433F" w:rsidRDefault="00B10248" w:rsidP="00B10248">
      <w:pPr>
        <w:rPr>
          <w:rFonts w:ascii="Times New Roman" w:hAnsi="Times New Roman" w:cs="Times New Roman"/>
        </w:rPr>
      </w:pPr>
      <w:r w:rsidRPr="0076433F">
        <w:rPr>
          <w:rFonts w:ascii="Times New Roman" w:hAnsi="Times New Roman" w:cs="Times New Roman"/>
          <w:noProof/>
          <w:lang w:bidi="he-IL"/>
        </w:rPr>
        <w:lastRenderedPageBreak/>
        <w:drawing>
          <wp:inline distT="0" distB="0" distL="0" distR="0" wp14:anchorId="0EBE6599" wp14:editId="394C45EC">
            <wp:extent cx="5943600" cy="4236720"/>
            <wp:effectExtent l="0" t="0" r="0" b="5080"/>
            <wp:docPr id="1" name="Picture 1" descr="A picture containing text, screenshot,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line, receip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2E0BFDDF" w14:textId="77777777" w:rsidR="00B10248" w:rsidRPr="0076433F" w:rsidRDefault="00B10248" w:rsidP="00B10248">
      <w:pPr>
        <w:pStyle w:val="ListParagraph"/>
        <w:rPr>
          <w:rFonts w:ascii="Times New Roman" w:hAnsi="Times New Roman" w:cs="Times New Roman"/>
          <w:sz w:val="24"/>
          <w:szCs w:val="24"/>
        </w:rPr>
      </w:pPr>
    </w:p>
    <w:p w14:paraId="1D170EAF" w14:textId="77777777" w:rsidR="00B10248" w:rsidRPr="0076433F" w:rsidRDefault="00B10248" w:rsidP="00B10248">
      <w:pPr>
        <w:pStyle w:val="ListParagraph"/>
        <w:numPr>
          <w:ilvl w:val="0"/>
          <w:numId w:val="18"/>
        </w:numPr>
        <w:rPr>
          <w:rFonts w:ascii="Times New Roman" w:hAnsi="Times New Roman" w:cs="Times New Roman"/>
          <w:sz w:val="24"/>
          <w:szCs w:val="24"/>
        </w:rPr>
      </w:pPr>
      <w:r w:rsidRPr="0076433F">
        <w:rPr>
          <w:rFonts w:ascii="Times New Roman" w:hAnsi="Times New Roman" w:cs="Times New Roman"/>
          <w:sz w:val="24"/>
          <w:szCs w:val="24"/>
        </w:rPr>
        <w:t>And does the Affordable Care Act …? </w:t>
      </w:r>
    </w:p>
    <w:p w14:paraId="189B0BAB" w14:textId="77777777" w:rsidR="00B10248" w:rsidRPr="0076433F" w:rsidRDefault="00B10248" w:rsidP="00B10248">
      <w:pPr>
        <w:pStyle w:val="ListParagraph"/>
        <w:numPr>
          <w:ilvl w:val="0"/>
          <w:numId w:val="21"/>
        </w:numPr>
        <w:rPr>
          <w:rFonts w:ascii="Times New Roman" w:hAnsi="Times New Roman" w:cs="Times New Roman"/>
          <w:sz w:val="24"/>
          <w:szCs w:val="24"/>
        </w:rPr>
      </w:pPr>
      <w:r w:rsidRPr="0076433F">
        <w:rPr>
          <w:rFonts w:ascii="Times New Roman" w:hAnsi="Times New Roman" w:cs="Times New Roman"/>
          <w:sz w:val="24"/>
          <w:szCs w:val="24"/>
        </w:rPr>
        <w:t>CE: Create government panels to make end-of-life decisions for people on Medicare, Replace Medicare with a “public option”,</w:t>
      </w:r>
      <w:r w:rsidRPr="0076433F">
        <w:rPr>
          <w:rFonts w:ascii="Times New Roman" w:hAnsi="Times New Roman" w:cs="Times New Roman"/>
          <w:b/>
          <w:bCs/>
          <w:sz w:val="24"/>
          <w:szCs w:val="24"/>
        </w:rPr>
        <w:t xml:space="preserve"> Limit future increases in payments to Medicare providers</w:t>
      </w:r>
      <w:r w:rsidRPr="0076433F">
        <w:rPr>
          <w:rFonts w:ascii="Times New Roman" w:hAnsi="Times New Roman" w:cs="Times New Roman"/>
          <w:sz w:val="24"/>
          <w:szCs w:val="24"/>
        </w:rPr>
        <w:t xml:space="preserve">, </w:t>
      </w:r>
      <w:proofErr w:type="gramStart"/>
      <w:r w:rsidRPr="0076433F">
        <w:rPr>
          <w:rFonts w:ascii="Times New Roman" w:hAnsi="Times New Roman" w:cs="Times New Roman"/>
          <w:sz w:val="24"/>
          <w:szCs w:val="24"/>
        </w:rPr>
        <w:t>Cut</w:t>
      </w:r>
      <w:proofErr w:type="gramEnd"/>
      <w:r w:rsidRPr="0076433F">
        <w:rPr>
          <w:rFonts w:ascii="Times New Roman" w:hAnsi="Times New Roman" w:cs="Times New Roman"/>
          <w:sz w:val="24"/>
          <w:szCs w:val="24"/>
        </w:rPr>
        <w:t xml:space="preserve"> benefits to existing Medicare patients, Don’t know </w:t>
      </w:r>
    </w:p>
    <w:p w14:paraId="0F1B6C86" w14:textId="77777777" w:rsidR="00B10248" w:rsidRPr="0076433F" w:rsidRDefault="00B10248" w:rsidP="00B10248">
      <w:pPr>
        <w:pStyle w:val="ListParagraph"/>
        <w:numPr>
          <w:ilvl w:val="0"/>
          <w:numId w:val="21"/>
        </w:numPr>
        <w:rPr>
          <w:rFonts w:ascii="Times New Roman" w:hAnsi="Times New Roman" w:cs="Times New Roman"/>
          <w:sz w:val="24"/>
          <w:szCs w:val="24"/>
        </w:rPr>
      </w:pPr>
      <w:r w:rsidRPr="0076433F">
        <w:rPr>
          <w:rFonts w:ascii="Times New Roman" w:hAnsi="Times New Roman" w:cs="Times New Roman"/>
          <w:sz w:val="24"/>
          <w:szCs w:val="24"/>
        </w:rPr>
        <w:t xml:space="preserve">Scale: Rating each response option above from </w:t>
      </w:r>
      <w:proofErr w:type="gramStart"/>
      <w:r w:rsidRPr="0076433F">
        <w:rPr>
          <w:rFonts w:ascii="Times New Roman" w:hAnsi="Times New Roman" w:cs="Times New Roman"/>
          <w:sz w:val="24"/>
          <w:szCs w:val="24"/>
        </w:rPr>
        <w:t>definitely false</w:t>
      </w:r>
      <w:proofErr w:type="gramEnd"/>
      <w:r w:rsidRPr="0076433F">
        <w:rPr>
          <w:rFonts w:ascii="Times New Roman" w:hAnsi="Times New Roman" w:cs="Times New Roman"/>
          <w:sz w:val="24"/>
          <w:szCs w:val="24"/>
        </w:rPr>
        <w:t xml:space="preserve"> (0) to definitely true (10). Don’t know was not included. </w:t>
      </w:r>
    </w:p>
    <w:p w14:paraId="2A1F1C82" w14:textId="77777777" w:rsidR="00B10248" w:rsidRPr="0076433F" w:rsidRDefault="00B10248" w:rsidP="00B10248">
      <w:pPr>
        <w:rPr>
          <w:rFonts w:ascii="Times New Roman" w:hAnsi="Times New Roman" w:cs="Times New Roman"/>
        </w:rPr>
      </w:pPr>
      <w:r w:rsidRPr="0076433F">
        <w:rPr>
          <w:rFonts w:ascii="Times New Roman" w:hAnsi="Times New Roman" w:cs="Times New Roman"/>
          <w:noProof/>
          <w:lang w:bidi="he-IL"/>
        </w:rPr>
        <w:lastRenderedPageBreak/>
        <w:drawing>
          <wp:inline distT="0" distB="0" distL="0" distR="0" wp14:anchorId="3E233013" wp14:editId="66F80B5D">
            <wp:extent cx="5943600" cy="5249545"/>
            <wp:effectExtent l="0" t="0" r="0" b="8255"/>
            <wp:docPr id="4" name="Picture 4" descr="A picture containing text, screenshot,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line, receip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5249545"/>
                    </a:xfrm>
                    <a:prstGeom prst="rect">
                      <a:avLst/>
                    </a:prstGeom>
                  </pic:spPr>
                </pic:pic>
              </a:graphicData>
            </a:graphic>
          </wp:inline>
        </w:drawing>
      </w:r>
    </w:p>
    <w:p w14:paraId="06957A2D" w14:textId="77777777" w:rsidR="00B10248" w:rsidRPr="0076433F" w:rsidRDefault="00B10248" w:rsidP="00B10248">
      <w:pPr>
        <w:pStyle w:val="ListParagraph"/>
        <w:ind w:left="1440"/>
        <w:rPr>
          <w:rFonts w:ascii="Times New Roman" w:hAnsi="Times New Roman" w:cs="Times New Roman"/>
          <w:sz w:val="24"/>
          <w:szCs w:val="24"/>
        </w:rPr>
      </w:pPr>
    </w:p>
    <w:p w14:paraId="2F7CC6BF" w14:textId="77777777" w:rsidR="00B10248" w:rsidRPr="0076433F" w:rsidRDefault="00B10248" w:rsidP="00B10248">
      <w:pPr>
        <w:pStyle w:val="ListParagraph"/>
        <w:numPr>
          <w:ilvl w:val="0"/>
          <w:numId w:val="18"/>
        </w:numPr>
        <w:rPr>
          <w:rFonts w:ascii="Times New Roman" w:hAnsi="Times New Roman" w:cs="Times New Roman"/>
          <w:sz w:val="24"/>
          <w:szCs w:val="24"/>
        </w:rPr>
      </w:pPr>
      <w:r w:rsidRPr="0076433F">
        <w:rPr>
          <w:rFonts w:ascii="Times New Roman" w:hAnsi="Times New Roman" w:cs="Times New Roman"/>
          <w:sz w:val="24"/>
          <w:szCs w:val="24"/>
        </w:rPr>
        <w:t>Are greenhouse gases</w:t>
      </w:r>
      <w:proofErr w:type="gramStart"/>
      <w:r w:rsidRPr="0076433F">
        <w:rPr>
          <w:rFonts w:ascii="Times New Roman" w:hAnsi="Times New Roman" w:cs="Times New Roman"/>
          <w:sz w:val="24"/>
          <w:szCs w:val="24"/>
        </w:rPr>
        <w:t xml:space="preserve"> ....?</w:t>
      </w:r>
      <w:proofErr w:type="gramEnd"/>
    </w:p>
    <w:p w14:paraId="60E16247" w14:textId="77777777" w:rsidR="00B10248" w:rsidRPr="0076433F" w:rsidRDefault="00B10248" w:rsidP="00B10248">
      <w:pPr>
        <w:pStyle w:val="ListParagraph"/>
        <w:rPr>
          <w:rFonts w:ascii="Times New Roman" w:hAnsi="Times New Roman" w:cs="Times New Roman"/>
          <w:sz w:val="24"/>
          <w:szCs w:val="24"/>
        </w:rPr>
      </w:pPr>
      <w:r w:rsidRPr="0076433F">
        <w:rPr>
          <w:rFonts w:ascii="Times New Roman" w:hAnsi="Times New Roman" w:cs="Times New Roman"/>
          <w:b/>
          <w:sz w:val="24"/>
          <w:szCs w:val="24"/>
        </w:rPr>
        <w:t>Note</w:t>
      </w:r>
      <w:r w:rsidRPr="0076433F">
        <w:rPr>
          <w:rFonts w:ascii="Times New Roman" w:hAnsi="Times New Roman" w:cs="Times New Roman"/>
          <w:sz w:val="24"/>
          <w:szCs w:val="24"/>
        </w:rPr>
        <w:t>: We decided not to use this question as we think there are two correct answers (which we highlight below). The mistake was a result of a last-minute edit, during which we switched ‘produced by trees and other plants’ to ‘reduced by …’</w:t>
      </w:r>
    </w:p>
    <w:p w14:paraId="41843647" w14:textId="77777777" w:rsidR="00B10248" w:rsidRPr="0076433F" w:rsidRDefault="00B10248" w:rsidP="00B10248">
      <w:pPr>
        <w:pStyle w:val="ListParagraph"/>
        <w:numPr>
          <w:ilvl w:val="0"/>
          <w:numId w:val="22"/>
        </w:numPr>
        <w:rPr>
          <w:rFonts w:ascii="Times New Roman" w:hAnsi="Times New Roman" w:cs="Times New Roman"/>
          <w:sz w:val="24"/>
          <w:szCs w:val="24"/>
        </w:rPr>
      </w:pPr>
      <w:r w:rsidRPr="0076433F">
        <w:rPr>
          <w:rFonts w:ascii="Times New Roman" w:hAnsi="Times New Roman" w:cs="Times New Roman"/>
          <w:sz w:val="24"/>
          <w:szCs w:val="24"/>
        </w:rPr>
        <w:t xml:space="preserve">CE: Unconnected to burning natural gas, </w:t>
      </w:r>
      <w:proofErr w:type="gramStart"/>
      <w:r w:rsidRPr="0076433F">
        <w:rPr>
          <w:rFonts w:ascii="Times New Roman" w:hAnsi="Times New Roman" w:cs="Times New Roman"/>
          <w:b/>
          <w:bCs/>
          <w:sz w:val="24"/>
          <w:szCs w:val="24"/>
        </w:rPr>
        <w:t>Produced</w:t>
      </w:r>
      <w:proofErr w:type="gramEnd"/>
      <w:r w:rsidRPr="0076433F">
        <w:rPr>
          <w:rFonts w:ascii="Times New Roman" w:hAnsi="Times New Roman" w:cs="Times New Roman"/>
          <w:b/>
          <w:bCs/>
          <w:sz w:val="24"/>
          <w:szCs w:val="24"/>
        </w:rPr>
        <w:t xml:space="preserve"> more by burning clean coal than by burning other fossil fuels</w:t>
      </w:r>
      <w:r w:rsidRPr="0076433F">
        <w:rPr>
          <w:rFonts w:ascii="Times New Roman" w:hAnsi="Times New Roman" w:cs="Times New Roman"/>
          <w:sz w:val="24"/>
          <w:szCs w:val="24"/>
        </w:rPr>
        <w:t xml:space="preserve">, Produced by nuclear power plants, </w:t>
      </w:r>
      <w:r w:rsidRPr="0076433F">
        <w:rPr>
          <w:rFonts w:ascii="Times New Roman" w:hAnsi="Times New Roman" w:cs="Times New Roman"/>
          <w:b/>
          <w:bCs/>
          <w:sz w:val="24"/>
          <w:szCs w:val="24"/>
        </w:rPr>
        <w:t>Reduced by trees and other plants</w:t>
      </w:r>
      <w:r w:rsidRPr="0076433F">
        <w:rPr>
          <w:rFonts w:ascii="Times New Roman" w:hAnsi="Times New Roman" w:cs="Times New Roman"/>
          <w:sz w:val="24"/>
          <w:szCs w:val="24"/>
        </w:rPr>
        <w:t>, Don’t know</w:t>
      </w:r>
    </w:p>
    <w:p w14:paraId="08231EA2" w14:textId="77777777" w:rsidR="00B10248" w:rsidRPr="0076433F" w:rsidRDefault="00B10248" w:rsidP="00B10248">
      <w:pPr>
        <w:pStyle w:val="ListParagraph"/>
        <w:numPr>
          <w:ilvl w:val="0"/>
          <w:numId w:val="22"/>
        </w:numPr>
        <w:rPr>
          <w:rFonts w:ascii="Times New Roman" w:hAnsi="Times New Roman" w:cs="Times New Roman"/>
          <w:sz w:val="24"/>
          <w:szCs w:val="24"/>
        </w:rPr>
      </w:pPr>
      <w:r w:rsidRPr="0076433F">
        <w:rPr>
          <w:rFonts w:ascii="Times New Roman" w:hAnsi="Times New Roman" w:cs="Times New Roman"/>
          <w:sz w:val="24"/>
          <w:szCs w:val="24"/>
        </w:rPr>
        <w:t xml:space="preserve">Scale: Rating each response option above from </w:t>
      </w:r>
      <w:proofErr w:type="gramStart"/>
      <w:r w:rsidRPr="0076433F">
        <w:rPr>
          <w:rFonts w:ascii="Times New Roman" w:hAnsi="Times New Roman" w:cs="Times New Roman"/>
          <w:sz w:val="24"/>
          <w:szCs w:val="24"/>
        </w:rPr>
        <w:t>definitely false</w:t>
      </w:r>
      <w:proofErr w:type="gramEnd"/>
      <w:r w:rsidRPr="0076433F">
        <w:rPr>
          <w:rFonts w:ascii="Times New Roman" w:hAnsi="Times New Roman" w:cs="Times New Roman"/>
          <w:sz w:val="24"/>
          <w:szCs w:val="24"/>
        </w:rPr>
        <w:t xml:space="preserve"> (0) to definitely true (10). Don’t know was not included. </w:t>
      </w:r>
    </w:p>
    <w:p w14:paraId="465AE25A" w14:textId="77777777" w:rsidR="00B10248" w:rsidRPr="0076433F" w:rsidRDefault="00B10248" w:rsidP="00B10248">
      <w:pPr>
        <w:rPr>
          <w:rFonts w:ascii="Times New Roman" w:hAnsi="Times New Roman" w:cs="Times New Roman"/>
        </w:rPr>
      </w:pPr>
      <w:r w:rsidRPr="0076433F">
        <w:rPr>
          <w:rFonts w:ascii="Times New Roman" w:hAnsi="Times New Roman" w:cs="Times New Roman"/>
          <w:noProof/>
          <w:lang w:bidi="he-IL"/>
        </w:rPr>
        <w:lastRenderedPageBreak/>
        <w:drawing>
          <wp:inline distT="0" distB="0" distL="0" distR="0" wp14:anchorId="54D8CD0B" wp14:editId="1C3F0C2B">
            <wp:extent cx="5943600" cy="4603115"/>
            <wp:effectExtent l="0" t="0" r="0" b="0"/>
            <wp:docPr id="5" name="Picture 5"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numb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603115"/>
                    </a:xfrm>
                    <a:prstGeom prst="rect">
                      <a:avLst/>
                    </a:prstGeom>
                  </pic:spPr>
                </pic:pic>
              </a:graphicData>
            </a:graphic>
          </wp:inline>
        </w:drawing>
      </w:r>
    </w:p>
    <w:p w14:paraId="27AA64B3" w14:textId="77777777" w:rsidR="00B10248" w:rsidRPr="0076433F" w:rsidRDefault="00B10248" w:rsidP="00B10248">
      <w:pPr>
        <w:pStyle w:val="ListParagraph"/>
        <w:rPr>
          <w:rFonts w:ascii="Times New Roman" w:hAnsi="Times New Roman" w:cs="Times New Roman"/>
          <w:sz w:val="24"/>
          <w:szCs w:val="24"/>
        </w:rPr>
      </w:pPr>
    </w:p>
    <w:p w14:paraId="4EE5DDE0" w14:textId="77777777" w:rsidR="00B10248" w:rsidRPr="0076433F" w:rsidRDefault="00B10248" w:rsidP="00B10248">
      <w:pPr>
        <w:pStyle w:val="ListParagraph"/>
        <w:keepNext/>
        <w:numPr>
          <w:ilvl w:val="0"/>
          <w:numId w:val="18"/>
        </w:numPr>
        <w:rPr>
          <w:rFonts w:ascii="Times New Roman" w:hAnsi="Times New Roman" w:cs="Times New Roman"/>
          <w:sz w:val="24"/>
          <w:szCs w:val="24"/>
        </w:rPr>
      </w:pPr>
      <w:r w:rsidRPr="0076433F">
        <w:rPr>
          <w:rFonts w:ascii="Times New Roman" w:hAnsi="Times New Roman" w:cs="Times New Roman"/>
          <w:sz w:val="24"/>
          <w:szCs w:val="24"/>
        </w:rPr>
        <w:t>Does President Trump’s most recent executive order on immigration …?</w:t>
      </w:r>
    </w:p>
    <w:p w14:paraId="637DB2B7" w14:textId="77777777" w:rsidR="00B10248" w:rsidRPr="0076433F" w:rsidRDefault="00B10248" w:rsidP="00B10248">
      <w:pPr>
        <w:pStyle w:val="ListParagraph"/>
        <w:keepNext/>
        <w:numPr>
          <w:ilvl w:val="0"/>
          <w:numId w:val="23"/>
        </w:numPr>
        <w:rPr>
          <w:rFonts w:ascii="Times New Roman" w:hAnsi="Times New Roman" w:cs="Times New Roman"/>
          <w:sz w:val="24"/>
          <w:szCs w:val="24"/>
        </w:rPr>
      </w:pPr>
      <w:r w:rsidRPr="0076433F">
        <w:rPr>
          <w:rFonts w:ascii="Times New Roman" w:hAnsi="Times New Roman" w:cs="Times New Roman"/>
          <w:sz w:val="24"/>
          <w:szCs w:val="24"/>
        </w:rPr>
        <w:t xml:space="preserve">CE: Subject immigrants living in the U.S. illegally to deportation, Strip immigrants from countries supporting terrorism of their green cards, Strip immigrants from several Muslim-majority countries of their green cards, </w:t>
      </w:r>
      <w:proofErr w:type="gramStart"/>
      <w:r w:rsidRPr="0076433F">
        <w:rPr>
          <w:rFonts w:ascii="Times New Roman" w:hAnsi="Times New Roman" w:cs="Times New Roman"/>
          <w:b/>
          <w:bCs/>
          <w:sz w:val="24"/>
          <w:szCs w:val="24"/>
        </w:rPr>
        <w:t>Temporarily</w:t>
      </w:r>
      <w:proofErr w:type="gramEnd"/>
      <w:r w:rsidRPr="0076433F">
        <w:rPr>
          <w:rFonts w:ascii="Times New Roman" w:hAnsi="Times New Roman" w:cs="Times New Roman"/>
          <w:b/>
          <w:bCs/>
          <w:sz w:val="24"/>
          <w:szCs w:val="24"/>
        </w:rPr>
        <w:t xml:space="preserve"> ban immigrants from several majority-Muslim countries</w:t>
      </w:r>
      <w:r w:rsidRPr="0076433F">
        <w:rPr>
          <w:rFonts w:ascii="Times New Roman" w:hAnsi="Times New Roman" w:cs="Times New Roman"/>
          <w:sz w:val="24"/>
          <w:szCs w:val="24"/>
        </w:rPr>
        <w:t>, Don’t know</w:t>
      </w:r>
    </w:p>
    <w:p w14:paraId="683DF63D" w14:textId="77777777" w:rsidR="00B10248" w:rsidRPr="0076433F" w:rsidRDefault="00B10248" w:rsidP="00B10248">
      <w:pPr>
        <w:pStyle w:val="ListParagraph"/>
        <w:numPr>
          <w:ilvl w:val="0"/>
          <w:numId w:val="23"/>
        </w:numPr>
        <w:rPr>
          <w:rFonts w:ascii="Times New Roman" w:hAnsi="Times New Roman" w:cs="Times New Roman"/>
          <w:sz w:val="24"/>
          <w:szCs w:val="24"/>
        </w:rPr>
      </w:pPr>
      <w:r w:rsidRPr="0076433F">
        <w:rPr>
          <w:rFonts w:ascii="Times New Roman" w:hAnsi="Times New Roman" w:cs="Times New Roman"/>
          <w:sz w:val="24"/>
          <w:szCs w:val="24"/>
        </w:rPr>
        <w:t xml:space="preserve">Scale: Rating each response option above from </w:t>
      </w:r>
      <w:proofErr w:type="gramStart"/>
      <w:r w:rsidRPr="0076433F">
        <w:rPr>
          <w:rFonts w:ascii="Times New Roman" w:hAnsi="Times New Roman" w:cs="Times New Roman"/>
          <w:sz w:val="24"/>
          <w:szCs w:val="24"/>
        </w:rPr>
        <w:t>definitely false</w:t>
      </w:r>
      <w:proofErr w:type="gramEnd"/>
      <w:r w:rsidRPr="0076433F">
        <w:rPr>
          <w:rFonts w:ascii="Times New Roman" w:hAnsi="Times New Roman" w:cs="Times New Roman"/>
          <w:sz w:val="24"/>
          <w:szCs w:val="24"/>
        </w:rPr>
        <w:t xml:space="preserve"> (0) to definitely true (10). Don’t know was not included. </w:t>
      </w:r>
    </w:p>
    <w:p w14:paraId="2C1C613F" w14:textId="77777777" w:rsidR="00B10248" w:rsidRPr="0076433F" w:rsidRDefault="00B10248" w:rsidP="00B10248">
      <w:pPr>
        <w:rPr>
          <w:rFonts w:ascii="Times New Roman" w:hAnsi="Times New Roman" w:cs="Times New Roman"/>
        </w:rPr>
      </w:pPr>
      <w:r w:rsidRPr="0076433F">
        <w:rPr>
          <w:rFonts w:ascii="Times New Roman" w:hAnsi="Times New Roman" w:cs="Times New Roman"/>
          <w:noProof/>
          <w:lang w:bidi="he-IL"/>
        </w:rPr>
        <w:lastRenderedPageBreak/>
        <w:drawing>
          <wp:inline distT="0" distB="0" distL="0" distR="0" wp14:anchorId="39C29A0C" wp14:editId="799CA2AF">
            <wp:extent cx="5943600" cy="5727700"/>
            <wp:effectExtent l="0" t="0" r="0" b="12700"/>
            <wp:docPr id="6" name="Picture 6"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5727700"/>
                    </a:xfrm>
                    <a:prstGeom prst="rect">
                      <a:avLst/>
                    </a:prstGeom>
                  </pic:spPr>
                </pic:pic>
              </a:graphicData>
            </a:graphic>
          </wp:inline>
        </w:drawing>
      </w:r>
    </w:p>
    <w:p w14:paraId="57CB749E" w14:textId="77777777" w:rsidR="00B10248" w:rsidRPr="0076433F" w:rsidRDefault="00B10248" w:rsidP="00B10248">
      <w:pPr>
        <w:rPr>
          <w:rFonts w:ascii="Times New Roman" w:hAnsi="Times New Roman" w:cs="Times New Roman"/>
        </w:rPr>
      </w:pPr>
      <w:r w:rsidRPr="0076433F">
        <w:rPr>
          <w:rFonts w:ascii="Times New Roman" w:hAnsi="Times New Roman" w:cs="Times New Roman"/>
        </w:rPr>
        <w:t>If the close-ended questions 3, 4, and 5 were not answered with Don’t know the respondents received one of two a follow- up question:</w:t>
      </w:r>
    </w:p>
    <w:p w14:paraId="3345BD39" w14:textId="77777777" w:rsidR="00B10248" w:rsidRPr="0076433F" w:rsidRDefault="00B10248" w:rsidP="00B10248">
      <w:pPr>
        <w:rPr>
          <w:rFonts w:ascii="Times New Roman" w:hAnsi="Times New Roman" w:cs="Times New Roman"/>
        </w:rPr>
      </w:pPr>
    </w:p>
    <w:p w14:paraId="1578F5CC" w14:textId="77777777" w:rsidR="00B10248" w:rsidRPr="0076433F" w:rsidRDefault="00B10248" w:rsidP="00B10248">
      <w:pPr>
        <w:pStyle w:val="ListParagraph"/>
        <w:numPr>
          <w:ilvl w:val="0"/>
          <w:numId w:val="24"/>
        </w:numPr>
        <w:rPr>
          <w:rFonts w:ascii="Times New Roman" w:hAnsi="Times New Roman" w:cs="Times New Roman"/>
          <w:sz w:val="24"/>
          <w:szCs w:val="24"/>
        </w:rPr>
      </w:pPr>
      <w:r w:rsidRPr="0076433F">
        <w:rPr>
          <w:rFonts w:ascii="Times New Roman" w:hAnsi="Times New Roman" w:cs="Times New Roman"/>
          <w:sz w:val="24"/>
          <w:szCs w:val="24"/>
        </w:rPr>
        <w:t>OE: What made you choose that response?</w:t>
      </w:r>
    </w:p>
    <w:p w14:paraId="5C7A4E87" w14:textId="77777777" w:rsidR="00B10248" w:rsidRPr="0076433F" w:rsidRDefault="00B10248" w:rsidP="00B10248">
      <w:pPr>
        <w:pStyle w:val="ListParagraph"/>
        <w:numPr>
          <w:ilvl w:val="0"/>
          <w:numId w:val="24"/>
        </w:numPr>
        <w:rPr>
          <w:rFonts w:ascii="Times New Roman" w:hAnsi="Times New Roman" w:cs="Times New Roman"/>
          <w:sz w:val="24"/>
          <w:szCs w:val="24"/>
        </w:rPr>
      </w:pPr>
      <w:r w:rsidRPr="0076433F">
        <w:rPr>
          <w:rFonts w:ascii="Times New Roman" w:hAnsi="Times New Roman" w:cs="Times New Roman"/>
          <w:sz w:val="24"/>
          <w:szCs w:val="24"/>
        </w:rPr>
        <w:t xml:space="preserve">CE: </w:t>
      </w:r>
      <w:r w:rsidRPr="0076433F">
        <w:rPr>
          <w:rFonts w:ascii="Times New Roman" w:hAnsi="Times New Roman" w:cs="Times New Roman"/>
          <w:bCs/>
          <w:sz w:val="24"/>
          <w:szCs w:val="24"/>
        </w:rPr>
        <w:t xml:space="preserve">What made you choose that response?  I asked someone I know, I looked it up, I’ve read, seen, or heard that, </w:t>
      </w:r>
      <w:proofErr w:type="gramStart"/>
      <w:r w:rsidRPr="0076433F">
        <w:rPr>
          <w:rFonts w:ascii="Times New Roman" w:hAnsi="Times New Roman" w:cs="Times New Roman"/>
          <w:bCs/>
          <w:sz w:val="24"/>
          <w:szCs w:val="24"/>
        </w:rPr>
        <w:t>It</w:t>
      </w:r>
      <w:proofErr w:type="gramEnd"/>
      <w:r w:rsidRPr="0076433F">
        <w:rPr>
          <w:rFonts w:ascii="Times New Roman" w:hAnsi="Times New Roman" w:cs="Times New Roman"/>
          <w:bCs/>
          <w:sz w:val="24"/>
          <w:szCs w:val="24"/>
        </w:rPr>
        <w:t xml:space="preserve"> makes me feel good to think that, It makes sense, in view of other things I know, I just thought I’d take a shot</w:t>
      </w:r>
    </w:p>
    <w:p w14:paraId="5B236C74" w14:textId="77777777" w:rsidR="00B10248" w:rsidRPr="0076433F" w:rsidRDefault="00B10248" w:rsidP="00B10248">
      <w:pPr>
        <w:rPr>
          <w:rFonts w:ascii="Times New Roman" w:hAnsi="Times New Roman" w:cs="Times New Roman"/>
        </w:rPr>
      </w:pPr>
      <w:r w:rsidRPr="0076433F">
        <w:rPr>
          <w:rFonts w:ascii="Times New Roman" w:hAnsi="Times New Roman" w:cs="Times New Roman"/>
          <w:b/>
        </w:rPr>
        <w:t xml:space="preserve">Inference </w:t>
      </w:r>
    </w:p>
    <w:p w14:paraId="79048F0E" w14:textId="77777777" w:rsidR="00B10248" w:rsidRPr="0076433F" w:rsidRDefault="00B10248" w:rsidP="00B10248">
      <w:pPr>
        <w:rPr>
          <w:rFonts w:ascii="Times New Roman" w:hAnsi="Times New Roman" w:cs="Times New Roman"/>
        </w:rPr>
      </w:pPr>
    </w:p>
    <w:p w14:paraId="3EF10206" w14:textId="77777777" w:rsidR="00B10248" w:rsidRPr="0076433F" w:rsidRDefault="00B10248" w:rsidP="00B10248">
      <w:pPr>
        <w:rPr>
          <w:rFonts w:ascii="Times New Roman" w:hAnsi="Times New Roman" w:cs="Times New Roman"/>
        </w:rPr>
      </w:pPr>
      <w:r w:rsidRPr="0076433F">
        <w:rPr>
          <w:rFonts w:ascii="Times New Roman" w:hAnsi="Times New Roman" w:cs="Times New Roman"/>
          <w:bCs/>
        </w:rPr>
        <w:t>The following close-ended two deficit related questions were presented to all survey participants.</w:t>
      </w:r>
    </w:p>
    <w:p w14:paraId="3EE7766C" w14:textId="77777777" w:rsidR="00B10248" w:rsidRPr="0076433F" w:rsidRDefault="00B10248" w:rsidP="00B10248">
      <w:pPr>
        <w:rPr>
          <w:rFonts w:ascii="Times New Roman" w:hAnsi="Times New Roman" w:cs="Times New Roman"/>
        </w:rPr>
      </w:pPr>
    </w:p>
    <w:p w14:paraId="50B6E9B2" w14:textId="77777777" w:rsidR="00B10248" w:rsidRPr="0076433F" w:rsidRDefault="00B10248" w:rsidP="00B10248">
      <w:pPr>
        <w:pStyle w:val="ListParagraph"/>
        <w:numPr>
          <w:ilvl w:val="0"/>
          <w:numId w:val="25"/>
        </w:numPr>
        <w:rPr>
          <w:rFonts w:ascii="Times New Roman" w:hAnsi="Times New Roman" w:cs="Times New Roman"/>
          <w:sz w:val="24"/>
          <w:szCs w:val="24"/>
        </w:rPr>
      </w:pPr>
      <w:r w:rsidRPr="0076433F">
        <w:rPr>
          <w:rFonts w:ascii="Times New Roman" w:hAnsi="Times New Roman" w:cs="Times New Roman"/>
          <w:bCs/>
          <w:sz w:val="24"/>
          <w:szCs w:val="24"/>
        </w:rPr>
        <w:t xml:space="preserve">During the time Barack Obama was president, the federal deficit: </w:t>
      </w:r>
      <w:r w:rsidRPr="0076433F">
        <w:rPr>
          <w:rFonts w:ascii="Times New Roman" w:hAnsi="Times New Roman" w:cs="Times New Roman"/>
          <w:b/>
          <w:sz w:val="24"/>
          <w:szCs w:val="24"/>
        </w:rPr>
        <w:t>Increased</w:t>
      </w:r>
      <w:r w:rsidRPr="0076433F">
        <w:rPr>
          <w:rFonts w:ascii="Times New Roman" w:hAnsi="Times New Roman" w:cs="Times New Roman"/>
          <w:bCs/>
          <w:sz w:val="24"/>
          <w:szCs w:val="24"/>
        </w:rPr>
        <w:t xml:space="preserve">, </w:t>
      </w:r>
      <w:proofErr w:type="gramStart"/>
      <w:r w:rsidRPr="0076433F">
        <w:rPr>
          <w:rFonts w:ascii="Times New Roman" w:hAnsi="Times New Roman" w:cs="Times New Roman"/>
          <w:bCs/>
          <w:sz w:val="24"/>
          <w:szCs w:val="24"/>
        </w:rPr>
        <w:t>Remained</w:t>
      </w:r>
      <w:proofErr w:type="gramEnd"/>
      <w:r w:rsidRPr="0076433F">
        <w:rPr>
          <w:rFonts w:ascii="Times New Roman" w:hAnsi="Times New Roman" w:cs="Times New Roman"/>
          <w:bCs/>
          <w:sz w:val="24"/>
          <w:szCs w:val="24"/>
        </w:rPr>
        <w:t xml:space="preserve"> about the same, Decreased, Don’t Know</w:t>
      </w:r>
    </w:p>
    <w:p w14:paraId="1430310D" w14:textId="77777777" w:rsidR="00B10248" w:rsidRPr="0076433F" w:rsidRDefault="00B10248" w:rsidP="00B10248">
      <w:pPr>
        <w:pStyle w:val="ListParagraph"/>
        <w:numPr>
          <w:ilvl w:val="0"/>
          <w:numId w:val="25"/>
        </w:numPr>
        <w:rPr>
          <w:rFonts w:ascii="Times New Roman" w:hAnsi="Times New Roman" w:cs="Times New Roman"/>
          <w:sz w:val="24"/>
          <w:szCs w:val="24"/>
        </w:rPr>
      </w:pPr>
      <w:r w:rsidRPr="0076433F">
        <w:rPr>
          <w:rFonts w:ascii="Times New Roman" w:hAnsi="Times New Roman" w:cs="Times New Roman"/>
          <w:bCs/>
          <w:sz w:val="24"/>
          <w:szCs w:val="24"/>
        </w:rPr>
        <w:t xml:space="preserve">During the time George W. Bush was president, the federal deficit: </w:t>
      </w:r>
      <w:r w:rsidRPr="0076433F">
        <w:rPr>
          <w:rFonts w:ascii="Times New Roman" w:hAnsi="Times New Roman" w:cs="Times New Roman"/>
          <w:b/>
          <w:sz w:val="24"/>
          <w:szCs w:val="24"/>
        </w:rPr>
        <w:t>Increased</w:t>
      </w:r>
      <w:r w:rsidRPr="0076433F">
        <w:rPr>
          <w:rFonts w:ascii="Times New Roman" w:hAnsi="Times New Roman" w:cs="Times New Roman"/>
          <w:bCs/>
          <w:sz w:val="24"/>
          <w:szCs w:val="24"/>
        </w:rPr>
        <w:t xml:space="preserve">, </w:t>
      </w:r>
      <w:proofErr w:type="gramStart"/>
      <w:r w:rsidRPr="0076433F">
        <w:rPr>
          <w:rFonts w:ascii="Times New Roman" w:hAnsi="Times New Roman" w:cs="Times New Roman"/>
          <w:bCs/>
          <w:sz w:val="24"/>
          <w:szCs w:val="24"/>
        </w:rPr>
        <w:t>Remained</w:t>
      </w:r>
      <w:proofErr w:type="gramEnd"/>
      <w:r w:rsidRPr="0076433F">
        <w:rPr>
          <w:rFonts w:ascii="Times New Roman" w:hAnsi="Times New Roman" w:cs="Times New Roman"/>
          <w:bCs/>
          <w:sz w:val="24"/>
          <w:szCs w:val="24"/>
        </w:rPr>
        <w:t xml:space="preserve"> about the same, Decreased, Don’t Know</w:t>
      </w:r>
    </w:p>
    <w:p w14:paraId="17D67BF8" w14:textId="77777777" w:rsidR="00B10248" w:rsidRPr="0076433F" w:rsidRDefault="00B10248" w:rsidP="00B10248">
      <w:pPr>
        <w:rPr>
          <w:rFonts w:ascii="Times New Roman" w:hAnsi="Times New Roman" w:cs="Times New Roman"/>
        </w:rPr>
      </w:pPr>
      <w:r w:rsidRPr="0076433F">
        <w:rPr>
          <w:rFonts w:ascii="Times New Roman" w:hAnsi="Times New Roman" w:cs="Times New Roman"/>
        </w:rPr>
        <w:t>Both questions were followed by a probe. For one half of the respondents this probe was open and for the other one the probe was closed.</w:t>
      </w:r>
    </w:p>
    <w:p w14:paraId="1A5E8E12" w14:textId="77777777" w:rsidR="00B10248" w:rsidRPr="0076433F" w:rsidRDefault="00B10248" w:rsidP="00B10248">
      <w:pPr>
        <w:pStyle w:val="ListParagraph"/>
        <w:numPr>
          <w:ilvl w:val="0"/>
          <w:numId w:val="26"/>
        </w:numPr>
        <w:rPr>
          <w:rFonts w:ascii="Times New Roman" w:hAnsi="Times New Roman" w:cs="Times New Roman"/>
          <w:sz w:val="24"/>
          <w:szCs w:val="24"/>
        </w:rPr>
      </w:pPr>
      <w:r w:rsidRPr="0076433F">
        <w:rPr>
          <w:rFonts w:ascii="Times New Roman" w:hAnsi="Times New Roman" w:cs="Times New Roman"/>
          <w:bCs/>
          <w:sz w:val="24"/>
          <w:szCs w:val="24"/>
        </w:rPr>
        <w:t>OE: What made you choose that response?</w:t>
      </w:r>
    </w:p>
    <w:p w14:paraId="387D0C20" w14:textId="77777777" w:rsidR="00B10248" w:rsidRPr="0076433F" w:rsidRDefault="00B10248" w:rsidP="00B10248">
      <w:pPr>
        <w:pStyle w:val="ListParagraph"/>
        <w:numPr>
          <w:ilvl w:val="0"/>
          <w:numId w:val="26"/>
        </w:numPr>
        <w:rPr>
          <w:rFonts w:ascii="Times New Roman" w:hAnsi="Times New Roman" w:cs="Times New Roman"/>
          <w:sz w:val="24"/>
          <w:szCs w:val="24"/>
        </w:rPr>
      </w:pPr>
      <w:r w:rsidRPr="0076433F">
        <w:rPr>
          <w:rFonts w:ascii="Times New Roman" w:hAnsi="Times New Roman" w:cs="Times New Roman"/>
          <w:bCs/>
          <w:sz w:val="24"/>
          <w:szCs w:val="24"/>
        </w:rPr>
        <w:t xml:space="preserve">CE: What made you choose that response? I asked someone I know, I looked it up, I’ve read, seen, or heard that, </w:t>
      </w:r>
      <w:proofErr w:type="gramStart"/>
      <w:r w:rsidRPr="0076433F">
        <w:rPr>
          <w:rFonts w:ascii="Times New Roman" w:hAnsi="Times New Roman" w:cs="Times New Roman"/>
          <w:bCs/>
          <w:sz w:val="24"/>
          <w:szCs w:val="24"/>
        </w:rPr>
        <w:t>It</w:t>
      </w:r>
      <w:proofErr w:type="gramEnd"/>
      <w:r w:rsidRPr="0076433F">
        <w:rPr>
          <w:rFonts w:ascii="Times New Roman" w:hAnsi="Times New Roman" w:cs="Times New Roman"/>
          <w:bCs/>
          <w:sz w:val="24"/>
          <w:szCs w:val="24"/>
        </w:rPr>
        <w:t xml:space="preserve"> makes me feel good to think that, It makes sense, in view of other things I know, I just thought I’d take a shot</w:t>
      </w:r>
    </w:p>
    <w:p w14:paraId="3046FB52" w14:textId="77777777" w:rsidR="00B10248" w:rsidRPr="0076433F" w:rsidRDefault="00B10248" w:rsidP="00B10248">
      <w:pPr>
        <w:pStyle w:val="NoSpacing"/>
        <w:numPr>
          <w:ilvl w:val="0"/>
          <w:numId w:val="32"/>
        </w:numPr>
        <w:ind w:left="1080"/>
        <w:rPr>
          <w:rFonts w:ascii="Times New Roman" w:hAnsi="Times New Roman" w:cs="Times New Roman"/>
          <w:sz w:val="24"/>
          <w:szCs w:val="24"/>
        </w:rPr>
        <w:sectPr w:rsidR="00B10248" w:rsidRPr="0076433F" w:rsidSect="00C863F3">
          <w:headerReference w:type="default" r:id="rId22"/>
          <w:endnotePr>
            <w:numFmt w:val="decimal"/>
          </w:endnotePr>
          <w:pgSz w:w="12240" w:h="15840"/>
          <w:pgMar w:top="1440" w:right="1440" w:bottom="1440" w:left="1440" w:header="720" w:footer="720" w:gutter="0"/>
          <w:cols w:space="720"/>
          <w:docGrid w:linePitch="360"/>
        </w:sectPr>
      </w:pPr>
    </w:p>
    <w:p w14:paraId="51A29B40" w14:textId="49D3A899" w:rsidR="00385395" w:rsidRPr="0076433F" w:rsidRDefault="00B10248" w:rsidP="00B10248">
      <w:pPr>
        <w:pStyle w:val="EndnoteText"/>
        <w:spacing w:line="480" w:lineRule="auto"/>
        <w:contextualSpacing/>
        <w:jc w:val="center"/>
        <w:rPr>
          <w:b/>
          <w:sz w:val="24"/>
          <w:szCs w:val="24"/>
        </w:rPr>
      </w:pPr>
      <w:r w:rsidRPr="0076433F">
        <w:rPr>
          <w:b/>
          <w:sz w:val="24"/>
          <w:szCs w:val="24"/>
        </w:rPr>
        <w:lastRenderedPageBreak/>
        <w:t>Notes</w:t>
      </w:r>
    </w:p>
    <w:sectPr w:rsidR="00385395" w:rsidRPr="0076433F">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18-12-18T13:11:00Z" w:initials="MOU">
    <w:p w14:paraId="31D66958" w14:textId="77777777" w:rsidR="0076433F" w:rsidRDefault="0076433F" w:rsidP="0076433F">
      <w:pPr>
        <w:pStyle w:val="CommentText"/>
      </w:pPr>
      <w:r>
        <w:rPr>
          <w:rStyle w:val="CommentReference"/>
        </w:rPr>
        <w:annotationRef/>
      </w:r>
      <w:r>
        <w:t xml:space="preserve">Including the dates messes up the table. Do we want the exact dates or pre/post?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6695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66958" w16cid:durableId="1FC370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CB15" w14:textId="77777777" w:rsidR="00C01D76" w:rsidRDefault="00C01D76" w:rsidP="003927F6">
      <w:pPr>
        <w:spacing w:after="0" w:line="240" w:lineRule="auto"/>
      </w:pPr>
      <w:r>
        <w:separator/>
      </w:r>
    </w:p>
  </w:endnote>
  <w:endnote w:type="continuationSeparator" w:id="0">
    <w:p w14:paraId="3AED59EF" w14:textId="77777777" w:rsidR="00C01D76" w:rsidRDefault="00C01D76" w:rsidP="003927F6">
      <w:pPr>
        <w:spacing w:after="0" w:line="240" w:lineRule="auto"/>
      </w:pPr>
      <w:r>
        <w:continuationSeparator/>
      </w:r>
    </w:p>
  </w:endnote>
  <w:endnote w:id="1">
    <w:p w14:paraId="28B46E73" w14:textId="77777777" w:rsidR="00275995" w:rsidRPr="00B16221" w:rsidRDefault="00275995" w:rsidP="00275995">
      <w:pPr>
        <w:pStyle w:val="EndnoteText"/>
        <w:spacing w:line="480" w:lineRule="auto"/>
        <w:rPr>
          <w:sz w:val="24"/>
          <w:szCs w:val="24"/>
        </w:rPr>
      </w:pPr>
      <w:r w:rsidRPr="00B16221">
        <w:rPr>
          <w:rStyle w:val="EndnoteReference"/>
          <w:sz w:val="24"/>
          <w:szCs w:val="24"/>
        </w:rPr>
        <w:endnoteRef/>
      </w:r>
      <w:r>
        <w:rPr>
          <w:sz w:val="24"/>
          <w:szCs w:val="24"/>
        </w:rPr>
        <w:t xml:space="preserve">Specifically, means of 45.8%, based on 585 items from 1942 through 1992 in Delli Carpini and Keeter (1996); of 41.3%, based on 205 items from 1993 through 2006 in Jerit and Barabas (2012); and of 46.4%, based on 335 items from 2010 through 2017 in </w:t>
      </w:r>
      <w:r w:rsidRPr="00D03841">
        <w:rPr>
          <w:sz w:val="24"/>
          <w:szCs w:val="24"/>
        </w:rPr>
        <w:t>Jerit and Barabas</w:t>
      </w:r>
      <w:r>
        <w:rPr>
          <w:sz w:val="24"/>
          <w:szCs w:val="24"/>
        </w:rPr>
        <w:t xml:space="preserve"> (2014).    </w:t>
      </w:r>
    </w:p>
  </w:endnote>
  <w:endnote w:id="2">
    <w:p w14:paraId="7326FACC" w14:textId="7B962D8F" w:rsidR="003927F6" w:rsidRPr="00342B61" w:rsidRDefault="003927F6" w:rsidP="003927F6">
      <w:pPr>
        <w:pStyle w:val="EndnoteText"/>
        <w:spacing w:line="480" w:lineRule="auto"/>
        <w:rPr>
          <w:sz w:val="24"/>
          <w:szCs w:val="24"/>
        </w:rPr>
      </w:pPr>
      <w:r w:rsidRPr="00342B61">
        <w:rPr>
          <w:rStyle w:val="EndnoteReference"/>
          <w:sz w:val="24"/>
          <w:szCs w:val="24"/>
        </w:rPr>
        <w:endnoteRef/>
      </w:r>
      <w:r>
        <w:rPr>
          <w:sz w:val="24"/>
          <w:szCs w:val="24"/>
        </w:rPr>
        <w:t xml:space="preserve">For what it is worth, </w:t>
      </w:r>
      <w:r w:rsidRPr="00342B61">
        <w:rPr>
          <w:sz w:val="24"/>
          <w:szCs w:val="24"/>
        </w:rPr>
        <w:t xml:space="preserve">some evidence </w:t>
      </w:r>
      <w:r>
        <w:rPr>
          <w:sz w:val="24"/>
          <w:szCs w:val="24"/>
        </w:rPr>
        <w:t xml:space="preserve">does </w:t>
      </w:r>
      <w:r w:rsidRPr="00342B61">
        <w:rPr>
          <w:sz w:val="24"/>
          <w:szCs w:val="24"/>
        </w:rPr>
        <w:t xml:space="preserve">suggest that university staffs can be reasonable approximations of the local population (Kam, Wilking, and Zechmeister 2007) </w:t>
      </w:r>
      <w:r>
        <w:rPr>
          <w:sz w:val="24"/>
          <w:szCs w:val="24"/>
        </w:rPr>
        <w:t>and</w:t>
      </w:r>
      <w:r w:rsidRPr="00342B61">
        <w:rPr>
          <w:sz w:val="24"/>
          <w:szCs w:val="24"/>
        </w:rPr>
        <w:t xml:space="preserve"> </w:t>
      </w:r>
      <w:r>
        <w:rPr>
          <w:sz w:val="24"/>
          <w:szCs w:val="24"/>
        </w:rPr>
        <w:t xml:space="preserve">that </w:t>
      </w:r>
      <w:r w:rsidRPr="00342B61">
        <w:rPr>
          <w:sz w:val="24"/>
          <w:szCs w:val="24"/>
        </w:rPr>
        <w:t>MTurk sam</w:t>
      </w:r>
      <w:r>
        <w:rPr>
          <w:sz w:val="24"/>
          <w:szCs w:val="24"/>
        </w:rPr>
        <w:t xml:space="preserve">ples are reasonably </w:t>
      </w:r>
      <w:r w:rsidRPr="00342B61">
        <w:rPr>
          <w:sz w:val="24"/>
          <w:szCs w:val="24"/>
        </w:rPr>
        <w:t>representative</w:t>
      </w:r>
      <w:r>
        <w:rPr>
          <w:sz w:val="24"/>
          <w:szCs w:val="24"/>
        </w:rPr>
        <w:t>—much more so than typical experimental samples (</w:t>
      </w:r>
      <w:r w:rsidRPr="00342B61">
        <w:rPr>
          <w:sz w:val="24"/>
          <w:szCs w:val="24"/>
        </w:rPr>
        <w:t>Berinsky, Huber, and Lenz 2012, Huff and Tingley 2015)</w:t>
      </w:r>
      <w:r>
        <w:rPr>
          <w:sz w:val="24"/>
          <w:szCs w:val="24"/>
        </w:rPr>
        <w:t xml:space="preserve">.  </w:t>
      </w:r>
    </w:p>
  </w:endnote>
  <w:endnote w:id="3">
    <w:p w14:paraId="3970674F" w14:textId="77777777" w:rsidR="003927F6" w:rsidRPr="00A80333" w:rsidRDefault="003927F6" w:rsidP="003927F6">
      <w:pPr>
        <w:pStyle w:val="EndnoteText"/>
        <w:spacing w:line="480" w:lineRule="auto"/>
        <w:contextualSpacing/>
        <w:rPr>
          <w:sz w:val="24"/>
          <w:szCs w:val="24"/>
        </w:rPr>
      </w:pPr>
      <w:r w:rsidRPr="00A80333">
        <w:rPr>
          <w:rStyle w:val="EndnoteReference"/>
          <w:sz w:val="24"/>
          <w:szCs w:val="24"/>
        </w:rPr>
        <w:endnoteRef/>
      </w:r>
      <w:r w:rsidRPr="00A80333">
        <w:rPr>
          <w:sz w:val="24"/>
          <w:szCs w:val="24"/>
        </w:rPr>
        <w:t>Nor do all incorrect responses reflect misinformation</w:t>
      </w:r>
      <w:r>
        <w:rPr>
          <w:sz w:val="24"/>
          <w:szCs w:val="24"/>
        </w:rPr>
        <w:t xml:space="preserve">, but separating misinformation from ignorance is a task for another day.  </w:t>
      </w:r>
      <w:r w:rsidRPr="00A80333">
        <w:rPr>
          <w:sz w:val="24"/>
          <w:szCs w:val="24"/>
        </w:rPr>
        <w:t xml:space="preserve">  </w:t>
      </w:r>
    </w:p>
  </w:endnote>
  <w:endnote w:id="4">
    <w:p w14:paraId="5759D447" w14:textId="7F168E00" w:rsidR="004E6D08" w:rsidRPr="004E6D08" w:rsidRDefault="004E6D08" w:rsidP="001B591C">
      <w:pPr>
        <w:pStyle w:val="EndnoteText"/>
        <w:spacing w:line="480" w:lineRule="auto"/>
        <w:contextualSpacing/>
        <w:rPr>
          <w:sz w:val="24"/>
          <w:szCs w:val="24"/>
        </w:rPr>
      </w:pPr>
      <w:r w:rsidRPr="004E6D08">
        <w:rPr>
          <w:rStyle w:val="EndnoteReference"/>
          <w:sz w:val="24"/>
          <w:szCs w:val="24"/>
        </w:rPr>
        <w:endnoteRef/>
      </w:r>
      <w:r>
        <w:rPr>
          <w:sz w:val="24"/>
          <w:szCs w:val="24"/>
        </w:rPr>
        <w:t>T</w:t>
      </w:r>
      <w:r w:rsidRPr="004E6D08">
        <w:rPr>
          <w:sz w:val="24"/>
          <w:szCs w:val="24"/>
        </w:rPr>
        <w:t xml:space="preserve">he error due to blind guessing </w:t>
      </w:r>
      <w:r>
        <w:rPr>
          <w:sz w:val="24"/>
          <w:szCs w:val="24"/>
        </w:rPr>
        <w:t>figures to be</w:t>
      </w:r>
      <w:r w:rsidRPr="004E6D08">
        <w:rPr>
          <w:sz w:val="24"/>
          <w:szCs w:val="24"/>
        </w:rPr>
        <w:t xml:space="preserve"> negatively correlated with knowledge.  The more items </w:t>
      </w:r>
      <w:r>
        <w:rPr>
          <w:sz w:val="24"/>
          <w:szCs w:val="24"/>
        </w:rPr>
        <w:t>the respondent</w:t>
      </w:r>
      <w:r w:rsidRPr="004E6D08">
        <w:rPr>
          <w:sz w:val="24"/>
          <w:szCs w:val="24"/>
        </w:rPr>
        <w:t xml:space="preserve"> know</w:t>
      </w:r>
      <w:r>
        <w:rPr>
          <w:sz w:val="24"/>
          <w:szCs w:val="24"/>
        </w:rPr>
        <w:t>s</w:t>
      </w:r>
      <w:r w:rsidRPr="004E6D08">
        <w:rPr>
          <w:sz w:val="24"/>
          <w:szCs w:val="24"/>
        </w:rPr>
        <w:t xml:space="preserve">, the fewer remain to be guessed.  </w:t>
      </w:r>
      <w:r>
        <w:rPr>
          <w:sz w:val="24"/>
          <w:szCs w:val="24"/>
        </w:rPr>
        <w:t>So the less he or she knows, the more his or her knowledge score</w:t>
      </w:r>
      <w:r w:rsidR="00640C97">
        <w:rPr>
          <w:sz w:val="24"/>
          <w:szCs w:val="24"/>
        </w:rPr>
        <w:t xml:space="preserve"> </w:t>
      </w:r>
      <w:r>
        <w:rPr>
          <w:sz w:val="24"/>
          <w:szCs w:val="24"/>
        </w:rPr>
        <w:t xml:space="preserve">is inflated.  </w:t>
      </w:r>
    </w:p>
  </w:endnote>
  <w:endnote w:id="5">
    <w:p w14:paraId="539B3201" w14:textId="2FEF52C4" w:rsidR="003C7D16" w:rsidRPr="003C7D16" w:rsidRDefault="003C7D16" w:rsidP="003C7D16">
      <w:pPr>
        <w:pStyle w:val="EndnoteText"/>
        <w:widowControl w:val="0"/>
        <w:spacing w:line="480" w:lineRule="auto"/>
        <w:rPr>
          <w:sz w:val="24"/>
          <w:szCs w:val="24"/>
        </w:rPr>
      </w:pPr>
      <w:r w:rsidRPr="003C7D16">
        <w:rPr>
          <w:rStyle w:val="EndnoteReference"/>
          <w:sz w:val="24"/>
          <w:szCs w:val="24"/>
        </w:rPr>
        <w:endnoteRef/>
      </w:r>
      <w:r>
        <w:rPr>
          <w:sz w:val="24"/>
          <w:szCs w:val="24"/>
        </w:rPr>
        <w:t xml:space="preserve">These </w:t>
      </w:r>
      <w:r w:rsidRPr="003C7D16">
        <w:rPr>
          <w:sz w:val="24"/>
          <w:szCs w:val="24"/>
        </w:rPr>
        <w:t>are examples of correct inferences</w:t>
      </w:r>
      <w:r>
        <w:rPr>
          <w:sz w:val="24"/>
          <w:szCs w:val="24"/>
        </w:rPr>
        <w:t>.  In correct inferences</w:t>
      </w:r>
      <w:r w:rsidRPr="003C7D16">
        <w:rPr>
          <w:sz w:val="24"/>
          <w:szCs w:val="24"/>
        </w:rPr>
        <w:t xml:space="preserve">, </w:t>
      </w:r>
      <w:r>
        <w:rPr>
          <w:sz w:val="24"/>
          <w:szCs w:val="24"/>
        </w:rPr>
        <w:t xml:space="preserve">based on incorrect belief or faulty logic, </w:t>
      </w:r>
      <w:r w:rsidRPr="003C7D16">
        <w:rPr>
          <w:sz w:val="24"/>
          <w:szCs w:val="24"/>
        </w:rPr>
        <w:t>pose as misinformation</w:t>
      </w:r>
      <w:r>
        <w:rPr>
          <w:sz w:val="24"/>
          <w:szCs w:val="24"/>
        </w:rPr>
        <w:t>, rather than</w:t>
      </w:r>
      <w:r w:rsidRPr="003C7D16">
        <w:rPr>
          <w:sz w:val="24"/>
          <w:szCs w:val="24"/>
        </w:rPr>
        <w:t xml:space="preserve"> knowledge.  </w:t>
      </w:r>
    </w:p>
  </w:endnote>
  <w:endnote w:id="6">
    <w:p w14:paraId="632615BE" w14:textId="77777777" w:rsidR="005E7DD3" w:rsidRDefault="005E7DD3"/>
    <w:p w14:paraId="28381DA3" w14:textId="77777777" w:rsidR="003927F6" w:rsidRPr="003C7D16" w:rsidRDefault="003927F6" w:rsidP="003C7D16">
      <w:pPr>
        <w:widowControl w:val="0"/>
        <w:suppressLineNumbers/>
        <w:spacing w:after="0" w:line="480" w:lineRule="auto"/>
        <w:rPr>
          <w:bCs/>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13AE" w14:textId="77777777" w:rsidR="00C01D76" w:rsidRDefault="00C01D76" w:rsidP="003927F6">
      <w:pPr>
        <w:spacing w:after="0" w:line="240" w:lineRule="auto"/>
      </w:pPr>
      <w:r>
        <w:separator/>
      </w:r>
    </w:p>
  </w:footnote>
  <w:footnote w:type="continuationSeparator" w:id="0">
    <w:p w14:paraId="1A06B08B" w14:textId="77777777" w:rsidR="00C01D76" w:rsidRDefault="00C01D76" w:rsidP="00392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371861"/>
      <w:docPartObj>
        <w:docPartGallery w:val="Page Numbers (Top of Page)"/>
        <w:docPartUnique/>
      </w:docPartObj>
    </w:sdtPr>
    <w:sdtContent>
      <w:p w14:paraId="7B950219" w14:textId="632E6DF9" w:rsidR="00B10248" w:rsidRDefault="00B10248" w:rsidP="00D230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28C833" w14:textId="77777777" w:rsidR="00B10248" w:rsidRDefault="00B10248" w:rsidP="00B102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3831289"/>
      <w:docPartObj>
        <w:docPartGallery w:val="Page Numbers (Top of Page)"/>
        <w:docPartUnique/>
      </w:docPartObj>
    </w:sdtPr>
    <w:sdtContent>
      <w:p w14:paraId="116EBEDC" w14:textId="754DBA65" w:rsidR="00B10248" w:rsidRDefault="00B10248" w:rsidP="00D230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E0A32A" w14:textId="77777777" w:rsidR="003927F6" w:rsidRDefault="003927F6" w:rsidP="00B10248">
    <w:pPr>
      <w:pStyle w:val="Header"/>
      <w:ind w:right="360"/>
      <w:jc w:val="center"/>
    </w:pPr>
  </w:p>
  <w:p w14:paraId="7BE05AF8" w14:textId="77777777" w:rsidR="003927F6" w:rsidRDefault="00392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1D37" w14:textId="77777777" w:rsidR="003927F6" w:rsidRDefault="003927F6">
    <w:pPr>
      <w:pStyle w:val="Header"/>
      <w:jc w:val="center"/>
    </w:pPr>
  </w:p>
  <w:p w14:paraId="6CA7BCEA" w14:textId="77777777" w:rsidR="003927F6" w:rsidRDefault="003927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34695"/>
      <w:docPartObj>
        <w:docPartGallery w:val="Page Numbers (Top of Page)"/>
        <w:docPartUnique/>
      </w:docPartObj>
    </w:sdtPr>
    <w:sdtContent>
      <w:p w14:paraId="49B49CC2" w14:textId="77777777" w:rsidR="00B10248" w:rsidRDefault="00B10248">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30EEA8BA" w14:textId="77777777" w:rsidR="00B10248" w:rsidRDefault="00B102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43465"/>
      <w:docPartObj>
        <w:docPartGallery w:val="Page Numbers (Top of Page)"/>
        <w:docPartUnique/>
      </w:docPartObj>
    </w:sdtPr>
    <w:sdtContent>
      <w:p w14:paraId="77498786" w14:textId="77777777" w:rsidR="00B10248" w:rsidRDefault="00B10248">
        <w:pPr>
          <w:pStyle w:val="Header"/>
          <w:jc w:val="center"/>
        </w:pPr>
        <w:r>
          <w:fldChar w:fldCharType="begin"/>
        </w:r>
        <w:r>
          <w:instrText xml:space="preserve"> PAGE   \* MERGEFORMAT </w:instrText>
        </w:r>
        <w:r>
          <w:fldChar w:fldCharType="separate"/>
        </w:r>
        <w:r>
          <w:rPr>
            <w:noProof/>
          </w:rPr>
          <w:t>5</w:t>
        </w:r>
        <w:r>
          <w:rPr>
            <w:noProof/>
          </w:rPr>
          <w:fldChar w:fldCharType="end"/>
        </w:r>
      </w:p>
    </w:sdtContent>
  </w:sdt>
  <w:p w14:paraId="5AE11996" w14:textId="77777777" w:rsidR="00B10248" w:rsidRDefault="00B1024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905F" w14:textId="77777777" w:rsidR="00B10248" w:rsidRDefault="00B10248">
    <w:pPr>
      <w:pStyle w:val="Header"/>
      <w:jc w:val="center"/>
    </w:pPr>
    <w:r>
      <w:fldChar w:fldCharType="begin"/>
    </w:r>
    <w:r>
      <w:instrText xml:space="preserve"> PAGE   \* MERGEFORMAT </w:instrText>
    </w:r>
    <w:r>
      <w:fldChar w:fldCharType="separate"/>
    </w:r>
    <w:r>
      <w:rPr>
        <w:noProof/>
      </w:rPr>
      <w:t>8</w:t>
    </w:r>
    <w:r>
      <w:rPr>
        <w:noProof/>
      </w:rPr>
      <w:fldChar w:fldCharType="end"/>
    </w:r>
  </w:p>
  <w:p w14:paraId="35FD83E0" w14:textId="77777777" w:rsidR="00B10248" w:rsidRDefault="00B1024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5476" w14:textId="77777777" w:rsidR="00B10248" w:rsidRDefault="00B10248">
    <w:pPr>
      <w:pStyle w:val="Header"/>
      <w:jc w:val="center"/>
    </w:pPr>
    <w:r>
      <w:fldChar w:fldCharType="begin"/>
    </w:r>
    <w:r>
      <w:instrText xml:space="preserve"> PAGE   \* MERGEFORMAT </w:instrText>
    </w:r>
    <w:r>
      <w:fldChar w:fldCharType="separate"/>
    </w:r>
    <w:r>
      <w:rPr>
        <w:noProof/>
      </w:rPr>
      <w:t>9</w:t>
    </w:r>
    <w:r>
      <w:rPr>
        <w:noProof/>
      </w:rPr>
      <w:fldChar w:fldCharType="end"/>
    </w:r>
  </w:p>
  <w:p w14:paraId="03B7FB40" w14:textId="77777777" w:rsidR="00B10248" w:rsidRDefault="00B10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CC5"/>
    <w:multiLevelType w:val="hybridMultilevel"/>
    <w:tmpl w:val="AB6AA3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260C7"/>
    <w:multiLevelType w:val="hybridMultilevel"/>
    <w:tmpl w:val="1DE06022"/>
    <w:lvl w:ilvl="0" w:tplc="4DD07BDC">
      <w:start w:val="1"/>
      <w:numFmt w:val="lowerLetter"/>
      <w:lvlText w:val="%1)"/>
      <w:lvlJc w:val="left"/>
      <w:pPr>
        <w:ind w:left="585" w:hanging="360"/>
      </w:pPr>
      <w:rPr>
        <w:rFonts w:ascii="Times New Roman" w:eastAsia="Times New Roman" w:hAnsi="Times New Roman" w:cs="Times New Roman"/>
      </w:rPr>
    </w:lvl>
    <w:lvl w:ilvl="1" w:tplc="04090003">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 w15:restartNumberingAfterBreak="0">
    <w:nsid w:val="07EA596B"/>
    <w:multiLevelType w:val="hybridMultilevel"/>
    <w:tmpl w:val="644C5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24695"/>
    <w:multiLevelType w:val="hybridMultilevel"/>
    <w:tmpl w:val="6636AB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F692F"/>
    <w:multiLevelType w:val="hybridMultilevel"/>
    <w:tmpl w:val="FC7834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162C"/>
    <w:multiLevelType w:val="hybridMultilevel"/>
    <w:tmpl w:val="61FC6D8C"/>
    <w:lvl w:ilvl="0" w:tplc="A20C54DE">
      <w:start w:val="2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54683"/>
    <w:multiLevelType w:val="hybridMultilevel"/>
    <w:tmpl w:val="BE2AEB5A"/>
    <w:lvl w:ilvl="0" w:tplc="CAE8A1B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8A66CC"/>
    <w:multiLevelType w:val="hybridMultilevel"/>
    <w:tmpl w:val="DD5A71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500F4"/>
    <w:multiLevelType w:val="hybridMultilevel"/>
    <w:tmpl w:val="0270E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10011E"/>
    <w:multiLevelType w:val="hybridMultilevel"/>
    <w:tmpl w:val="208AA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1256D"/>
    <w:multiLevelType w:val="hybridMultilevel"/>
    <w:tmpl w:val="487C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95BD2"/>
    <w:multiLevelType w:val="hybridMultilevel"/>
    <w:tmpl w:val="ACEAF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67D25"/>
    <w:multiLevelType w:val="hybridMultilevel"/>
    <w:tmpl w:val="B0121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F2471"/>
    <w:multiLevelType w:val="hybridMultilevel"/>
    <w:tmpl w:val="6318EB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5A57C0"/>
    <w:multiLevelType w:val="hybridMultilevel"/>
    <w:tmpl w:val="374E2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704C1A"/>
    <w:multiLevelType w:val="hybridMultilevel"/>
    <w:tmpl w:val="6D6E6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A0423E"/>
    <w:multiLevelType w:val="hybridMultilevel"/>
    <w:tmpl w:val="487C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14E14"/>
    <w:multiLevelType w:val="hybridMultilevel"/>
    <w:tmpl w:val="86A4D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54ADD"/>
    <w:multiLevelType w:val="hybridMultilevel"/>
    <w:tmpl w:val="2E3A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2489D"/>
    <w:multiLevelType w:val="hybridMultilevel"/>
    <w:tmpl w:val="C940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6357F"/>
    <w:multiLevelType w:val="hybridMultilevel"/>
    <w:tmpl w:val="52C248BA"/>
    <w:lvl w:ilvl="0" w:tplc="6FD47CF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358B"/>
    <w:multiLevelType w:val="hybridMultilevel"/>
    <w:tmpl w:val="96C0B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D06F1"/>
    <w:multiLevelType w:val="hybridMultilevel"/>
    <w:tmpl w:val="313A0658"/>
    <w:lvl w:ilvl="0" w:tplc="8432D8D2">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2C1A6E"/>
    <w:multiLevelType w:val="hybridMultilevel"/>
    <w:tmpl w:val="AB9AB5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D111A6"/>
    <w:multiLevelType w:val="hybridMultilevel"/>
    <w:tmpl w:val="DE82C0F2"/>
    <w:lvl w:ilvl="0" w:tplc="ADB8F0E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D20FE9"/>
    <w:multiLevelType w:val="hybridMultilevel"/>
    <w:tmpl w:val="E98E98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D7A76"/>
    <w:multiLevelType w:val="hybridMultilevel"/>
    <w:tmpl w:val="468E33E2"/>
    <w:lvl w:ilvl="0" w:tplc="0409000F">
      <w:start w:val="1"/>
      <w:numFmt w:val="decimal"/>
      <w:lvlText w:val="%1."/>
      <w:lvlJc w:val="left"/>
      <w:pPr>
        <w:ind w:left="1080" w:hanging="360"/>
      </w:pPr>
      <w:rPr>
        <w:rFonts w:hint="default"/>
      </w:rPr>
    </w:lvl>
    <w:lvl w:ilvl="1" w:tplc="BB32E16C">
      <w:start w:val="1"/>
      <w:numFmt w:val="decimal"/>
      <w:lvlText w:val="%2."/>
      <w:lvlJc w:val="left"/>
      <w:pPr>
        <w:ind w:left="1800" w:hanging="360"/>
      </w:pPr>
      <w:rPr>
        <w:rFonts w:asciiTheme="majorBidi" w:eastAsia="Times New Roman" w:hAnsiTheme="majorBidi" w:cstheme="majorBidi"/>
      </w:rPr>
    </w:lvl>
    <w:lvl w:ilvl="2" w:tplc="6930E18C">
      <w:start w:val="72"/>
      <w:numFmt w:val="bullet"/>
      <w:lvlText w:val=""/>
      <w:lvlJc w:val="left"/>
      <w:pPr>
        <w:ind w:left="2700" w:hanging="360"/>
      </w:pPr>
      <w:rPr>
        <w:rFonts w:ascii="Symbol" w:eastAsiaTheme="minorHAnsi" w:hAnsi="Symbol" w:cs="Times New Roman" w:hint="default"/>
      </w:rPr>
    </w:lvl>
    <w:lvl w:ilvl="3" w:tplc="17A6B73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F80A40"/>
    <w:multiLevelType w:val="hybridMultilevel"/>
    <w:tmpl w:val="CFC0791A"/>
    <w:lvl w:ilvl="0" w:tplc="0409000F">
      <w:start w:val="1"/>
      <w:numFmt w:val="decimal"/>
      <w:lvlText w:val="%1."/>
      <w:lvlJc w:val="left"/>
      <w:pPr>
        <w:ind w:left="1080" w:hanging="360"/>
      </w:pPr>
      <w:rPr>
        <w:rFonts w:hint="default"/>
      </w:rPr>
    </w:lvl>
    <w:lvl w:ilvl="1" w:tplc="63F29E10">
      <w:start w:val="1"/>
      <w:numFmt w:val="lowerLetter"/>
      <w:lvlText w:val="%2."/>
      <w:lvlJc w:val="left"/>
      <w:pPr>
        <w:ind w:left="1800" w:hanging="360"/>
      </w:pPr>
      <w:rPr>
        <w:b w:val="0"/>
      </w:rPr>
    </w:lvl>
    <w:lvl w:ilvl="2" w:tplc="4D726B84">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063CD9"/>
    <w:multiLevelType w:val="hybridMultilevel"/>
    <w:tmpl w:val="5FCA5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9766B17"/>
    <w:multiLevelType w:val="hybridMultilevel"/>
    <w:tmpl w:val="16A0461C"/>
    <w:lvl w:ilvl="0" w:tplc="BEE29360">
      <w:start w:val="1"/>
      <w:numFmt w:val="decimal"/>
      <w:lvlText w:val="%1."/>
      <w:lvlJc w:val="left"/>
      <w:pPr>
        <w:ind w:left="720" w:hanging="360"/>
      </w:pPr>
      <w:rPr>
        <w:rFonts w:ascii="Times New Roman" w:hAnsi="Times New Roman" w:cs="Times New Roman" w:hint="default"/>
        <w:b w:val="0"/>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B4495E"/>
    <w:multiLevelType w:val="hybridMultilevel"/>
    <w:tmpl w:val="B8343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B73695"/>
    <w:multiLevelType w:val="hybridMultilevel"/>
    <w:tmpl w:val="6636AB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F6635"/>
    <w:multiLevelType w:val="hybridMultilevel"/>
    <w:tmpl w:val="096006BC"/>
    <w:lvl w:ilvl="0" w:tplc="CAE8A1B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D9621A"/>
    <w:multiLevelType w:val="hybridMultilevel"/>
    <w:tmpl w:val="DE68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4E46B5"/>
    <w:multiLevelType w:val="hybridMultilevel"/>
    <w:tmpl w:val="C4DA9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CE0006"/>
    <w:multiLevelType w:val="hybridMultilevel"/>
    <w:tmpl w:val="6636AB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9518C8"/>
    <w:multiLevelType w:val="hybridMultilevel"/>
    <w:tmpl w:val="3EC6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B4D35"/>
    <w:multiLevelType w:val="hybridMultilevel"/>
    <w:tmpl w:val="7604167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7B085A"/>
    <w:multiLevelType w:val="hybridMultilevel"/>
    <w:tmpl w:val="43AC7B5A"/>
    <w:lvl w:ilvl="0" w:tplc="9FF29E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C80F5F"/>
    <w:multiLevelType w:val="hybridMultilevel"/>
    <w:tmpl w:val="E0524D70"/>
    <w:lvl w:ilvl="0" w:tplc="3A36867A">
      <w:start w:val="1"/>
      <w:numFmt w:val="decimal"/>
      <w:lvlText w:val="%1."/>
      <w:lvlJc w:val="left"/>
      <w:pPr>
        <w:ind w:left="1080" w:hanging="360"/>
      </w:pPr>
      <w:rPr>
        <w:rFonts w:hint="default"/>
        <w:b w:val="0"/>
      </w:rPr>
    </w:lvl>
    <w:lvl w:ilvl="1" w:tplc="2B723AA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AF2864"/>
    <w:multiLevelType w:val="hybridMultilevel"/>
    <w:tmpl w:val="DC2E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B2B87"/>
    <w:multiLevelType w:val="hybridMultilevel"/>
    <w:tmpl w:val="5FA6F7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2229E2"/>
    <w:multiLevelType w:val="hybridMultilevel"/>
    <w:tmpl w:val="313A0658"/>
    <w:lvl w:ilvl="0" w:tplc="8432D8D2">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ED4075"/>
    <w:multiLevelType w:val="hybridMultilevel"/>
    <w:tmpl w:val="E0524D70"/>
    <w:lvl w:ilvl="0" w:tplc="3A36867A">
      <w:start w:val="1"/>
      <w:numFmt w:val="decimal"/>
      <w:lvlText w:val="%1."/>
      <w:lvlJc w:val="left"/>
      <w:pPr>
        <w:ind w:left="1080" w:hanging="360"/>
      </w:pPr>
      <w:rPr>
        <w:rFonts w:hint="default"/>
        <w:b w:val="0"/>
      </w:rPr>
    </w:lvl>
    <w:lvl w:ilvl="1" w:tplc="2B723AA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DF2D1B"/>
    <w:multiLevelType w:val="hybridMultilevel"/>
    <w:tmpl w:val="6636AB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EE533F"/>
    <w:multiLevelType w:val="hybridMultilevel"/>
    <w:tmpl w:val="402E75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0F192E"/>
    <w:multiLevelType w:val="hybridMultilevel"/>
    <w:tmpl w:val="05F254A8"/>
    <w:lvl w:ilvl="0" w:tplc="1C76306C">
      <w:start w:val="1"/>
      <w:numFmt w:val="lowerLetter"/>
      <w:lvlText w:val="%1)"/>
      <w:lvlJc w:val="left"/>
      <w:pPr>
        <w:ind w:left="585" w:hanging="360"/>
      </w:pPr>
      <w:rPr>
        <w:rFonts w:ascii="Times New Roman" w:eastAsia="Times New Roman" w:hAnsi="Times New Roman" w:cs="Times New Roman"/>
      </w:rPr>
    </w:lvl>
    <w:lvl w:ilvl="1" w:tplc="04090003">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num w:numId="1" w16cid:durableId="1431506881">
    <w:abstractNumId w:val="1"/>
  </w:num>
  <w:num w:numId="2" w16cid:durableId="470094687">
    <w:abstractNumId w:val="47"/>
  </w:num>
  <w:num w:numId="3" w16cid:durableId="483277538">
    <w:abstractNumId w:val="2"/>
  </w:num>
  <w:num w:numId="4" w16cid:durableId="1385062626">
    <w:abstractNumId w:val="21"/>
  </w:num>
  <w:num w:numId="5" w16cid:durableId="1587419299">
    <w:abstractNumId w:val="11"/>
  </w:num>
  <w:num w:numId="6" w16cid:durableId="1485194993">
    <w:abstractNumId w:val="4"/>
  </w:num>
  <w:num w:numId="7" w16cid:durableId="199439450">
    <w:abstractNumId w:val="32"/>
  </w:num>
  <w:num w:numId="8" w16cid:durableId="1295407258">
    <w:abstractNumId w:val="36"/>
  </w:num>
  <w:num w:numId="9" w16cid:durableId="1211765578">
    <w:abstractNumId w:val="3"/>
  </w:num>
  <w:num w:numId="10" w16cid:durableId="1579093754">
    <w:abstractNumId w:val="45"/>
  </w:num>
  <w:num w:numId="11" w16cid:durableId="1393502743">
    <w:abstractNumId w:val="13"/>
  </w:num>
  <w:num w:numId="12" w16cid:durableId="397945198">
    <w:abstractNumId w:val="7"/>
  </w:num>
  <w:num w:numId="13" w16cid:durableId="2018188430">
    <w:abstractNumId w:val="24"/>
  </w:num>
  <w:num w:numId="14" w16cid:durableId="1901360912">
    <w:abstractNumId w:val="20"/>
  </w:num>
  <w:num w:numId="15" w16cid:durableId="2055537159">
    <w:abstractNumId w:val="12"/>
  </w:num>
  <w:num w:numId="16" w16cid:durableId="1429815786">
    <w:abstractNumId w:val="17"/>
  </w:num>
  <w:num w:numId="17" w16cid:durableId="1772510668">
    <w:abstractNumId w:val="37"/>
  </w:num>
  <w:num w:numId="18" w16cid:durableId="1745839258">
    <w:abstractNumId w:val="10"/>
  </w:num>
  <w:num w:numId="19" w16cid:durableId="1233544178">
    <w:abstractNumId w:val="9"/>
  </w:num>
  <w:num w:numId="20" w16cid:durableId="1019746096">
    <w:abstractNumId w:val="23"/>
  </w:num>
  <w:num w:numId="21" w16cid:durableId="1304509039">
    <w:abstractNumId w:val="42"/>
  </w:num>
  <w:num w:numId="22" w16cid:durableId="1230460085">
    <w:abstractNumId w:val="8"/>
  </w:num>
  <w:num w:numId="23" w16cid:durableId="1998801366">
    <w:abstractNumId w:val="46"/>
  </w:num>
  <w:num w:numId="24" w16cid:durableId="415710509">
    <w:abstractNumId w:val="0"/>
  </w:num>
  <w:num w:numId="25" w16cid:durableId="1077286335">
    <w:abstractNumId w:val="16"/>
  </w:num>
  <w:num w:numId="26" w16cid:durableId="238028800">
    <w:abstractNumId w:val="30"/>
  </w:num>
  <w:num w:numId="27" w16cid:durableId="1969119791">
    <w:abstractNumId w:val="18"/>
  </w:num>
  <w:num w:numId="28" w16cid:durableId="2083984960">
    <w:abstractNumId w:val="29"/>
  </w:num>
  <w:num w:numId="29" w16cid:durableId="1075783198">
    <w:abstractNumId w:val="15"/>
  </w:num>
  <w:num w:numId="30" w16cid:durableId="324284343">
    <w:abstractNumId w:val="31"/>
  </w:num>
  <w:num w:numId="31" w16cid:durableId="859127456">
    <w:abstractNumId w:val="14"/>
  </w:num>
  <w:num w:numId="32" w16cid:durableId="810754430">
    <w:abstractNumId w:val="35"/>
  </w:num>
  <w:num w:numId="33" w16cid:durableId="605235645">
    <w:abstractNumId w:val="28"/>
  </w:num>
  <w:num w:numId="34" w16cid:durableId="30111344">
    <w:abstractNumId w:val="33"/>
  </w:num>
  <w:num w:numId="35" w16cid:durableId="2134204446">
    <w:abstractNumId w:val="34"/>
  </w:num>
  <w:num w:numId="36" w16cid:durableId="699205355">
    <w:abstractNumId w:val="6"/>
  </w:num>
  <w:num w:numId="37" w16cid:durableId="638649876">
    <w:abstractNumId w:val="22"/>
  </w:num>
  <w:num w:numId="38" w16cid:durableId="1816753322">
    <w:abstractNumId w:val="27"/>
  </w:num>
  <w:num w:numId="39" w16cid:durableId="8486449">
    <w:abstractNumId w:val="25"/>
  </w:num>
  <w:num w:numId="40" w16cid:durableId="1631276423">
    <w:abstractNumId w:val="26"/>
  </w:num>
  <w:num w:numId="41" w16cid:durableId="1853108092">
    <w:abstractNumId w:val="44"/>
  </w:num>
  <w:num w:numId="42" w16cid:durableId="1920288482">
    <w:abstractNumId w:val="38"/>
  </w:num>
  <w:num w:numId="43" w16cid:durableId="430275970">
    <w:abstractNumId w:val="43"/>
  </w:num>
  <w:num w:numId="44" w16cid:durableId="965618809">
    <w:abstractNumId w:val="39"/>
  </w:num>
  <w:num w:numId="45" w16cid:durableId="1794012139">
    <w:abstractNumId w:val="40"/>
  </w:num>
  <w:num w:numId="46" w16cid:durableId="1243642576">
    <w:abstractNumId w:val="41"/>
  </w:num>
  <w:num w:numId="47" w16cid:durableId="1151563038">
    <w:abstractNumId w:val="5"/>
  </w:num>
  <w:num w:numId="48" w16cid:durableId="155473057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urav sood">
    <w15:presenceInfo w15:providerId="Windows Live" w15:userId="cb5087f3b7eefd2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numFmt w:val="decimal"/>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F6"/>
    <w:rsid w:val="00051D2F"/>
    <w:rsid w:val="00111ACA"/>
    <w:rsid w:val="00113F19"/>
    <w:rsid w:val="00153AF2"/>
    <w:rsid w:val="00155507"/>
    <w:rsid w:val="001A2907"/>
    <w:rsid w:val="001B591C"/>
    <w:rsid w:val="001E22D1"/>
    <w:rsid w:val="00210FEC"/>
    <w:rsid w:val="00260E1E"/>
    <w:rsid w:val="00275995"/>
    <w:rsid w:val="002C1322"/>
    <w:rsid w:val="003527CA"/>
    <w:rsid w:val="00361C9B"/>
    <w:rsid w:val="00385395"/>
    <w:rsid w:val="003927F6"/>
    <w:rsid w:val="00394AF3"/>
    <w:rsid w:val="003C7D16"/>
    <w:rsid w:val="003E632A"/>
    <w:rsid w:val="00407C9C"/>
    <w:rsid w:val="00432911"/>
    <w:rsid w:val="00443F4D"/>
    <w:rsid w:val="00454835"/>
    <w:rsid w:val="0047104A"/>
    <w:rsid w:val="004D3FE8"/>
    <w:rsid w:val="004E6D08"/>
    <w:rsid w:val="00536999"/>
    <w:rsid w:val="00565E61"/>
    <w:rsid w:val="005B3366"/>
    <w:rsid w:val="005C1DC5"/>
    <w:rsid w:val="005C2680"/>
    <w:rsid w:val="005D298C"/>
    <w:rsid w:val="005E7DD3"/>
    <w:rsid w:val="00606A70"/>
    <w:rsid w:val="00640C97"/>
    <w:rsid w:val="00657EBC"/>
    <w:rsid w:val="00661DCE"/>
    <w:rsid w:val="006B0947"/>
    <w:rsid w:val="0075457D"/>
    <w:rsid w:val="0076433F"/>
    <w:rsid w:val="007A5919"/>
    <w:rsid w:val="007A6C9C"/>
    <w:rsid w:val="007B38A6"/>
    <w:rsid w:val="008264FF"/>
    <w:rsid w:val="008319C5"/>
    <w:rsid w:val="008409A1"/>
    <w:rsid w:val="00881929"/>
    <w:rsid w:val="00882836"/>
    <w:rsid w:val="008A1D9F"/>
    <w:rsid w:val="008B6196"/>
    <w:rsid w:val="008D44C9"/>
    <w:rsid w:val="0090642C"/>
    <w:rsid w:val="009419D3"/>
    <w:rsid w:val="0096695C"/>
    <w:rsid w:val="00976715"/>
    <w:rsid w:val="009E331F"/>
    <w:rsid w:val="00A16000"/>
    <w:rsid w:val="00A174C3"/>
    <w:rsid w:val="00A43538"/>
    <w:rsid w:val="00A46581"/>
    <w:rsid w:val="00A62399"/>
    <w:rsid w:val="00A93A6B"/>
    <w:rsid w:val="00AB642D"/>
    <w:rsid w:val="00AD415A"/>
    <w:rsid w:val="00AE74A4"/>
    <w:rsid w:val="00B10248"/>
    <w:rsid w:val="00B13411"/>
    <w:rsid w:val="00B24FB2"/>
    <w:rsid w:val="00B254C7"/>
    <w:rsid w:val="00B65BB9"/>
    <w:rsid w:val="00BC4B79"/>
    <w:rsid w:val="00C01D76"/>
    <w:rsid w:val="00C21BF5"/>
    <w:rsid w:val="00C3055A"/>
    <w:rsid w:val="00C917D4"/>
    <w:rsid w:val="00CC3625"/>
    <w:rsid w:val="00CC5796"/>
    <w:rsid w:val="00D073B3"/>
    <w:rsid w:val="00D130F0"/>
    <w:rsid w:val="00DA3F5A"/>
    <w:rsid w:val="00DE2EB9"/>
    <w:rsid w:val="00E04ED2"/>
    <w:rsid w:val="00E0776F"/>
    <w:rsid w:val="00E20C67"/>
    <w:rsid w:val="00E21AED"/>
    <w:rsid w:val="00E929DF"/>
    <w:rsid w:val="00EE0856"/>
    <w:rsid w:val="00F40FE7"/>
    <w:rsid w:val="00F66BC8"/>
    <w:rsid w:val="00FB77DB"/>
    <w:rsid w:val="00FF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0731"/>
  <w15:chartTrackingRefBased/>
  <w15:docId w15:val="{976B81B8-EBF2-4761-967A-2B8E5D78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7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927F6"/>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927F6"/>
    <w:rPr>
      <w:rFonts w:asciiTheme="majorHAnsi" w:eastAsiaTheme="majorEastAsia" w:hAnsiTheme="majorHAnsi" w:cstheme="majorBidi"/>
      <w:color w:val="1F3763" w:themeColor="accent1" w:themeShade="7F"/>
      <w:sz w:val="24"/>
      <w:szCs w:val="24"/>
    </w:rPr>
  </w:style>
  <w:style w:type="character" w:customStyle="1" w:styleId="eudoraheader">
    <w:name w:val="eudoraheader"/>
    <w:basedOn w:val="DefaultParagraphFont"/>
    <w:rsid w:val="003927F6"/>
  </w:style>
  <w:style w:type="paragraph" w:styleId="Header">
    <w:name w:val="header"/>
    <w:basedOn w:val="Normal"/>
    <w:link w:val="HeaderChar"/>
    <w:uiPriority w:val="99"/>
    <w:unhideWhenUsed/>
    <w:rsid w:val="003927F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927F6"/>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927F6"/>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3927F6"/>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3927F6"/>
    <w:rPr>
      <w:vertAlign w:val="superscript"/>
    </w:rPr>
  </w:style>
  <w:style w:type="character" w:customStyle="1" w:styleId="gsa">
    <w:name w:val="gs_a"/>
    <w:basedOn w:val="DefaultParagraphFont"/>
    <w:rsid w:val="003927F6"/>
  </w:style>
  <w:style w:type="paragraph" w:customStyle="1" w:styleId="Default">
    <w:name w:val="Default"/>
    <w:rsid w:val="003927F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TMLCode">
    <w:name w:val="HTML Code"/>
    <w:basedOn w:val="DefaultParagraphFont"/>
    <w:uiPriority w:val="99"/>
    <w:semiHidden/>
    <w:unhideWhenUsed/>
    <w:rsid w:val="003927F6"/>
    <w:rPr>
      <w:rFonts w:ascii="Courier New" w:eastAsia="Times New Roman" w:hAnsi="Courier New" w:cs="Courier New"/>
      <w:sz w:val="20"/>
      <w:szCs w:val="20"/>
    </w:rPr>
  </w:style>
  <w:style w:type="character" w:customStyle="1" w:styleId="slug-vol">
    <w:name w:val="slug-vol"/>
    <w:basedOn w:val="DefaultParagraphFont"/>
    <w:rsid w:val="003927F6"/>
  </w:style>
  <w:style w:type="character" w:customStyle="1" w:styleId="slug-issue">
    <w:name w:val="slug-issue"/>
    <w:basedOn w:val="DefaultParagraphFont"/>
    <w:rsid w:val="003927F6"/>
  </w:style>
  <w:style w:type="character" w:customStyle="1" w:styleId="slug-pages">
    <w:name w:val="slug-pages"/>
    <w:basedOn w:val="DefaultParagraphFont"/>
    <w:rsid w:val="003927F6"/>
  </w:style>
  <w:style w:type="paragraph" w:styleId="ListParagraph">
    <w:name w:val="List Paragraph"/>
    <w:basedOn w:val="Normal"/>
    <w:uiPriority w:val="34"/>
    <w:qFormat/>
    <w:rsid w:val="003927F6"/>
    <w:pPr>
      <w:spacing w:after="200" w:line="276" w:lineRule="auto"/>
      <w:ind w:left="720"/>
      <w:contextualSpacing/>
    </w:pPr>
  </w:style>
  <w:style w:type="table" w:styleId="TableGrid">
    <w:name w:val="Table Grid"/>
    <w:basedOn w:val="TableNormal"/>
    <w:uiPriority w:val="39"/>
    <w:rsid w:val="003927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927F6"/>
    <w:pPr>
      <w:spacing w:after="0" w:line="240" w:lineRule="auto"/>
    </w:pPr>
  </w:style>
  <w:style w:type="paragraph" w:styleId="HTMLPreformatted">
    <w:name w:val="HTML Preformatted"/>
    <w:basedOn w:val="Normal"/>
    <w:link w:val="HTMLPreformattedChar"/>
    <w:uiPriority w:val="99"/>
    <w:unhideWhenUsed/>
    <w:rsid w:val="0039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27F6"/>
    <w:rPr>
      <w:rFonts w:ascii="Courier New" w:eastAsia="Times New Roman" w:hAnsi="Courier New" w:cs="Courier New"/>
      <w:sz w:val="20"/>
      <w:szCs w:val="20"/>
    </w:rPr>
  </w:style>
  <w:style w:type="paragraph" w:styleId="Footer">
    <w:name w:val="footer"/>
    <w:basedOn w:val="Normal"/>
    <w:link w:val="FooterChar"/>
    <w:uiPriority w:val="99"/>
    <w:unhideWhenUsed/>
    <w:rsid w:val="003927F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927F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27F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927F6"/>
    <w:rPr>
      <w:rFonts w:ascii="Tahoma" w:eastAsia="Times New Roman" w:hAnsi="Tahoma" w:cs="Tahoma"/>
      <w:sz w:val="16"/>
      <w:szCs w:val="16"/>
    </w:rPr>
  </w:style>
  <w:style w:type="paragraph" w:styleId="EndnoteText">
    <w:name w:val="endnote text"/>
    <w:basedOn w:val="Normal"/>
    <w:link w:val="EndnoteTextChar"/>
    <w:uiPriority w:val="99"/>
    <w:unhideWhenUsed/>
    <w:rsid w:val="003927F6"/>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3927F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927F6"/>
    <w:rPr>
      <w:vertAlign w:val="superscript"/>
    </w:rPr>
  </w:style>
  <w:style w:type="character" w:customStyle="1" w:styleId="apple-style-span">
    <w:name w:val="apple-style-span"/>
    <w:basedOn w:val="DefaultParagraphFont"/>
    <w:rsid w:val="003927F6"/>
  </w:style>
  <w:style w:type="character" w:styleId="CommentReference">
    <w:name w:val="annotation reference"/>
    <w:basedOn w:val="DefaultParagraphFont"/>
    <w:uiPriority w:val="99"/>
    <w:semiHidden/>
    <w:unhideWhenUsed/>
    <w:rsid w:val="003927F6"/>
    <w:rPr>
      <w:sz w:val="16"/>
      <w:szCs w:val="16"/>
    </w:rPr>
  </w:style>
  <w:style w:type="paragraph" w:styleId="CommentText">
    <w:name w:val="annotation text"/>
    <w:basedOn w:val="Normal"/>
    <w:link w:val="CommentTextChar"/>
    <w:uiPriority w:val="99"/>
    <w:semiHidden/>
    <w:unhideWhenUsed/>
    <w:rsid w:val="003927F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927F6"/>
    <w:rPr>
      <w:rFonts w:ascii="Times New Roman" w:eastAsia="Times New Roman" w:hAnsi="Times New Roman" w:cs="Times New Roman"/>
      <w:sz w:val="20"/>
      <w:szCs w:val="20"/>
    </w:rPr>
  </w:style>
  <w:style w:type="character" w:styleId="Strong">
    <w:name w:val="Strong"/>
    <w:basedOn w:val="DefaultParagraphFont"/>
    <w:uiPriority w:val="22"/>
    <w:qFormat/>
    <w:rsid w:val="003927F6"/>
    <w:rPr>
      <w:b/>
      <w:bCs/>
    </w:rPr>
  </w:style>
  <w:style w:type="character" w:customStyle="1" w:styleId="apple-converted-space">
    <w:name w:val="apple-converted-space"/>
    <w:basedOn w:val="DefaultParagraphFont"/>
    <w:rsid w:val="003927F6"/>
  </w:style>
  <w:style w:type="character" w:styleId="Hyperlink">
    <w:name w:val="Hyperlink"/>
    <w:basedOn w:val="DefaultParagraphFont"/>
    <w:uiPriority w:val="99"/>
    <w:unhideWhenUsed/>
    <w:rsid w:val="003927F6"/>
    <w:rPr>
      <w:color w:val="0000FF"/>
      <w:u w:val="single"/>
    </w:rPr>
  </w:style>
  <w:style w:type="paragraph" w:styleId="CommentSubject">
    <w:name w:val="annotation subject"/>
    <w:basedOn w:val="CommentText"/>
    <w:next w:val="CommentText"/>
    <w:link w:val="CommentSubjectChar"/>
    <w:uiPriority w:val="99"/>
    <w:semiHidden/>
    <w:unhideWhenUsed/>
    <w:rsid w:val="003927F6"/>
    <w:rPr>
      <w:b/>
      <w:bCs/>
    </w:rPr>
  </w:style>
  <w:style w:type="character" w:customStyle="1" w:styleId="CommentSubjectChar">
    <w:name w:val="Comment Subject Char"/>
    <w:basedOn w:val="CommentTextChar"/>
    <w:link w:val="CommentSubject"/>
    <w:uiPriority w:val="99"/>
    <w:semiHidden/>
    <w:rsid w:val="003927F6"/>
    <w:rPr>
      <w:rFonts w:ascii="Times New Roman" w:eastAsia="Times New Roman" w:hAnsi="Times New Roman" w:cs="Times New Roman"/>
      <w:b/>
      <w:bCs/>
      <w:sz w:val="20"/>
      <w:szCs w:val="20"/>
    </w:rPr>
  </w:style>
  <w:style w:type="paragraph" w:styleId="Revision">
    <w:name w:val="Revision"/>
    <w:hidden/>
    <w:uiPriority w:val="99"/>
    <w:semiHidden/>
    <w:rsid w:val="003927F6"/>
    <w:pPr>
      <w:spacing w:after="0"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10248"/>
  </w:style>
  <w:style w:type="numbering" w:customStyle="1" w:styleId="Singlepunch">
    <w:name w:val="Single punch"/>
    <w:rsid w:val="00B10248"/>
    <w:pPr>
      <w:numPr>
        <w:numId w:val="30"/>
      </w:numPr>
    </w:pPr>
  </w:style>
  <w:style w:type="character" w:customStyle="1" w:styleId="UnresolvedMention1">
    <w:name w:val="Unresolved Mention1"/>
    <w:basedOn w:val="DefaultParagraphFont"/>
    <w:uiPriority w:val="99"/>
    <w:semiHidden/>
    <w:unhideWhenUsed/>
    <w:rsid w:val="00B102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9868E-CECC-4C1F-BD48-AAF15DC1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11483</Words>
  <Characters>65457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Luskin, Robert C</dc:creator>
  <cp:keywords/>
  <dc:description/>
  <cp:lastModifiedBy>gaurav sood</cp:lastModifiedBy>
  <cp:revision>3</cp:revision>
  <cp:lastPrinted>2019-11-11T15:53:00Z</cp:lastPrinted>
  <dcterms:created xsi:type="dcterms:W3CDTF">2023-06-07T01:08:00Z</dcterms:created>
  <dcterms:modified xsi:type="dcterms:W3CDTF">2023-06-07T01:08:00Z</dcterms:modified>
</cp:coreProperties>
</file>